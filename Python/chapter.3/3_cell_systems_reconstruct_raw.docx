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0233"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spellStart"/>
      <w:proofErr w:type="gramStart"/>
      <w:r w:rsidRPr="00307E4D">
        <w:rPr>
          <w:rFonts w:ascii="Fira Code" w:eastAsia="Times New Roman" w:hAnsi="Fira Code" w:cs="Fira Code"/>
          <w:color w:val="DCDCAA"/>
          <w:sz w:val="21"/>
          <w:szCs w:val="21"/>
        </w:rPr>
        <w:t>picturechapter</w:t>
      </w:r>
      <w:proofErr w:type="spellEnd"/>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color w:val="D4D4D4"/>
          <w:sz w:val="21"/>
          <w:szCs w:val="21"/>
        </w:rPr>
        <w:t xml:space="preserve">Human plasma IgG1 repertoires are simple, unique, and dynamic}{Chaptercovers/ch3.pdf} </w:t>
      </w:r>
      <w:r w:rsidRPr="00307E4D">
        <w:rPr>
          <w:rFonts w:ascii="Fira Code" w:eastAsia="Times New Roman" w:hAnsi="Fira Code" w:cs="Fira Code"/>
          <w:color w:val="C586C0"/>
          <w:sz w:val="21"/>
          <w:szCs w:val="21"/>
        </w:rPr>
        <w:t>\label</w:t>
      </w:r>
      <w:r w:rsidRPr="00307E4D">
        <w:rPr>
          <w:rFonts w:ascii="Fira Code" w:eastAsia="Times New Roman" w:hAnsi="Fira Code" w:cs="Fira Code"/>
          <w:color w:val="D4D4D4"/>
          <w:sz w:val="21"/>
          <w:szCs w:val="21"/>
        </w:rPr>
        <w:t>{</w:t>
      </w:r>
      <w:r w:rsidRPr="00307E4D">
        <w:rPr>
          <w:rFonts w:ascii="Fira Code" w:eastAsia="Times New Roman" w:hAnsi="Fira Code" w:cs="Fira Code"/>
          <w:color w:val="9CDCFE"/>
          <w:sz w:val="21"/>
          <w:szCs w:val="21"/>
        </w:rPr>
        <w:t>ch-3</w:t>
      </w:r>
      <w:r w:rsidRPr="00307E4D">
        <w:rPr>
          <w:rFonts w:ascii="Fira Code" w:eastAsia="Times New Roman" w:hAnsi="Fira Code" w:cs="Fira Code"/>
          <w:color w:val="D4D4D4"/>
          <w:sz w:val="21"/>
          <w:szCs w:val="21"/>
        </w:rPr>
        <w:t>}</w:t>
      </w:r>
    </w:p>
    <w:p w14:paraId="564D3345"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\vspace</w:t>
      </w:r>
      <w:r w:rsidRPr="00307E4D">
        <w:rPr>
          <w:rFonts w:ascii="Fira Code" w:eastAsia="Times New Roman" w:hAnsi="Fira Code" w:cs="Fira Code"/>
          <w:color w:val="D4D4D4"/>
          <w:sz w:val="21"/>
          <w:szCs w:val="21"/>
        </w:rPr>
        <w:t>*{0.25cm}</w:t>
      </w:r>
    </w:p>
    <w:p w14:paraId="6AB4C89D"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p>
    <w:p w14:paraId="3481141D"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w:t>
      </w:r>
      <w:r w:rsidRPr="00307E4D">
        <w:rPr>
          <w:rFonts w:ascii="Fira Code" w:eastAsia="Times New Roman" w:hAnsi="Fira Code" w:cs="Fira Code"/>
          <w:color w:val="DCDCAA"/>
          <w:sz w:val="21"/>
          <w:szCs w:val="21"/>
        </w:rPr>
        <w:t>\footnotesize</w:t>
      </w:r>
      <w:r w:rsidRPr="00307E4D">
        <w:rPr>
          <w:rFonts w:ascii="Fira Code" w:eastAsia="Times New Roman" w:hAnsi="Fira Code" w:cs="Fira Code"/>
          <w:color w:val="D4D4D4"/>
          <w:sz w:val="21"/>
          <w:szCs w:val="21"/>
        </w:rPr>
        <w:t xml:space="preserve"> Albert Bondt, Max Hoek, Sem Tamara, Sebastiaan C. de Graaf, Weiwei Peng, Douwe Schulte, Danique M.H. van Rijswijck, Maurits A. den Boer, Jean-François Greisch, Meri R.J. </w:t>
      </w:r>
      <w:proofErr w:type="spellStart"/>
      <w:r w:rsidRPr="00307E4D">
        <w:rPr>
          <w:rFonts w:ascii="Fira Code" w:eastAsia="Times New Roman" w:hAnsi="Fira Code" w:cs="Fira Code"/>
          <w:color w:val="D4D4D4"/>
          <w:sz w:val="21"/>
          <w:szCs w:val="21"/>
        </w:rPr>
        <w:t>Varkila</w:t>
      </w:r>
      <w:proofErr w:type="spellEnd"/>
      <w:r w:rsidRPr="00307E4D">
        <w:rPr>
          <w:rFonts w:ascii="Fira Code" w:eastAsia="Times New Roman" w:hAnsi="Fira Code" w:cs="Fira Code"/>
          <w:color w:val="D4D4D4"/>
          <w:sz w:val="21"/>
          <w:szCs w:val="21"/>
        </w:rPr>
        <w:t xml:space="preserve">, Joost Snijder, Olaf L. Cremer, Marc J.M. </w:t>
      </w:r>
      <w:proofErr w:type="spellStart"/>
      <w:r w:rsidRPr="00307E4D">
        <w:rPr>
          <w:rFonts w:ascii="Fira Code" w:eastAsia="Times New Roman" w:hAnsi="Fira Code" w:cs="Fira Code"/>
          <w:color w:val="D4D4D4"/>
          <w:sz w:val="21"/>
          <w:szCs w:val="21"/>
        </w:rPr>
        <w:t>Bonten</w:t>
      </w:r>
      <w:proofErr w:type="spellEnd"/>
      <w:r w:rsidRPr="00307E4D">
        <w:rPr>
          <w:rFonts w:ascii="Fira Code" w:eastAsia="Times New Roman" w:hAnsi="Fira Code" w:cs="Fira Code"/>
          <w:color w:val="D4D4D4"/>
          <w:sz w:val="21"/>
          <w:szCs w:val="21"/>
        </w:rPr>
        <w:t>, Albert J.R. Heck}</w:t>
      </w:r>
    </w:p>
    <w:p w14:paraId="56ED77A6" w14:textId="69858394"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p>
    <w:p w14:paraId="6F13F059" w14:textId="5449DCC5"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begin</w:t>
      </w:r>
      <w:proofErr w:type="gramEnd"/>
      <w:r w:rsidRPr="00307E4D">
        <w:rPr>
          <w:rFonts w:ascii="Fira Code" w:eastAsia="Times New Roman" w:hAnsi="Fira Code" w:cs="Fira Code"/>
          <w:color w:val="6A9955"/>
          <w:sz w:val="21"/>
          <w:szCs w:val="21"/>
        </w:rPr>
        <w:t>{center}</w:t>
      </w:r>
    </w:p>
    <w:p w14:paraId="6AF86663" w14:textId="173623F1"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vspace</w:t>
      </w:r>
      <w:proofErr w:type="gramEnd"/>
      <w:r w:rsidRPr="00307E4D">
        <w:rPr>
          <w:rFonts w:ascii="Fira Code" w:eastAsia="Times New Roman" w:hAnsi="Fira Code" w:cs="Fira Code"/>
          <w:color w:val="6A9955"/>
          <w:sz w:val="21"/>
          <w:szCs w:val="21"/>
        </w:rPr>
        <w:t>{</w:t>
      </w:r>
      <w:r w:rsidR="00703BE1">
        <w:rPr>
          <w:rFonts w:ascii="Fira Code" w:eastAsia="Times New Roman" w:hAnsi="Fira Code" w:cs="Fira Code"/>
          <w:color w:val="6A9955"/>
          <w:sz w:val="21"/>
          <w:szCs w:val="21"/>
        </w:rPr>
        <w:t>1</w:t>
      </w:r>
      <w:r w:rsidRPr="00307E4D">
        <w:rPr>
          <w:rFonts w:ascii="Fira Code" w:eastAsia="Times New Roman" w:hAnsi="Fira Code" w:cs="Fira Code"/>
          <w:color w:val="6A9955"/>
          <w:sz w:val="21"/>
          <w:szCs w:val="21"/>
        </w:rPr>
        <w:t>cm}</w:t>
      </w:r>
    </w:p>
    <w:p w14:paraId="567CDF12" w14:textId="707AC3B1"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\includegraphics</w:t>
      </w:r>
      <w:proofErr w:type="gramStart"/>
      <w:r w:rsidRPr="00307E4D">
        <w:rPr>
          <w:rFonts w:ascii="Fira Code" w:eastAsia="Times New Roman" w:hAnsi="Fira Code" w:cs="Fira Code"/>
          <w:color w:val="6A9955"/>
          <w:sz w:val="21"/>
          <w:szCs w:val="21"/>
        </w:rPr>
        <w:t>[]{</w:t>
      </w:r>
      <w:proofErr w:type="gramEnd"/>
      <w:r w:rsidRPr="00307E4D">
        <w:rPr>
          <w:rFonts w:ascii="Fira Code" w:eastAsia="Times New Roman" w:hAnsi="Fira Code" w:cs="Fira Code"/>
          <w:color w:val="6A9955"/>
          <w:sz w:val="21"/>
          <w:szCs w:val="21"/>
        </w:rPr>
        <w:t>Chapter.3/Figures/ch3</w:t>
      </w:r>
      <w:r w:rsidR="00371410">
        <w:rPr>
          <w:rFonts w:ascii="Fira Code" w:eastAsia="Times New Roman" w:hAnsi="Fira Code" w:cs="Fira Code"/>
          <w:color w:val="6A9955"/>
          <w:sz w:val="21"/>
          <w:szCs w:val="21"/>
        </w:rPr>
        <w:t>a</w:t>
      </w:r>
      <w:r w:rsidRPr="00307E4D">
        <w:rPr>
          <w:rFonts w:ascii="Fira Code" w:eastAsia="Times New Roman" w:hAnsi="Fira Code" w:cs="Fira Code"/>
          <w:color w:val="6A9955"/>
          <w:sz w:val="21"/>
          <w:szCs w:val="21"/>
        </w:rPr>
        <w:t>.png}</w:t>
      </w:r>
    </w:p>
    <w:p w14:paraId="0F86A02A" w14:textId="2832CC96"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vspace</w:t>
      </w:r>
      <w:proofErr w:type="gramEnd"/>
      <w:r w:rsidRPr="00307E4D">
        <w:rPr>
          <w:rFonts w:ascii="Fira Code" w:eastAsia="Times New Roman" w:hAnsi="Fira Code" w:cs="Fira Code"/>
          <w:color w:val="6A9955"/>
          <w:sz w:val="21"/>
          <w:szCs w:val="21"/>
        </w:rPr>
        <w:t>{0.25cm}</w:t>
      </w:r>
    </w:p>
    <w:p w14:paraId="3ABB30F1" w14:textId="77DA1616"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end</w:t>
      </w:r>
      <w:proofErr w:type="gramEnd"/>
      <w:r w:rsidRPr="00307E4D">
        <w:rPr>
          <w:rFonts w:ascii="Fira Code" w:eastAsia="Times New Roman" w:hAnsi="Fira Code" w:cs="Fira Code"/>
          <w:color w:val="6A9955"/>
          <w:sz w:val="21"/>
          <w:szCs w:val="21"/>
        </w:rPr>
        <w:t>{center}</w:t>
      </w:r>
    </w:p>
    <w:p w14:paraId="3A51648B" w14:textId="5F1AD06E"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p>
    <w:p w14:paraId="5F8AFDEA"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begin</w:t>
      </w:r>
      <w:proofErr w:type="gramEnd"/>
      <w:r w:rsidRPr="00307E4D">
        <w:rPr>
          <w:rFonts w:ascii="Fira Code" w:eastAsia="Times New Roman" w:hAnsi="Fira Code" w:cs="Fira Code"/>
          <w:color w:val="D4D4D4"/>
          <w:sz w:val="21"/>
          <w:szCs w:val="21"/>
        </w:rPr>
        <w:t>{</w:t>
      </w:r>
      <w:r w:rsidRPr="00307E4D">
        <w:rPr>
          <w:rFonts w:ascii="Fira Code" w:eastAsia="Times New Roman" w:hAnsi="Fira Code" w:cs="Fira Code"/>
          <w:color w:val="9CDCFE"/>
          <w:sz w:val="21"/>
          <w:szCs w:val="21"/>
        </w:rPr>
        <w:t>flushleft</w:t>
      </w:r>
      <w:r w:rsidRPr="00307E4D">
        <w:rPr>
          <w:rFonts w:ascii="Fira Code" w:eastAsia="Times New Roman" w:hAnsi="Fira Code" w:cs="Fira Code"/>
          <w:color w:val="D4D4D4"/>
          <w:sz w:val="21"/>
          <w:szCs w:val="21"/>
        </w:rPr>
        <w:t>}</w:t>
      </w:r>
    </w:p>
    <w:p w14:paraId="723BD68B"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\vspace</w:t>
      </w:r>
      <w:r w:rsidRPr="00307E4D">
        <w:rPr>
          <w:rFonts w:ascii="Fira Code" w:eastAsia="Times New Roman" w:hAnsi="Fira Code" w:cs="Fira Code"/>
          <w:color w:val="D4D4D4"/>
          <w:sz w:val="21"/>
          <w:szCs w:val="21"/>
        </w:rPr>
        <w:t>*{</w:t>
      </w:r>
      <w:r w:rsidRPr="00307E4D">
        <w:rPr>
          <w:rFonts w:ascii="Fira Code" w:eastAsia="Times New Roman" w:hAnsi="Fira Code" w:cs="Fira Code"/>
          <w:color w:val="DCDCAA"/>
          <w:sz w:val="21"/>
          <w:szCs w:val="21"/>
        </w:rPr>
        <w:t>\fill</w:t>
      </w:r>
      <w:r w:rsidRPr="00307E4D">
        <w:rPr>
          <w:rFonts w:ascii="Fira Code" w:eastAsia="Times New Roman" w:hAnsi="Fira Code" w:cs="Fira Code"/>
          <w:color w:val="D4D4D4"/>
          <w:sz w:val="21"/>
          <w:szCs w:val="21"/>
        </w:rPr>
        <w:t>}</w:t>
      </w:r>
    </w:p>
    <w:p w14:paraId="7CA278D8"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\rule</w:t>
      </w:r>
      <w:r w:rsidRPr="00307E4D">
        <w:rPr>
          <w:rFonts w:ascii="Fira Code" w:eastAsia="Times New Roman" w:hAnsi="Fira Code" w:cs="Fira Code"/>
          <w:color w:val="D4D4D4"/>
          <w:sz w:val="21"/>
          <w:szCs w:val="21"/>
        </w:rPr>
        <w:t>{</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textwidth</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color w:val="D4D4D4"/>
          <w:sz w:val="21"/>
          <w:szCs w:val="21"/>
        </w:rPr>
        <w:t>1pt}</w:t>
      </w:r>
      <w:r w:rsidRPr="00307E4D">
        <w:rPr>
          <w:rFonts w:ascii="Fira Code" w:eastAsia="Times New Roman" w:hAnsi="Fira Code" w:cs="Fira Code"/>
          <w:color w:val="C586C0"/>
          <w:sz w:val="21"/>
          <w:szCs w:val="21"/>
        </w:rPr>
        <w:t>\\</w:t>
      </w:r>
      <w:r w:rsidRPr="00307E4D">
        <w:rPr>
          <w:rFonts w:ascii="Fira Code" w:eastAsia="Times New Roman" w:hAnsi="Fira Code" w:cs="Fira Code"/>
          <w:color w:val="D4D4D4"/>
          <w:sz w:val="21"/>
          <w:szCs w:val="21"/>
        </w:rPr>
        <w:t>[0cm]</w:t>
      </w:r>
    </w:p>
    <w:p w14:paraId="0002FB78"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textbf</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b/>
          <w:bCs/>
          <w:color w:val="569CD6"/>
          <w:sz w:val="21"/>
          <w:szCs w:val="21"/>
        </w:rPr>
        <w:t>This chapter is based on work in the following publication:</w:t>
      </w:r>
      <w:r w:rsidRPr="00307E4D">
        <w:rPr>
          <w:rFonts w:ascii="Fira Code" w:eastAsia="Times New Roman" w:hAnsi="Fira Code" w:cs="Fira Code"/>
          <w:color w:val="D4D4D4"/>
          <w:sz w:val="21"/>
          <w:szCs w:val="21"/>
        </w:rPr>
        <w:t>}</w:t>
      </w:r>
      <w:r w:rsidRPr="00307E4D">
        <w:rPr>
          <w:rFonts w:ascii="Fira Code" w:eastAsia="Times New Roman" w:hAnsi="Fira Code" w:cs="Fira Code"/>
          <w:color w:val="C586C0"/>
          <w:sz w:val="21"/>
          <w:szCs w:val="21"/>
        </w:rPr>
        <w:t>\\</w:t>
      </w:r>
    </w:p>
    <w:p w14:paraId="0D75EDF5"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footnotesize</w:t>
      </w:r>
      <w:proofErr w:type="gramEnd"/>
    </w:p>
    <w:p w14:paraId="00368ECD"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textbf</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b/>
          <w:bCs/>
          <w:color w:val="DCDCAA"/>
          <w:sz w:val="21"/>
          <w:szCs w:val="21"/>
        </w:rPr>
        <w:t>\emph</w:t>
      </w:r>
      <w:r w:rsidRPr="00307E4D">
        <w:rPr>
          <w:rFonts w:ascii="Fira Code" w:eastAsia="Times New Roman" w:hAnsi="Fira Code" w:cs="Fira Code"/>
          <w:b/>
          <w:bCs/>
          <w:color w:val="569CD6"/>
          <w:sz w:val="21"/>
          <w:szCs w:val="21"/>
        </w:rPr>
        <w:t>{</w:t>
      </w:r>
      <w:r w:rsidRPr="00307E4D">
        <w:rPr>
          <w:rFonts w:ascii="Fira Code" w:eastAsia="Times New Roman" w:hAnsi="Fira Code" w:cs="Fira Code"/>
          <w:i/>
          <w:iCs/>
          <w:color w:val="569CD6"/>
          <w:sz w:val="21"/>
          <w:szCs w:val="21"/>
        </w:rPr>
        <w:t>Cell Systems</w:t>
      </w:r>
      <w:r w:rsidRPr="00307E4D">
        <w:rPr>
          <w:rFonts w:ascii="Fira Code" w:eastAsia="Times New Roman" w:hAnsi="Fira Code" w:cs="Fira Code"/>
          <w:b/>
          <w:bCs/>
          <w:color w:val="569CD6"/>
          <w:sz w:val="21"/>
          <w:szCs w:val="21"/>
        </w:rPr>
        <w:t>}</w:t>
      </w:r>
      <w:r w:rsidRPr="00307E4D">
        <w:rPr>
          <w:rFonts w:ascii="Fira Code" w:eastAsia="Times New Roman" w:hAnsi="Fira Code" w:cs="Fira Code"/>
          <w:color w:val="D4D4D4"/>
          <w:sz w:val="21"/>
          <w:szCs w:val="21"/>
        </w:rPr>
        <w:t>} (2021), 12:1131-1143.e5, doi:10.1016/j.cels.2021.08.008</w:t>
      </w:r>
      <w:r w:rsidRPr="00307E4D">
        <w:rPr>
          <w:rFonts w:ascii="Fira Code" w:eastAsia="Times New Roman" w:hAnsi="Fira Code" w:cs="Fira Code"/>
          <w:color w:val="C586C0"/>
          <w:sz w:val="21"/>
          <w:szCs w:val="21"/>
        </w:rPr>
        <w:t>\\</w:t>
      </w:r>
    </w:p>
    <w:p w14:paraId="4810F1A7"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footnotesize</w:t>
      </w:r>
      <w:proofErr w:type="gramEnd"/>
    </w:p>
    <w:p w14:paraId="4D136514"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end</w:t>
      </w:r>
      <w:proofErr w:type="gramEnd"/>
      <w:r w:rsidRPr="00307E4D">
        <w:rPr>
          <w:rFonts w:ascii="Fira Code" w:eastAsia="Times New Roman" w:hAnsi="Fira Code" w:cs="Fira Code"/>
          <w:color w:val="D4D4D4"/>
          <w:sz w:val="21"/>
          <w:szCs w:val="21"/>
        </w:rPr>
        <w:t>{</w:t>
      </w:r>
      <w:r w:rsidRPr="00307E4D">
        <w:rPr>
          <w:rFonts w:ascii="Fira Code" w:eastAsia="Times New Roman" w:hAnsi="Fira Code" w:cs="Fira Code"/>
          <w:color w:val="9CDCFE"/>
          <w:sz w:val="21"/>
          <w:szCs w:val="21"/>
        </w:rPr>
        <w:t>flushleft</w:t>
      </w:r>
      <w:r w:rsidRPr="00307E4D">
        <w:rPr>
          <w:rFonts w:ascii="Fira Code" w:eastAsia="Times New Roman" w:hAnsi="Fira Code" w:cs="Fira Code"/>
          <w:color w:val="D4D4D4"/>
          <w:sz w:val="21"/>
          <w:szCs w:val="21"/>
        </w:rPr>
        <w:t>}</w:t>
      </w:r>
    </w:p>
    <w:p w14:paraId="7C1992CB"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%%Abstract</w:t>
      </w:r>
    </w:p>
    <w:p w14:paraId="7C21707A"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w:t>
      </w:r>
      <w:proofErr w:type="gramStart"/>
      <w:r w:rsidRPr="00307E4D">
        <w:rPr>
          <w:rFonts w:ascii="Fira Code" w:eastAsia="Times New Roman" w:hAnsi="Fira Code" w:cs="Fira Code"/>
          <w:color w:val="D4D4D4"/>
          <w:sz w:val="21"/>
          <w:szCs w:val="21"/>
        </w:rPr>
        <w:t>begin</w:t>
      </w:r>
      <w:proofErr w:type="gramEnd"/>
      <w:r w:rsidRPr="00307E4D">
        <w:rPr>
          <w:rFonts w:ascii="Fira Code" w:eastAsia="Times New Roman" w:hAnsi="Fira Code" w:cs="Fira Code"/>
          <w:color w:val="D4D4D4"/>
          <w:sz w:val="21"/>
          <w:szCs w:val="21"/>
        </w:rPr>
        <w:t>{abstract102}</w:t>
      </w:r>
    </w:p>
    <w:p w14:paraId="29E4E68B" w14:textId="47CF72C0"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w:t>
      </w:r>
      <w:del w:id="0" w:author="Graaf, S.C. de (Bastiaan)" w:date="2023-03-27T12:45:00Z">
        <w:r w:rsidRPr="00307E4D" w:rsidDel="005D08D0">
          <w:rPr>
            <w:rFonts w:ascii="Fira Code" w:eastAsia="Times New Roman" w:hAnsi="Fira Code" w:cs="Fira Code"/>
            <w:color w:val="D4D4D4"/>
            <w:sz w:val="21"/>
            <w:szCs w:val="21"/>
          </w:rPr>
          <w:delText>de novo</w:delText>
        </w:r>
      </w:del>
      <w:ins w:id="1" w:author="Graaf, S.C. de (Bastiaan)" w:date="2023-03-27T12:45: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307E4D">
        <w:rPr>
          <w:rFonts w:ascii="Fira Code" w:eastAsia="Times New Roman" w:hAnsi="Fira Code" w:cs="Fira Code"/>
          <w:color w:val="D4D4D4"/>
          <w:sz w:val="21"/>
          <w:szCs w:val="21"/>
        </w:rPr>
        <w:t>. This IgG1 clone emerged at the onset of a septic episode and exhibited a high mutation rate (13</w:t>
      </w:r>
      <w:r w:rsidRPr="00307E4D">
        <w:rPr>
          <w:rFonts w:ascii="Fira Code" w:eastAsia="Times New Roman" w:hAnsi="Fira Code" w:cs="Fira Code"/>
          <w:color w:val="D7BA7D"/>
          <w:sz w:val="21"/>
          <w:szCs w:val="21"/>
        </w:rPr>
        <w:t>%</w:t>
      </w:r>
      <w:r w:rsidRPr="00307E4D">
        <w:rPr>
          <w:rFonts w:ascii="Fira Code" w:eastAsia="Times New Roman" w:hAnsi="Fira Code" w:cs="Fira Code"/>
          <w:color w:val="D4D4D4"/>
          <w:sz w:val="21"/>
          <w:szCs w:val="21"/>
        </w:rPr>
        <w:t xml:space="preserve">) compared with the closest matching germline DNA sequence, highlighting the importance of </w:t>
      </w:r>
      <w:del w:id="2" w:author="Graaf, S.C. de (Bastiaan)" w:date="2023-03-27T12:45:00Z">
        <w:r w:rsidRPr="00307E4D" w:rsidDel="005D08D0">
          <w:rPr>
            <w:rFonts w:ascii="Fira Code" w:eastAsia="Times New Roman" w:hAnsi="Fira Code" w:cs="Fira Code"/>
            <w:color w:val="D4D4D4"/>
            <w:sz w:val="21"/>
            <w:szCs w:val="21"/>
          </w:rPr>
          <w:delText>de novo</w:delText>
        </w:r>
      </w:del>
      <w:ins w:id="3" w:author="Graaf, S.C. de (Bastiaan)" w:date="2023-03-27T12:45: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307E4D">
        <w:rPr>
          <w:rFonts w:ascii="Fira Code" w:eastAsia="Times New Roman" w:hAnsi="Fira Code" w:cs="Fira Code"/>
          <w:color w:val="D4D4D4"/>
          <w:sz w:val="21"/>
          <w:szCs w:val="21"/>
        </w:rPr>
        <w:t xml:space="preserve"> sequencing at the protein level.</w:t>
      </w:r>
    </w:p>
    <w:p w14:paraId="4D6D1D77"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w:t>
      </w:r>
      <w:proofErr w:type="gramStart"/>
      <w:r w:rsidRPr="00307E4D">
        <w:rPr>
          <w:rFonts w:ascii="Fira Code" w:eastAsia="Times New Roman" w:hAnsi="Fira Code" w:cs="Fira Code"/>
          <w:color w:val="D4D4D4"/>
          <w:sz w:val="21"/>
          <w:szCs w:val="21"/>
        </w:rPr>
        <w:t>end</w:t>
      </w:r>
      <w:proofErr w:type="gramEnd"/>
      <w:r w:rsidRPr="00307E4D">
        <w:rPr>
          <w:rFonts w:ascii="Fira Code" w:eastAsia="Times New Roman" w:hAnsi="Fira Code" w:cs="Fira Code"/>
          <w:color w:val="D4D4D4"/>
          <w:sz w:val="21"/>
          <w:szCs w:val="21"/>
        </w:rPr>
        <w:t>{abstract102}</w:t>
      </w:r>
    </w:p>
    <w:p w14:paraId="6E103632"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%%Main Text</w:t>
      </w:r>
    </w:p>
    <w:p w14:paraId="7EFBFF71"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thumbforchapter</w:t>
      </w:r>
      <w:proofErr w:type="gramEnd"/>
    </w:p>
    <w:p w14:paraId="248385D1" w14:textId="33EC4665" w:rsidR="00307E4D" w:rsidRPr="00307E4D" w:rsidRDefault="00307E4D" w:rsidP="00307E4D">
      <w:pPr>
        <w:pStyle w:val="Heading1"/>
        <w:rPr>
          <w:rFonts w:eastAsia="Times New Roman"/>
        </w:rPr>
      </w:pPr>
      <w:proofErr w:type="gramStart"/>
      <w:r>
        <w:rPr>
          <w:rFonts w:eastAsia="Times New Roman"/>
          <w:color w:val="DCDCAA"/>
        </w:rPr>
        <w:lastRenderedPageBreak/>
        <w:t>!</w:t>
      </w:r>
      <w:r w:rsidRPr="00307E4D">
        <w:rPr>
          <w:rFonts w:eastAsia="Times New Roman"/>
        </w:rPr>
        <w:t>Introduction</w:t>
      </w:r>
      <w:proofErr w:type="gramEnd"/>
    </w:p>
    <w:p w14:paraId="64B16ED4"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lettrine</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color w:val="D4D4D4"/>
          <w:sz w:val="21"/>
          <w:szCs w:val="21"/>
        </w:rPr>
        <w:t>lraise=0.1, nindent=0em, slope=-.5em]{T}{he}</w:t>
      </w:r>
    </w:p>
    <w:p w14:paraId="168DEAB5" w14:textId="5EACA252"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 </w:t>
      </w:r>
      <w:proofErr w:type="gramStart"/>
      <w:r w:rsidRPr="00A036F9">
        <w:rPr>
          <w:rFonts w:ascii="Georgia" w:eastAsia="Times New Roman" w:hAnsi="Georgia" w:cs="Times New Roman"/>
          <w:color w:val="2E2E2E"/>
          <w:sz w:val="24"/>
          <w:szCs w:val="24"/>
        </w:rPr>
        <w:t>human</w:t>
      </w:r>
      <w:proofErr w:type="gramEnd"/>
      <w:r w:rsidRPr="00A036F9">
        <w:rPr>
          <w:rFonts w:ascii="Georgia" w:eastAsia="Times New Roman" w:hAnsi="Georgia" w:cs="Times New Roman"/>
          <w:color w:val="2E2E2E"/>
          <w:sz w:val="24"/>
          <w:szCs w:val="24"/>
        </w:rPr>
        <w:t xml:space="preserve"> immune system protects us not only from threats posed by pathogens but also cancer and various other diseases. The immune response in health and disease is crucially dependent on each person’s repertoire of immune cells, antibodies, and other circulating </w:t>
      </w:r>
      <w:hyperlink r:id="rId8" w:tooltip="Learn more about plasma proteins from ScienceDirect's AI-generated Topic Pages" w:history="1">
        <w:r w:rsidRPr="00A036F9">
          <w:rPr>
            <w:rFonts w:ascii="Georgia" w:eastAsia="Times New Roman" w:hAnsi="Georgia" w:cs="Times New Roman"/>
            <w:color w:val="2E2E2E"/>
            <w:sz w:val="24"/>
            <w:szCs w:val="24"/>
            <w:u w:val="single"/>
          </w:rPr>
          <w:t>plasma proteins</w:t>
        </w:r>
      </w:hyperlink>
      <w:r w:rsidRPr="00A036F9">
        <w:rPr>
          <w:rFonts w:ascii="Georgia" w:eastAsia="Times New Roman" w:hAnsi="Georgia" w:cs="Times New Roman"/>
          <w:color w:val="2E2E2E"/>
          <w:sz w:val="24"/>
          <w:szCs w:val="24"/>
        </w:rPr>
        <w:t xml:space="preserve">. A detailed molecular view of these plasma components is crucial to understanding how they affect </w:t>
      </w:r>
      <w:proofErr w:type="gramStart"/>
      <w:r w:rsidRPr="00A036F9">
        <w:rPr>
          <w:rFonts w:ascii="Georgia" w:eastAsia="Times New Roman" w:hAnsi="Georgia" w:cs="Times New Roman"/>
          <w:color w:val="2E2E2E"/>
          <w:sz w:val="24"/>
          <w:szCs w:val="24"/>
        </w:rPr>
        <w:t>each individual’s</w:t>
      </w:r>
      <w:proofErr w:type="gramEnd"/>
      <w:r w:rsidRPr="00A036F9">
        <w:rPr>
          <w:rFonts w:ascii="Georgia" w:eastAsia="Times New Roman" w:hAnsi="Georgia" w:cs="Times New Roman"/>
          <w:color w:val="2E2E2E"/>
          <w:sz w:val="24"/>
          <w:szCs w:val="24"/>
        </w:rPr>
        <w:t xml:space="preserve"> immune response. Immunoglobulins (Igs) represent some of the most important molecules in the human immune system. Ig molecules consist of two identical heavy chains and two identical light chains, held together by a network of </w:t>
      </w:r>
      <w:hyperlink r:id="rId9" w:tooltip="Learn more about disulfide from ScienceDirect's AI-generated Topic Pages" w:history="1">
        <w:r w:rsidRPr="00A036F9">
          <w:rPr>
            <w:rFonts w:ascii="Georgia" w:eastAsia="Times New Roman" w:hAnsi="Georgia" w:cs="Times New Roman"/>
            <w:color w:val="2E2E2E"/>
            <w:sz w:val="24"/>
            <w:szCs w:val="24"/>
            <w:u w:val="single"/>
          </w:rPr>
          <w:t>disulfide</w:t>
        </w:r>
      </w:hyperlink>
      <w:r w:rsidRPr="00A036F9">
        <w:rPr>
          <w:rFonts w:ascii="Georgia" w:eastAsia="Times New Roman" w:hAnsi="Georgia" w:cs="Times New Roman"/>
          <w:color w:val="2E2E2E"/>
          <w:sz w:val="24"/>
          <w:szCs w:val="24"/>
        </w:rPr>
        <w:t> bridges. The heavy chains possess three (IgG, IgA, and IgD) to four (IgM and IgE) </w:t>
      </w:r>
      <w:hyperlink r:id="rId10" w:tooltip="Learn more about immunoglobulin domains from ScienceDirect's AI-generated Topic Pages" w:history="1">
        <w:r w:rsidRPr="00A036F9">
          <w:rPr>
            <w:rFonts w:ascii="Georgia" w:eastAsia="Times New Roman" w:hAnsi="Georgia" w:cs="Times New Roman"/>
            <w:color w:val="2E2E2E"/>
            <w:sz w:val="24"/>
            <w:szCs w:val="24"/>
            <w:u w:val="single"/>
          </w:rPr>
          <w:t>immunoglobulin domains</w:t>
        </w:r>
      </w:hyperlink>
      <w:r w:rsidRPr="00A036F9">
        <w:rPr>
          <w:rFonts w:ascii="Georgia" w:eastAsia="Times New Roman" w:hAnsi="Georgia" w:cs="Times New Roman"/>
          <w:color w:val="2E2E2E"/>
          <w:sz w:val="24"/>
          <w:szCs w:val="24"/>
        </w:rPr>
        <w:t> with large, conserved regions, which play a role in receptor binding and </w:t>
      </w:r>
      <w:hyperlink r:id="rId11" w:tooltip="Learn more about complement activation from ScienceDirect's AI-generated Topic Pages" w:history="1">
        <w:r w:rsidRPr="00A036F9">
          <w:rPr>
            <w:rFonts w:ascii="Georgia" w:eastAsia="Times New Roman" w:hAnsi="Georgia" w:cs="Times New Roman"/>
            <w:color w:val="2E2E2E"/>
            <w:sz w:val="24"/>
            <w:szCs w:val="24"/>
            <w:u w:val="single"/>
          </w:rPr>
          <w:t>complement activation</w:t>
        </w:r>
      </w:hyperlink>
      <w:r w:rsidRPr="00A036F9">
        <w:rPr>
          <w:rFonts w:ascii="Georgia" w:eastAsia="Times New Roman" w:hAnsi="Georgia" w:cs="Times New Roman"/>
          <w:color w:val="2E2E2E"/>
          <w:sz w:val="24"/>
          <w:szCs w:val="24"/>
        </w:rPr>
        <w:t xml:space="preserve">. </w:t>
      </w:r>
      <w:proofErr w:type="gramStart"/>
      <w:r w:rsidRPr="00A036F9">
        <w:rPr>
          <w:rFonts w:ascii="Georgia" w:eastAsia="Times New Roman" w:hAnsi="Georgia" w:cs="Times New Roman"/>
          <w:color w:val="2E2E2E"/>
          <w:sz w:val="24"/>
          <w:szCs w:val="24"/>
        </w:rPr>
        <w:t>Similar to</w:t>
      </w:r>
      <w:proofErr w:type="gramEnd"/>
      <w:r w:rsidRPr="00A036F9">
        <w:rPr>
          <w:rFonts w:ascii="Georgia" w:eastAsia="Times New Roman" w:hAnsi="Georgia" w:cs="Times New Roman"/>
          <w:color w:val="2E2E2E"/>
          <w:sz w:val="24"/>
          <w:szCs w:val="24"/>
        </w:rPr>
        <w:t xml:space="preserve"> the heavy chain, the C-terminal domain of the light chain is constant. On the other hand, for both heavy and light chain, the sequence of the N-terminal Ig domains is </w:t>
      </w:r>
      <w:hyperlink r:id="rId12" w:tooltip="Learn more about hypervariable from ScienceDirect's AI-generated Topic Pages" w:history="1">
        <w:r w:rsidRPr="00A036F9">
          <w:rPr>
            <w:rFonts w:ascii="Georgia" w:eastAsia="Times New Roman" w:hAnsi="Georgia" w:cs="Times New Roman"/>
            <w:color w:val="2E2E2E"/>
            <w:sz w:val="24"/>
            <w:szCs w:val="24"/>
            <w:u w:val="single"/>
          </w:rPr>
          <w:t>hypervariable</w:t>
        </w:r>
      </w:hyperlink>
      <w:r w:rsidRPr="00A036F9">
        <w:rPr>
          <w:rFonts w:ascii="Georgia" w:eastAsia="Times New Roman" w:hAnsi="Georgia" w:cs="Times New Roman"/>
          <w:color w:val="2E2E2E"/>
          <w:sz w:val="24"/>
          <w:szCs w:val="24"/>
        </w:rPr>
        <w:t xml:space="preserve"> and contains the recognition-determining parts, better known as complementarity-determining regions (CDRs), of the molecule. They are enclosed in the </w:t>
      </w:r>
      <w:proofErr w:type="gramStart"/>
      <w:r w:rsidRPr="00A036F9">
        <w:rPr>
          <w:rFonts w:ascii="Georgia" w:eastAsia="Times New Roman" w:hAnsi="Georgia" w:cs="Times New Roman"/>
          <w:color w:val="2E2E2E"/>
          <w:sz w:val="24"/>
          <w:szCs w:val="24"/>
        </w:rPr>
        <w:t>two fragment</w:t>
      </w:r>
      <w:proofErr w:type="gramEnd"/>
      <w:r w:rsidRPr="00A036F9">
        <w:rPr>
          <w:rFonts w:ascii="Georgia" w:eastAsia="Times New Roman" w:hAnsi="Georgia" w:cs="Times New Roman"/>
          <w:color w:val="2E2E2E"/>
          <w:sz w:val="24"/>
          <w:szCs w:val="24"/>
        </w:rPr>
        <w:t xml:space="preserve"> antigen-binding (Fab) arms of the antibody, consisting of the light chain and the N-terminal parts of the heavy chain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w:t>
      </w:r>
    </w:p>
    <w:p w14:paraId="5D71DEE5"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The variable regions of the antibody, </w:t>
      </w:r>
      <w:proofErr w:type="gramStart"/>
      <w:r w:rsidRPr="00A036F9">
        <w:rPr>
          <w:rFonts w:ascii="Georgia" w:eastAsia="Times New Roman" w:hAnsi="Georgia" w:cs="Times New Roman"/>
          <w:color w:val="2E2E2E"/>
          <w:sz w:val="24"/>
          <w:szCs w:val="24"/>
        </w:rPr>
        <w:t>in particular the</w:t>
      </w:r>
      <w:proofErr w:type="gramEnd"/>
      <w:r w:rsidRPr="00A036F9">
        <w:rPr>
          <w:rFonts w:ascii="Georgia" w:eastAsia="Times New Roman" w:hAnsi="Georgia" w:cs="Times New Roman"/>
          <w:color w:val="2E2E2E"/>
          <w:sz w:val="24"/>
          <w:szCs w:val="24"/>
        </w:rPr>
        <w:t xml:space="preserve"> CDRs, are optimized to recognize antigens by a process known as affinity maturation. The best antigen binders, modified through somatic recombination and hypermutation of numerous coding gene segment variants, give rise to the mature IgG secreting plasma B cells that produce the antibodies that end up in our circulation. The circulating antibodies, thus, consist of the fully matured heavy- and light-chain variable domain sequences that harbor the CDRs, joined by generally less sequence-variable framework regions (FR). Each unique combination of mature chains is called an Ig clone.</w:t>
      </w:r>
    </w:p>
    <w:p w14:paraId="7480D96B" w14:textId="73D6E9F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Considering the genes encoding the variable domain sections and the known genomic rearrangements, somatic hypermutations, and post-transcriptional processes that join these sections—resulting into the ultimate protein products—it has been estimated that in humans the theoretical molecular Ig diversity may extend beyond 10</w:t>
      </w:r>
      <w:r w:rsidR="00307E4D" w:rsidRPr="00307E4D">
        <w:rPr>
          <w:rFonts w:ascii="Georgia" w:eastAsia="Times New Roman" w:hAnsi="Georgia" w:cs="Times New Roman"/>
          <w:color w:val="2E2E2E"/>
          <w:sz w:val="24"/>
          <w:szCs w:val="24"/>
          <w:vertAlign w:val="superscript"/>
        </w:rPr>
        <w:t>\</w:t>
      </w:r>
      <w:proofErr w:type="spell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15</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w:t>
      </w:r>
      <w:r w:rsidR="00B65C3D">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{"citationItems":[{"id":"ITEM-1","itemData":{"DOI":"10.1016/j.dci.2005.06.006","ISSN":"0145305X","PMID":"16083957","abstract":"Over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 © 2005 Elsevier Ltd. All rights reserved.","author":[{"dropping-particle":"","family":"Schroeder","given":"Harry W.","non-dropping-particle":"","parse-names":false,"suffix":""}],"container-title":"Developmental and Comparative Immunology","id":"ITEM-1","issue":"1-2","issued":{"date-parts":[["2006"]]},"page":"119-135","publisher":"Elsevier Ltd","title":"Similarity and divergence in the development and expression of the mouse and human antibody repertoires","type":"article-journal","volume":"30"},"uris":["http://www.mendeley.com/documents/?uuid=919ed8f8-aa3b-3c87-b4b5-511082d23a29"]}],"mendeley":{"formattedCitation":"\\cite{Schroeder2006Similarity and divergence in the development and expression of the mouse and human antibody repertoires}","plainTextFormattedCitation":"\\cite{Schroeder2006Similarity and divergence in the development and expression of the mouse and human antibody repertoires}","previouslyFormattedCitation":"&lt;sup&gt;1&lt;/sup&gt;"},"properties":{"noteIndex":0},"schema":"https://github.com/citation-style-language/schema/raw/master/csl-citation.json"}</w:instrText>
      </w:r>
      <w:r w:rsidR="00B65C3D">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\cite{Schroeder2006Similarity and divergence in the development and expression of the mouse and human antibody repertoires}</w:t>
      </w:r>
      <w:r w:rsidR="00B65C3D">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Not all theoretically possible Ig clones will be expressed in the human body, since the number of B cells in a human body is several orders of magnitude lower (1–2 × 10</w:t>
      </w:r>
      <w:r w:rsidR="00307E4D" w:rsidRPr="00307E4D">
        <w:rPr>
          <w:rFonts w:ascii="Georgia" w:eastAsia="Times New Roman" w:hAnsi="Georgia" w:cs="Times New Roman"/>
          <w:color w:val="2E2E2E"/>
          <w:sz w:val="24"/>
          <w:szCs w:val="24"/>
          <w:vertAlign w:val="superscript"/>
        </w:rPr>
        <w:t>\</w:t>
      </w:r>
      <w:proofErr w:type="spell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11</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w:t>
      </w:r>
      <w:r w:rsidR="00960AF9">
        <w:rPr>
          <w:rFonts w:ascii="Georgia" w:eastAsia="Times New Roman" w:hAnsi="Georgia" w:cs="Times New Roman"/>
          <w:color w:val="2E2E2E"/>
          <w:sz w:val="24"/>
          <w:szCs w:val="24"/>
        </w:rPr>
        <w:t xml:space="preserve"> </w:t>
      </w:r>
      <w:r w:rsidR="00960AF9">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{"citationItems":[{"id":"ITEM-1","itemData":{"author":[{"dropping-particle":"","family":"Apostoaei","given":"A Iulian","non-dropping-particle":"","parse-names":false,"suffix":""},{"dropping-particle":"","family":"Trabalka","given":"John R","non-dropping-particle":"","parse-names":false,"suffix":""}],"container-title":"SENES Oak Ridge, Inc","id":"ITEM-1","issued":{"date-parts":[["2012"]]},"title":"Review, synthesis, and application of information on the human lymphatic system to radiation dosimetry for chronic lymphocytic leukemia","type":"article-journal"},"uris":["http://www.mendeley.com/documents/?uuid=27ff9cff-e14c-4ff8-87f6-7309c436e1a0"]}],"mendeley":{"formattedCitation":"\\cite{Apostoaei2012Review, synthesis, and application of information on the human lymphatic system to radiation dosimetry for chronic lymphocytic leukemia}","plainTextFormattedCitation":"\\cite{Apostoaei2012Review, synthesis, and application of information on the human lymphatic system to radiation dosimetry for chronic lymphocytic leukemia}","previouslyFormattedCitation":"&lt;sup&gt;2&lt;/sup&gt;"},"properties":{"noteIndex":0},"schema":"https://github.com/citation-style-language/schema/raw/master/csl-citation.json"}</w:instrText>
      </w:r>
      <w:r w:rsidR="00960AF9">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\cite{Apostoaei2012Review, synthesis, and application of information on the human lymphatic system to radiation dosimetry for chronic lymphocytic leukemia}</w:t>
      </w:r>
      <w:r w:rsidR="00960A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xml:space="preserve">. Nevertheless, it has been assumed that the actual repertoire of circulating Igs is extremely large and diverse </w:t>
      </w:r>
      <w:bookmarkStart w:id="4" w:name="bbib8"/>
      <w:r w:rsidR="00877461">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R.","non-dropping-particle":"","parse-names":false,"suffix":""}],"container-title":"Nature","id":"ITEM-1","issue":"7744","issued":{"date-parts":[["2019","2","21"]]},"page":"393-397","publisher":"Nature Publishing Group","title":"Commonality despite exceptional diversity in the baseline human antibody repertoire","type":"article-journal","volume":"566"},"uris":["http://www.mendeley.com/documents/?uuid=92074eb5-7168-40fa-a6a2-5b60787d074e"]},{"id":"ITEM-2","itemData":{"DOI":"10.1038/S41586-019-0934-8","ISSN":"14764687","PMID":"30760926","abstract":"The human genome contains approximately 20 thousand protein-coding genes1, but the size of the collection of antigen receptors of the adaptive immune system that is generated by the recombination of gene segments with non-templated junctional additions (on B cells) is unknown—although it is certainly orders of magnitude larger. It has not been established whether individuals possess unique (or private) repertoires or substantial components of shared (or public) repertoires. Here we sequence recombined and expressed B cell receptor genes in several individuals to determine the size of their B cell receptor repertoires, and the extent to which these are shared between individuals. Our experiments revealed that the circulating repertoire of each individual contained between 9 and 17 million B cell clonotypes. The three individuals that we studied shared many clonotypes, including between 1 and 6% of B cell heavy-chain clonotypes shared between two subjects (0.3% of clonotypes shared by all three) and 20 to 34% of λ or κ light chains shared between two subjects (16 or 22% of λ or κ light chains, respectively, were shared by all three). Some of the B cell clonotypes had thousands of clones, or somatic variants, within the clonotype lineage. Although some of these shared lineages might be driven by exposure to common antigens, previous exposure to foreign antigens was not the only force that shaped the shared repertoires, as we also identified shared clonotypes in umbilical cord blood samples and all adult repertoires. The unexpectedly high prevalence of shared clonotypes in B cell repertoires, and identification of the sequences of these shared clonotypes, should enable better understanding of the role of B cell immune repertoires in health and disease.","author":[{"dropping-particle":"","family":"Soto","given":"Cinque","non-dropping-particle":"","parse-names":false,"suffix":""},{"dropping-particle":"","family":"Bombardi","given":"Robin G.","non-dropping-particle":"","parse-names":false,"suffix":""},{"dropping-particle":"","family":"Branchizio","given":"Andre","non-dropping-particle":"","parse-names":false,"suffix":""},{"dropping-particle":"","family":"Kose","given":"Nurgun","non-dropping-particle":"","parse-names":false,"suffix":""},{"dropping-particle":"","family":"Matta","given":"Pranathi","non-dropping-particle":"","parse-names":false,"suffix":""},{"dropping-particle":"","family":"Sevy","given":"Alexander M.","non-dropping-particle":"","parse-names":false,"suffix":""},{"dropping-particle":"","family":"Sinkovits","given":"Robert S.","non-dropping-particle":"","parse-names":false,"suffix":""},{"dropping-particle":"","family":"Gilchuk","given":"Pavlo","non-dropping-particle":"","parse-names":false,"suffix":""},{"dropping-particle":"","family":"Finn","given":"Jessica A.","non-dropping-particle":"","parse-names":false,"suffix":""},{"dropping-particle":"","family":"Crowe","given":"James E.","non-dropping-particle":"","parse-names":false,"suffix":""}],"container-title":"Nature","id":"ITEM-2","issue":"7744","issued":{"date-parts":[["2019","2","21"]]},"page":"398-402","publisher":"Nature Publishing Group","title":"High frequency of shared clonotypes in human B cell receptor repertoires","type":"article-journal","volume":"566"},"uris":["http://www.mendeley.com/documents/?uuid=5d7e29da-d249-429a-afa5-501291895fad"]}],"mendeley":{"formattedCitation":"\\cite{Briney2019Commonality despite exceptional diversity in the baseline human antibody repertoire|||Soto2019High frequency of shared clonotypes in human B cell receptor repertoires}","plainTextFormattedCitation":"\\cite{Briney2019Commonality despite exceptional diversity in the baseline human antibody repertoire|||Soto2019High frequency of shared clonotypes in human B cell receptor repertoires}","previouslyFormattedCitation":"&lt;sup&gt;3,4&lt;/sup&gt;"},"properties":{"noteIndex":0},"schema":"https://github.com/citation-style-language/schema/raw/master/csl-citation.json"}</w:instrText>
      </w:r>
      <w:r w:rsidR="00877461">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\cite{Briney2019Commonality despite exceptional diversity in the baseline human antibody repertoire|||Soto2019High frequency of shared clonotypes in human B cell receptor repertoires}</w:t>
      </w:r>
      <w:r w:rsidR="00877461">
        <w:rPr>
          <w:rFonts w:ascii="Georgia" w:eastAsia="Times New Roman" w:hAnsi="Georgia" w:cs="Times New Roman"/>
          <w:color w:val="2E2E2E"/>
          <w:sz w:val="24"/>
          <w:szCs w:val="24"/>
        </w:rPr>
        <w:fldChar w:fldCharType="end"/>
      </w:r>
      <w:bookmarkEnd w:id="4"/>
      <w:r w:rsidRPr="00A036F9">
        <w:rPr>
          <w:rFonts w:ascii="Georgia" w:eastAsia="Times New Roman" w:hAnsi="Georgia" w:cs="Times New Roman"/>
          <w:color w:val="2E2E2E"/>
          <w:sz w:val="24"/>
          <w:szCs w:val="24"/>
        </w:rPr>
        <w:t>.</w:t>
      </w:r>
    </w:p>
    <w:p w14:paraId="0E21E319" w14:textId="5B8DC16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Recombinantly expressed clones (mainly IgG) have become a major class of therapeutics, used to fight multiple types of pathologies such as cancers and various infectious diseases. Recent developments have moved the field toward using therapeutic </w:t>
      </w:r>
      <w:hyperlink r:id="rId13" w:tooltip="Learn more about monoclonal antibody from ScienceDirect's AI-generated Topic Pages" w:history="1">
        <w:r w:rsidRPr="00A036F9">
          <w:rPr>
            <w:rFonts w:ascii="Georgia" w:eastAsia="Times New Roman" w:hAnsi="Georgia" w:cs="Times New Roman"/>
            <w:color w:val="2E2E2E"/>
            <w:sz w:val="24"/>
            <w:szCs w:val="24"/>
            <w:u w:val="single"/>
          </w:rPr>
          <w:t>monoclonal antibody</w:t>
        </w:r>
      </w:hyperlink>
      <w:r w:rsidRPr="00A036F9">
        <w:rPr>
          <w:rFonts w:ascii="Georgia" w:eastAsia="Times New Roman" w:hAnsi="Georgia" w:cs="Times New Roman"/>
          <w:color w:val="2E2E2E"/>
          <w:sz w:val="24"/>
          <w:szCs w:val="24"/>
        </w:rPr>
        <w:t xml:space="preserve"> (mAb) sequences derived from human subjects instead of laboratory animals; this trend is exemplified by successful new treatments for Ebola </w:t>
      </w:r>
      <w:bookmarkStart w:id="5" w:name="bbib11"/>
      <w:r w:rsidR="00E3169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{"citationItems":[{"id":"ITEM-1","itemData":{"DOI":"10.1126/SCIENCE.AAD5224","ISSN":"10959203","PMID":"26917593","abstract":"Ebola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 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J.","non-dropping-particle":"","parse-names":false,"suffix":""}],"container-title":"Science","id":"ITEM-1","issue":"6279","issued":{"date-parts":[["2016","3","18"]]},"page":"1339-1342","publisher":"American Association for the Advancement of Science","title":"Protective monotherapy against lethal Ebola virus infection by a potently neutralizing antibody","type":"article-journal","volume":"351"},"uris":["http://www.mendeley.com/documents/?uuid=596059c8-9f24-4c81-bf5e-9cb7bd3b0206"]},{"id":"ITEM-2","itemData":{"DOI":"10.1136/BMJ.L5140","ISSN":"17561833","PMID":"31409588","author":[{"dropping-particle":"","family":"Dyer","given":"Owen","non-dropping-particle":"","parse-names":false,"suffix":""}],"container-title":"BMJ (Clinical research ed.)","id":"ITEM-2","issued":{"date-parts":[["2019","8","13"]]},"page":"l5140","publisher":"NLM (Medline)","title":"Two Ebola treatments halve deaths in trial in DRC outbreak","type":"article-journal","volume":"366"},"uris":["http://www.mendeley.com/documents/?uuid=9bcf457d-fcb0-4a82-9aea-dc17fff9dc16"]},{"id":"ITEM-3","itemData":{"DOI":"10.1056/NEJMOA1910993","ISSN":"0028-4793","PMID":"31774950","abstract":"Copyright © 2019 Massachusetts Medical Society. BACKGROUND Although several experimental therapeutics for Ebola virus disease (EVD) have been developed, the safety and efficacy of the most promising therapies need to be assessed in the context of a randomized, controlled trial. METHODS We conducted a trial of four investigational therapies for EVD in the Democratic Republic of Congo, where an outbreak began in August 2018. Patients of any age who had a positive result for Ebola virus RNA on reverse-transcriptase–polymerase-chain-reaction assay were enrolled. All patients received standard care and were randomly assigned in a 1:1:1:1 ratio to intravenous administration of the triple monoclonal antibody ZMapp (the control group), the antiviral agent remdesivir, the single monoclonal antibody MAb114, or the triple monoclonal antibody REGN-EB3. The REGN-EB3 group was added in a later version of the protocol, so data from these patients were compared with those of patients in the ZMapp group who were enrolled at or after the time the REGN-EB3 group was added (the ZMapp subgroup). The primary end point was death at 28 days. RESULTS A total of 681 patients were enrolled from November 20, 2018, to August 9, 2019, at which time the data and safety monitoring board recommended that patients be assigned only to the MAb114 and REGN-EB3 groups for the remainder of the trial; the recommendation was based on the results of an interim analysis that showed superiority of these groups to ZMapp and remdesivir with respect to mortality. At 28 days, death had occurred in 61 of 174 patients (35.1%) in the MAb114 group, as compared with 84 of 169 (49.7%) in the ZMapp group (P=0.007), and in 52 of 155 (33.5%) in the REGN-EB3 group, as compared with 79 of 154 (51.3%) in the ZMapp subgroup (P=0.002). A shorter duration of symptoms before admission and lower baseline values for viral load and for serum creatinine and aminotransferase levels each correlated with improved survival. Four serious adverse events were judged to be potentially related to the trial drugs. CONCLUSIONS Both MAb114 and REGN-EB3 were superior to ZMapp in reducing mortality from EVD. Scientifically and ethically sound clinical research can be conducted during disease outbreaks and can help inform the outbreak response.","author":[{"dropping-particle":"","family":"Mulangu","given":"Sabue","non-dropping-particle":"","parse-names":false,"suffix":""},{"dropping-particle":"","family":"Dodd","given":"Lori E.","non-dropping-particle":"","parse-names":false,"suffix":""},{"dropping-particle":"","family":"Davey","given":"Richard T.","non-dropping-particle":"","parse-names":false,"suffix":""},{"dropping-particle":"","family":"Tshiani Mbaya","given":"Olivier","non-dropping-particle":"","parse-names":false,"suffix":""},{"dropping-particle":"","family":"Proschan","given":"Michael","non-dropping-particle":"","parse-names":false,"suffix":""},{"dropping-particle":"","family":"Mukadi","given":"Daniel","non-dropping-particle":"","parse-names":false,"suffix":""},{"dropping-particle":"","family":"Lusakibanza Manzo","given":"Mariano","non-dropping-particle":"","parse-names":false,"suffix":""},{"dropping-particle":"","family":"Nzolo","given":"Didier","non-dropping-particle":"","parse-names":false,"suffix":""},{"dropping-particle":"","family":"Tshomba Oloma","given":"Antoine","non-dropping-particle":"","parse-names":false,"suffix":""},{"dropping-particle":"","family":"Ibanda","given":"Augustin","non-dropping-particle":"","parse-names":false,"suffix":""},{"dropping-particle":"","family":"Ali","given":"Rosine","non-dropping-particle":"","parse-names":false,"suffix":""},{"dropping-particle":"","family":"Coulibaly","given":"Sinaré","non-dropping-particle":"","parse-names":false,"suffix":""},{"dropping-particle":"","family":"Levine","given":"Adam C.","non-dropping-particle":"","parse-names":false,"suffix":""},{"dropping-particle":"","family":"Grais","given":"Rebecca","non-dropping-particle":"","parse-names":false,"suffix":""},{"dropping-particle":"","family":"Diaz","given":"Janet","non-dropping-particle":"","parse-names":false,"suffix":""},{"dropping-particle":"","family":"Lane","given":"H. Clifford","non-dropping-particle":"","parse-names":false,"suffix":""},{"dropping-particle":"","family":"Muyembe-Tamfum","given":"Jean-Jacques","non-dropping-particle":"","parse-names":false,"suffix":""},{"dropping-particle":"","family":"the PALM Writing Group","given":"","non-dropping-particle":"","parse-names":false,"suffix":""}],"container-title":"New England Journal of Medicine","id":"ITEM-3","issue":"24","issued":{"date-parts":[["2019","12","12"]]},"page":"2293-2303","publisher":"Massachusetts Medical Society","title":"A Randomized, Controlled Trial of Ebola Virus Disease Therapeutics","type":"article-journal","volume":"381"},"uris":["http://www.mendeley.com/documents/?uuid=681c3944-1fc8-49b3-a80c-d1f8158acf4c"]}],"mendeley":{"formattedCitation":"\\cite{Corti2016Protective monotherapy against lethal Ebola virus infection by a potently neutralizing antibody|||Dyer2019Two Ebola treatments halve deaths in trial in DRC outbreak|||Mulangu2019A Randomized, Controlled Trial of Ebola Virus Disease Therapeutics}","plainTextFormattedCitation":"\\cite{Corti2016Protective monotherapy against lethal Ebola virus infection by a potently neutralizing antibody|||Dyer2019Two Ebola treatments halve deaths in trial in DRC outbreak|||Mulangu2019A Randomized, Controlled Trial of Ebola Virus Disease Therapeutics}","previouslyFormattedCitation":"&lt;sup&gt;5–7&lt;/sup&gt;"},"properties":{"noteIndex":0},"schema":"https://github.com/citation-style-language/schema/raw/master/csl-citation.json"}</w:instrText>
      </w:r>
      <w:r w:rsidR="00E3169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 xml:space="preserve">\cite{Corti2016Protective monotherapy against lethal Ebola virus infection by a </w:t>
      </w:r>
      <w:r w:rsidR="00C43217" w:rsidRPr="00C43217">
        <w:rPr>
          <w:rFonts w:ascii="Georgia" w:eastAsia="Times New Roman" w:hAnsi="Georgia" w:cs="Times New Roman"/>
          <w:noProof/>
          <w:color w:val="2E2E2E"/>
          <w:sz w:val="24"/>
          <w:szCs w:val="24"/>
        </w:rPr>
        <w:lastRenderedPageBreak/>
        <w:t>potently neutralizing antibody|||Dyer2019Two Ebola treatments halve deaths in trial in DRC outbreak|||Mulangu2019A Randomized, Controlled Trial of Ebola Virus Disease Therapeutics}</w:t>
      </w:r>
      <w:r w:rsidR="00E31694">
        <w:rPr>
          <w:rFonts w:ascii="Georgia" w:eastAsia="Times New Roman" w:hAnsi="Georgia" w:cs="Times New Roman"/>
          <w:color w:val="2E2E2E"/>
          <w:sz w:val="24"/>
          <w:szCs w:val="24"/>
        </w:rPr>
        <w:fldChar w:fldCharType="end"/>
      </w:r>
      <w:bookmarkEnd w:id="5"/>
      <w:r w:rsidRPr="00A036F9">
        <w:rPr>
          <w:rFonts w:ascii="Georgia" w:eastAsia="Times New Roman" w:hAnsi="Georgia" w:cs="Times New Roman"/>
          <w:color w:val="2E2E2E"/>
          <w:sz w:val="24"/>
          <w:szCs w:val="24"/>
        </w:rPr>
        <w:t xml:space="preserve"> and COVID-19 </w:t>
      </w:r>
      <w:bookmarkStart w:id="6" w:name="bbib22"/>
      <w:r w:rsidR="00E3169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{"citationItems":[{"id":"ITEM-1","itemData":{"DOI":"10.1126/SCITRANSLMED.ABF1906","ISSN":"19466242","PMID":"33820835","abstract":"Severe acute respiratory syndrome coronavirus-2 (SARS-CoV-2) poses a public health threat for which preventive and therapeutic agents are urgently needed. Neutralizing antibodies are a key class of therapeutics that may bridge widespread vaccination campaigns and offer a treatment solution in populations less responsive to vaccination. Here, we report that high-throughput microfluidic screening of antigen-specific B cells led to the identification of LY-CoV555 (also known as bamlanivimab), a potent anti-spike neutralizing antibody from a hospitalized, convalescent patient with coronavirus disease 2019 (COVID-19). Biochemical, structural, and functional characterization of LY-CoV555 revealed high-affinity binding to the receptor-binding domain, angiotensin-converting enzyme 2 binding inhibition, and potent neutralizing activity. A pharmacokinetic study of LY-CoV555 conducted in cynomolgus monkeys demonstrated a mean half-life of 13 days and a clearance of 0.22 ml hour−1 kg−1, consistent with a typical human therapeutic antibody. In a rhesus macaque challenge model, prophylactic doses as low as 2.5 mg/kg reduced viral replication in the upper and lower respiratory tract in samples collected through study day 6 after viral inoculation. This antibody has entered clinical testing and is being evaluated across a spectrum of COVID-19 indications, including prevention and treatment.","author":[{"dropping-particle":"","family":"Jones","given":"Bryan E.","non-dropping-particle":"","parse-names":false,"suffix":""},{"dropping-particle":"","family":"Brown-Augsburger","given":"Patricia L.","non-dropping-particle":"","parse-names":false,"suffix":""},{"dropping-particle":"","family":"Corbett","given":"Kizzmekia S.","non-dropping-particle":"","parse-names":false,"suffix":""},{"dropping-particle":"","family":"Westendorf","given":"Kathryn","non-dropping-particle":"","parse-names":false,"suffix":""},{"dropping-particle":"","family":"Davies","given":"Julian","non-dropping-particle":"","parse-names":false,"suffix":""},{"dropping-particle":"","family":"Cujec","given":"Thomas P.","non-dropping-particle":"","parse-names":false,"suffix":""},{"dropping-particle":"","family":"Wiethoff","given":"Christopher M.","non-dropping-particle":"","parse-names":false,"suffix":""},{"dropping-particle":"","family":"Blackbourne","given":"Jamie L.","non-dropping-particle":"","parse-names":false,"suffix":""},{"dropping-particle":"","family":"Heinz","given":"Beverly A.","non-dropping-particle":"","parse-names":false,"suffix":""},{"dropping-particle":"","family":"Foster","given":"Denisa","non-dropping-particle":"","parse-names":false,"suffix":""},{"dropping-particle":"","family":"Higgs","given":"Richard E.","non-dropping-particle":"","parse-names":false,"suffix":""},{"dropping-particle":"","family":"Balasubramaniam","given":"Deepa","non-dropping-particle":"","parse-names":false,"suffix":""},{"dropping-particle":"","family":"Wang","given":"Lingshu","non-dropping-particle":"","parse-names":false,"suffix":""},{"dropping-particle":"","family":"Zhang","given":"Yi","non-dropping-particle":"","parse-names":false,"suffix":""},{"dropping-particle":"","family":"Yang","given":"Eun Sung","non-dropping-particle":"","parse-names":false,"suffix":""},{"dropping-particle":"","family":"Bidshahri","given":"Roza","non-dropping-particle":"","parse-names":false,"suffix":""},{"dropping-particle":"","family":"Kraft","given":"Lucas","non-dropping-particle":"","parse-names":false,"suffix":""},{"dropping-particle":"","family":"Hwang","given":"Yuri","non-dropping-particle":"","parse-names":false,"suffix":""},{"dropping-particle":"","family":"Žentelis","given":"Stefanie","non-dropping-particle":"","parse-names":false,"suffix":""},{"dropping-particle":"","family":"Jepson","given":"Kevin R.","non-dropping-particle":"","parse-names":false,"suffix":""},{"dropping-particle":"","family":"Goya","given":"Rodrigo","non-dropping-particle":"","parse-names":false,"suffix":""},{"dropping-particle":"","family":"Smith","given":"Maia A.","non-dropping-particle":"","parse-names":false,"suffix":""},{"dropping-particle":"","family":"Collins","given":"David W.","non-dropping-particle":"","parse-names":false,"suffix":""},{"dropping-particle":"","family":"Hinshaw","given":"Samuel J.","non-dropping-particle":"","parse-names":false,"suffix":""},{"dropping-particle":"","family":"Tycho","given":"Sean A.","non-dropping-particle":"","parse-names":false,"suffix":""},{"dropping-particle":"","family":"Pellacani","given":"Davide","non-dropping-particle":"","parse-names":false,"suffix":""},{"dropping-particle":"","family":"Xiang","given":"Ping","non-dropping-particle":"","parse-names":false,"suffix":""},{"dropping-particle":"","family":"Muthuraman","given":"Krithika","non-dropping-particle":"","parse-names":false,"suffix":""},{"dropping-particle":"","family":"Sobhanifar","given":"Solmaz","non-dropping-particle":"","parse-names":false,"suffix":""},{"dropping-particle":"","family":"Piper","given":"Marissa H.","non-dropping-particle":"","parse-names":false,"suffix":""},{"dropping-particle":"","family":"Triana","given":"Franz J.","non-dropping-particle":"","parse-names":false,"suffix":""},{"dropping-particle":"","family":"Hendle","given":"Jorg","non-dropping-particle":"","parse-names":false,"suffix":""},{"dropping-particle":"","family":"Pustilnik","given":"Anna","non-dropping-particle":"","parse-names":false,"suffix":""},{"dropping-particle":"","family":"Adams","given":"Andrew C.","non-dropping-particle":"","parse-names":false,"suffix":""},{"dropping-particle":"","family":"Berens","given":"Shawn J.","non-dropping-particle":"","parse-names":false,"suffix":""},{"dropping-particle":"","family":"Baric","given":"Ralph S.","non-dropping-particle":"","parse-names":false,"suffix":""},{"dropping-particle":"","family":"Martinez","given":"David R.","non-dropping-particle":"","parse-names":false,"suffix":""},{"dropping-particle":"","family":"Cross","given":"Robert W.","non-dropping-particle":"","parse-names":false,"suffix":""},{"dropping-particle":"","family":"Geisbert","given":"Thomas W.","non-dropping-particle":"","parse-names":false,"suffix":""},{"dropping-particle":"","family":"Borisevich","given":"Viktoriya","non-dropping-particle":"","parse-names":false,"suffix":""},{"dropping-particle":"","family":"Abiona","given":"Olubukola","non-dropping-particle":"","parse-names":false,"suffix":""},{"dropping-particle":"","family":"Belli","given":"Hayley M.","non-dropping-particle":"","parse-names":false,"suffix":""},{"dropping-particle":"","family":"Vries","given":"Maren","non-dropping-particle":"de","parse-names":false,"suffix":""},{"dropping-particle":"","family":"Mohamed","given":"Adil","non-dropping-particle":"","parse-names":false,"suffix":""},{"dropping-particle":"","family":"Dittmann","given":"Meike","non-dropping-particle":"","parse-names":false,"suffix":""},{"dropping-particle":"","family":"Samanovic","given":"Marie I.","non-dropping-particle":"","parse-names":false,"suffix":""},{"dropping-particle":"","family":"Mulligan","given":"Mark J.","non-dropping-particle":"","parse-names":false,"suffix":""},{"dropping-particle":"","family":"Goldsmith","given":"Jory A.","non-dropping-particle":"","parse-names":false,"suffix":""},{"dropping-particle":"","family":"Hsieh","given":"Ching Lin","non-dropping-particle":"","parse-names":false,"suffix":""},{"dropping-particle":"V.","family":"Johnson","given":"Nicole","non-dropping-particle":"","parse-names":false,"suffix":""},{"dropping-particle":"","family":"Wrapp","given":"Daniel","non-dropping-particle":"","parse-names":false,"suffix":""},{"dropping-particle":"","family":"McLellan","given":"Jason S.","non-dropping-particle":"","parse-names":false,"suffix":""},{"dropping-particle":"","family":"Barnhart","given":"Bryan C.","non-dropping-particle":"","parse-names":false,"suffix":""},{"dropping-particle":"","family":"Graham","given":"Barney S.","non-dropping-particle":"","parse-names":false,"suffix":""},{"dropping-particle":"","family":"Mascola","given":"John R.","non-dropping-particle":"","parse-names":false,"suffix":""},{"dropping-particle":"","family":"Hansen","given":"Carl L.","non-dropping-particle":"","parse-names":false,"suffix":""},{"dropping-particle":"","family":"Falconer","given":"Ester","non-dropping-particle":"","parse-names":false,"suffix":""}],"container-title":"Science Translational Medicine","id":"ITEM-1","issue":"593","issued":{"date-parts":[["2021","5","12"]]},"publisher":"American Association for the Advancement of Science","title":"The neutralizing antibody, LY-CoV555, protects against SARS-CoV-2 infection in nonhuman primates","type":"article-journal","volume":"13"},"uris":["http://www.mendeley.com/documents/?uuid=a074c4e8-84ca-42be-9ca4-32336144580d"]}],"mendeley":{"formattedCitation":"\\cite{Jones2021The neutralizing antibody, LY-CoV555, protects against SARS-CoV-2 infection in nonhuman primates}","plainTextFormattedCitation":"\\cite{Jones2021The neutralizing antibody, LY-CoV555, protects against SARS-CoV-2 infection in nonhuman primates}","previouslyFormattedCitation":"&lt;sup&gt;8&lt;/sup&gt;"},"properties":{"noteIndex":0},"schema":"https://github.com/citation-style-language/schema/raw/master/csl-citation.json"}</w:instrText>
      </w:r>
      <w:r w:rsidR="00E3169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\cite{Jones2021The neutralizing antibody, LY-CoV555, protects against SARS-CoV-2 infection in nonhuman primates}</w:t>
      </w:r>
      <w:r w:rsidR="00E31694">
        <w:rPr>
          <w:rFonts w:ascii="Georgia" w:eastAsia="Times New Roman" w:hAnsi="Georgia" w:cs="Times New Roman"/>
          <w:color w:val="2E2E2E"/>
          <w:sz w:val="24"/>
          <w:szCs w:val="24"/>
        </w:rPr>
        <w:fldChar w:fldCharType="end"/>
      </w:r>
      <w:bookmarkEnd w:id="6"/>
      <w:r w:rsidRPr="00A036F9">
        <w:rPr>
          <w:rFonts w:ascii="Georgia" w:eastAsia="Times New Roman" w:hAnsi="Georgia" w:cs="Times New Roman"/>
          <w:color w:val="2E2E2E"/>
          <w:sz w:val="24"/>
          <w:szCs w:val="24"/>
        </w:rPr>
        <w:t>. These </w:t>
      </w:r>
      <w:hyperlink r:id="rId14" w:tooltip="Learn more about therapeutic antibody from ScienceDirect's AI-generated Topic Pages" w:history="1">
        <w:r w:rsidRPr="00A036F9">
          <w:rPr>
            <w:rFonts w:ascii="Georgia" w:eastAsia="Times New Roman" w:hAnsi="Georgia" w:cs="Times New Roman"/>
            <w:color w:val="2E2E2E"/>
            <w:sz w:val="24"/>
            <w:szCs w:val="24"/>
            <w:u w:val="single"/>
          </w:rPr>
          <w:t>therapeutic antibody</w:t>
        </w:r>
      </w:hyperlink>
      <w:r w:rsidRPr="00A036F9">
        <w:rPr>
          <w:rFonts w:ascii="Georgia" w:eastAsia="Times New Roman" w:hAnsi="Georgia" w:cs="Times New Roman"/>
          <w:color w:val="2E2E2E"/>
          <w:sz w:val="24"/>
          <w:szCs w:val="24"/>
        </w:rPr>
        <w:t> sequences are inferred from genetic material recovered from patients that successfully overcame the disease. The ability to detect and identify individual mature IgG </w:t>
      </w:r>
      <w:hyperlink r:id="rId15" w:tooltip="Learn more about protein sequences from ScienceDirect's AI-generated Topic Pages" w:history="1">
        <w:r w:rsidRPr="00A036F9">
          <w:rPr>
            <w:rFonts w:ascii="Georgia" w:eastAsia="Times New Roman" w:hAnsi="Georgia" w:cs="Times New Roman"/>
            <w:color w:val="2E2E2E"/>
            <w:sz w:val="24"/>
            <w:szCs w:val="24"/>
            <w:u w:val="single"/>
          </w:rPr>
          <w:t>protein sequences</w:t>
        </w:r>
      </w:hyperlink>
      <w:r w:rsidRPr="00A036F9">
        <w:rPr>
          <w:rFonts w:ascii="Georgia" w:eastAsia="Times New Roman" w:hAnsi="Georgia" w:cs="Times New Roman"/>
          <w:color w:val="2E2E2E"/>
          <w:sz w:val="24"/>
          <w:szCs w:val="24"/>
        </w:rPr>
        <w:t> directly from donor specimens would aid such efforts.</w:t>
      </w:r>
    </w:p>
    <w:p w14:paraId="4511E80F" w14:textId="202251BD"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experimentally determine the Ig repertoire, attempts have been made to sequence Ig </w:t>
      </w:r>
      <w:hyperlink r:id="rId16" w:tooltip="Learn more about nucleic acids from ScienceDirect's AI-generated Topic Pages" w:history="1">
        <w:r w:rsidRPr="00A036F9">
          <w:rPr>
            <w:rFonts w:ascii="Georgia" w:eastAsia="Times New Roman" w:hAnsi="Georgia" w:cs="Times New Roman"/>
            <w:color w:val="2E2E2E"/>
            <w:sz w:val="24"/>
            <w:szCs w:val="24"/>
            <w:u w:val="single"/>
          </w:rPr>
          <w:t>nucleic acids</w:t>
        </w:r>
      </w:hyperlink>
      <w:r w:rsidRPr="00A036F9">
        <w:rPr>
          <w:rFonts w:ascii="Georgia" w:eastAsia="Times New Roman" w:hAnsi="Georgia" w:cs="Times New Roman"/>
          <w:color w:val="2E2E2E"/>
          <w:sz w:val="24"/>
          <w:szCs w:val="24"/>
        </w:rPr>
        <w:t> from bulk B cell populations or </w:t>
      </w:r>
      <w:hyperlink r:id="rId17" w:tooltip="Learn more about B cell subsets from ScienceDirect's AI-generated Topic Pages" w:history="1">
        <w:r w:rsidRPr="00A036F9">
          <w:rPr>
            <w:rFonts w:ascii="Georgia" w:eastAsia="Times New Roman" w:hAnsi="Georgia" w:cs="Times New Roman"/>
            <w:color w:val="2E2E2E"/>
            <w:sz w:val="24"/>
            <w:szCs w:val="24"/>
            <w:u w:val="single"/>
          </w:rPr>
          <w:t>B cell subsets</w:t>
        </w:r>
      </w:hyperlink>
      <w:r w:rsidRPr="00A036F9">
        <w:rPr>
          <w:rFonts w:ascii="Georgia" w:eastAsia="Times New Roman" w:hAnsi="Georgia" w:cs="Times New Roman"/>
          <w:color w:val="2E2E2E"/>
          <w:sz w:val="24"/>
          <w:szCs w:val="24"/>
        </w:rPr>
        <w:t xml:space="preserve"> from single donors. These Igs are analyzed with high-throughput sequencing (Ig-seq or Rep-seq) at the DNA or RNA level </w:t>
      </w:r>
      <w:bookmarkStart w:id="7" w:name="bbib15"/>
      <w:r w:rsidR="0021367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{"citationItems":[{"id":"ITEM-1","itemData":{"DOI":"10.1038/NBT.2782","ISSN":"10870156","PMID":"24441474","abstract":"Efforts to determine the antibody repertoire encoded by B cells in the blood or lymphoid organs using high-throughput DNA sequencing technologies have been advancing at an extremely rapid pace and are transforming our understanding of humoral immune responses. Information gained from high-throughput DNA sequencing of immunoglobulin genes (Ig-seq) can be applied to detect B-cell malignancies with high sensitivity, to discover antibodies specific for antigens of interest, to guide vaccine development and to understand autoimmunity. Rapid progress in the development of experimental protocols and informatics analysis tools is helping to reduce sequencing artifacts, to achieve more precise quantification of clonal diversity and to extract the most pertinent biological information. That said, broader application of Ig-seq, especially in clinical settings, will require the development of a standardized experimental design framework that will enable the sharing and meta-analysis of sequencing data generated by different laboratories. © 2014 Nature America, Inc. All rights reserved.","author":[{"dropping-particle":"","family":"Georgiou","given":"George","non-dropping-particle":"","parse-names":false,"suffix":""},{"dropping-particle":"","family":"Ippolito","given":"Gregory C.","non-dropping-particle":"","parse-names":false,"suffix":""},{"dropping-particle":"","family":"Beausang","given":"John","non-dropping-particle":"","parse-names":false,"suffix":""},{"dropping-particle":"","family":"Busse","given":"Christian E.","non-dropping-particle":"","parse-names":false,"suffix":""},{"dropping-particle":"","family":"Wardemann","given":"Hedda","non-dropping-particle":"","parse-names":false,"suffix":""},{"dropping-particle":"","family":"Quake","given":"Stephen R.","non-dropping-particle":"","parse-names":false,"suffix":""}],"container-title":"Nature Biotechnology","id":"ITEM-1","issue":"2","issued":{"date-parts":[["2014","2"]]},"page":"158-168","title":"The promise and challenge of high-throughput sequencing of the antibody repertoire","type":"article-journal","volume":"32"},"uris":["http://www.mendeley.com/documents/?uuid=1edbb641-0bc1-4989-b614-e862e890d337"]}],"mendeley":{"formattedCitation":"\\cite{Georgiou2014The promise and challenge of high-throughput sequencing of the antibody repertoire}","plainTextFormattedCitation":"\\cite{Georgiou2014The promise and challenge of high-throughput sequencing of the antibody repertoire}","previouslyFormattedCitation":"&lt;sup&gt;9&lt;/sup&gt;"},"properties":{"noteIndex":0},"schema":"https://github.com/citation-style-language/schema/raw/master/csl-citation.json"}</w:instrText>
      </w:r>
      <w:r w:rsidR="0021367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\cite{Georgiou2014The promise and challenge of high-throughput sequencing of the antibody repertoire}</w:t>
      </w:r>
      <w:r w:rsidR="0021367C">
        <w:rPr>
          <w:rFonts w:ascii="Georgia" w:eastAsia="Times New Roman" w:hAnsi="Georgia" w:cs="Times New Roman"/>
          <w:color w:val="2E2E2E"/>
          <w:sz w:val="24"/>
          <w:szCs w:val="24"/>
        </w:rPr>
        <w:fldChar w:fldCharType="end"/>
      </w:r>
      <w:bookmarkEnd w:id="7"/>
      <w:r w:rsidRPr="00A036F9">
        <w:rPr>
          <w:rFonts w:ascii="Georgia" w:eastAsia="Times New Roman" w:hAnsi="Georgia" w:cs="Times New Roman"/>
          <w:color w:val="2E2E2E"/>
          <w:sz w:val="24"/>
          <w:szCs w:val="24"/>
        </w:rPr>
        <w:t xml:space="preserve">, resulting in datasets of tens to hundreds of thousands of unique reads of variable abundance </w:t>
      </w:r>
      <w:bookmarkStart w:id="8" w:name="bbib54"/>
      <w:r w:rsidR="0021367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{"citationItems":[{"id":"ITEM-1","itemData":{"DOI":"10.1073/PNAS.1312146110","ISSN":"00278424","PMID":"23898164","abstract":"Annual influenza vaccinations aim to protect against seasonal infections, and vaccine strain compositions are updated every year. This protection is based on antibodies that are produced by either newly activated or memory B cells recalled from previous encounters with influenza vaccination or infection. The extent to which the B-cell repertoire responds to vaccination and recalls antibodies has so far not been analyzed at a genetic level-which is to say, at the level of antibody sequences. Here, we developed a consensus read sequencing approach that incorporates unique barcode labels on each starting RNA molecule. These labels allow one to combine multiple sequencing reads covering the same RNA molecule to reduce the error rate to a desired level, and they also enable accurate quantification of RNA and isotype levels. We validated this approach and analyzed the differential response of the antibody repertoire to live-attenuated or trivalent-inactivated influenza vaccination. Additionally, we analyzed the antibody repertoire in response to repeated yearly vaccinations with trivalentinactivated influenza vaccination. We found antibody sequences that were present in both years, providing a direct genetic measurement of B-cell recall.","author":[{"dropping-particle":"","family":"Vollmers","given":"Christopher","non-dropping-particle":"","parse-names":false,"suffix":""},{"dropping-particle":"V.","family":"Sit","given":"Rene","non-dropping-particle":"","parse-names":false,"suffix":""},{"dropping-particle":"","family":"Weinstein","given":"Joshua A.","non-dropping-particle":"","parse-names":false,"suffix":""},{"dropping-particle":"","family":"Dekker","given":"Cornelia L.","non-dropping-particle":"","parse-names":false,"suffix":""},{"dropping-particle":"","family":"Quake","given":"Stephen R.","non-dropping-particle":"","parse-names":false,"suffix":""}],"container-title":"Proceedings of the National Academy of Sciences of the United States of America","id":"ITEM-1","issue":"33","issued":{"date-parts":[["2013","8","13"]]},"page":"13463-13468","title":"Genetic measurement of memory B-cell recall using antibody repertoire sequencing","type":"article-journal","volume":"110"},"uris":["http://www.mendeley.com/documents/?uuid=60361894-61ed-41c6-af09-aa61c8d8b678"]}],"mendeley":{"formattedCitation":"\\cite{Vollmers2013Genetic measurement of memory B-cell recall using antibody repertoire sequencing}","plainTextFormattedCitation":"\\cite{Vollmers2013Genetic measurement of memory B-cell recall using antibody repertoire sequencing}","previouslyFormattedCitation":"&lt;sup&gt;10&lt;/sup&gt;"},"properties":{"noteIndex":0},"schema":"https://github.com/citation-style-language/schema/raw/master/csl-citation.json"}</w:instrText>
      </w:r>
      <w:r w:rsidR="0021367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\cite{Vollmers2013Genetic measurement of memory B-cell recall using antibody repertoire sequencing}</w:t>
      </w:r>
      <w:r w:rsidR="0021367C">
        <w:rPr>
          <w:rFonts w:ascii="Georgia" w:eastAsia="Times New Roman" w:hAnsi="Georgia" w:cs="Times New Roman"/>
          <w:color w:val="2E2E2E"/>
          <w:sz w:val="24"/>
          <w:szCs w:val="24"/>
        </w:rPr>
        <w:fldChar w:fldCharType="end"/>
      </w:r>
      <w:bookmarkEnd w:id="8"/>
      <w:r w:rsidRPr="00A036F9">
        <w:rPr>
          <w:rFonts w:ascii="Georgia" w:eastAsia="Times New Roman" w:hAnsi="Georgia" w:cs="Times New Roman"/>
          <w:color w:val="2E2E2E"/>
          <w:sz w:val="24"/>
          <w:szCs w:val="24"/>
        </w:rPr>
        <w:t>. Unfortunately, these analyses at the level of DNA and RNA do not measure the actual antibodies of interest, and the presence of a cognate BCR sequence in the B cell population provides no information regarding abundance levels of the antibodies that end up in circulation.</w:t>
      </w:r>
    </w:p>
    <w:p w14:paraId="5B006735" w14:textId="57481B8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Alternatively, the challenge could be approached from the protein level, analyzing the Ig repertoire present in circulation. The most abundant Ig in human plasma is IgG, at a concentration of approximately 10 mg/mL during health </w:t>
      </w:r>
      <w:bookmarkStart w:id="9" w:name="bbib9"/>
      <w:r w:rsidR="0021367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{"citationItems":[{"id":"ITEM-1","itemData":{"DOI":"10.1016/S0091-6749(75)80006-6","ISSN":"00916749","PMID":"803275","abstract":"Classical antibody deficiency syndromes, such as sex-linked agammaglobulinemia, are rare and relatively homogeneous in presentation. In the present investigation an unselected group of 3,213 individuals from a community health study was examined in an attempt to estimate the prevalence of the commoner and largely unclassified examples of immunoglobulin deficiencies defined by the lower 2.5 per cent of the population. The prevalence of selective IgA deficiency (an isolated absence of IgA) was 0.097 per cent and that for selective IgM deficiency was 0.03 per cent. No isolated absence of IgG was found. In addition to these deficiency syndromes, concentrations of each of the immunoglobulins were found to be highly correlated to each other. © 1975 The C. V. Mosby Company.","author":[{"dropping-particle":"","family":"Cassidy","given":"James T.","non-dropping-particle":"","parse-names":false,"suffix":""},{"dropping-particle":"","family":"Nordby","given":"Gordon L.","non-dropping-particle":"","parse-names":false,"suffix":""}],"container-title":"The Journal of Allergy and Clinical Immunology","id":"ITEM-1","issue":"1","issued":{"date-parts":[["1975"]]},"page":"35-48","title":"Human serum immunoglobulin concentrations: Prevalence of immunoglobulin deficiencies","type":"article-journal","volume":"55"},"uris":["http://www.mendeley.com/documents/?uuid=e27eb08c-fdb8-43b7-8c26-570cf3252fea"]},{"id":"ITEM-2","itemData":{"DOI":"10.1111/J.1365-2249.2007.03545.X","ISSN":"00099104","PMID":"18005364","abstract":"The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 © 2007 The Author(s).","author":[{"dropping-particle":"","family":"Gonzalez-Quintela","given":"A.","non-dropping-particle":"","parse-names":false,"suffix":""},{"dropping-particle":"","family":"Alende","given":"R.","non-dropping-particle":"","parse-names":false,"suffix":""},{"dropping-particle":"","family":"Gude","given":"F.","non-dropping-particle":"","parse-names":false,"suffix":""},{"dropping-particle":"","family":"Campos","given":"J.","non-dropping-particle":"","parse-names":false,"suffix":""},{"dropping-particle":"","family":"Rey","given":"J.","non-dropping-particle":"","parse-names":false,"suffix":""},{"dropping-particle":"","family":"Meijide","given":"L. M.","non-dropping-particle":"","parse-names":false,"suffix":""},{"dropping-particle":"","family":"Fernandez-Merino","given":"C.","non-dropping-particle":"","parse-names":false,"suffix":""},{"dropping-particle":"","family":"Vidal","given":"C.","non-dropping-particle":"","parse-names":false,"suffix":""}],"container-title":"Clinical and Experimental Immunology","id":"ITEM-2","issue":"1","issued":{"date-parts":[["2008","1"]]},"page":"42-50","title":"Serum levels of immunoglobulins (IgG, IgA, IgM) in a general adult population and their relationship with alcohol consumption, smoking and common metabolic abnormalities","type":"article-journal","volume":"151"},"uris":["http://www.mendeley.com/documents/?uuid=a1728f9f-8dc8-4e1e-98fc-4a05118468a0"]}],"mendeley":{"formattedCitation":"\\cite{Cassidy1975Human serum immunoglobulin concentrations: Prevalence of immunoglobulin deficiencies|||Gonzalez-Quintela2008Serum levels of immunoglobulins (IgG, IgA, IgM) in a general adult population and their relationship with alcohol consumption, smoking and common metabolic abnormalities}","plainTextFormattedCitation":"\\cite{Cassidy1975Human serum immunoglobulin concentrations: Prevalence of immunoglobulin deficiencies|||Gonzalez-Quintela2008Serum levels of immunoglobulins (IgG, IgA, IgM) in a general adult population and their relationship with alcohol consumption, smoking and common metabolic abnormalities}","previouslyFormattedCitation":"&lt;sup&gt;11,12&lt;/sup&gt;"},"properties":{"noteIndex":0},"schema":"https://github.com/citation-style-language/schema/raw/master/csl-citation.json"}</w:instrText>
      </w:r>
      <w:r w:rsidR="0021367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\cite{Cassidy1975Human serum immunoglobulin concentrations: Prevalence of immunoglobulin deficiencies|||Gonzalez-Quintela2008Serum levels of immunoglobulins (IgG, IgA, IgM) in a general adult population and their relationship with alcohol consumption, smoking and common metabolic abnormalities}</w:t>
      </w:r>
      <w:r w:rsidR="0021367C">
        <w:rPr>
          <w:rFonts w:ascii="Georgia" w:eastAsia="Times New Roman" w:hAnsi="Georgia" w:cs="Times New Roman"/>
          <w:color w:val="2E2E2E"/>
          <w:sz w:val="24"/>
          <w:szCs w:val="24"/>
        </w:rPr>
        <w:fldChar w:fldCharType="end"/>
      </w:r>
      <w:bookmarkEnd w:id="9"/>
      <w:r w:rsidRPr="00A036F9">
        <w:rPr>
          <w:rFonts w:ascii="Georgia" w:eastAsia="Times New Roman" w:hAnsi="Georgia" w:cs="Times New Roman"/>
          <w:color w:val="2E2E2E"/>
          <w:sz w:val="24"/>
          <w:szCs w:val="24"/>
        </w:rPr>
        <w:t xml:space="preserve">. Of the four IgG subclasses, IgG1 is the most abundant, accounting for more than 50% of all IgGs </w:t>
      </w:r>
      <w:bookmarkStart w:id="10" w:name="bbib51"/>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{"citationItems":[{"id":"ITEM-1","itemData":{"abstract":"The concentration of the four subclasses of IgG was determined in sera of normal adults and healthy children between 4 and 12 years of age, using the radial immuno-diffusion technique. A relation between the concentration of IgG subclasses and Gm type was studied in adults. No influence of Gm type on IgG1 concentration could be shown, except that the group of Gm(fb) individuals had a higher level than the others. The mean concentration of IgG2 was higher in sera positive for Gm(n) than in those lacking this genetic marker. High IgG3 concentrations corresponded to the presence of Gm(b). No clearcut evidence was obtained for a relation between IgG4 concentration and Gm factors, although in general Gm(n) positive individuals had higher and Gm (zag) positive individuals lower concentrations of this subclass in their serum. Quantification of IgG subclasses in sera from healthy children of different ages revealed that the amount of IgG2 rises slowly with age, having not yet reached the adult level at the age of 12 years. This also holds for IgG4, although in a lesser degree. No significant differences from the adult level were found for the concentrations of IgG1 and IgG3.","author":[{"dropping-particle":"","family":"Giessen","given":"Marijke","non-dropping-particle":"Van Der","parse-names":false,"suffix":""},{"dropping-particle":"","family":"Rossouw","given":"Emmerentia","non-dropping-particle":"","parse-names":false,"suffix":""},{"dropping-particle":"","family":"Algra-Van Veen","given":"Tineke","non-dropping-particle":"","parse-names":false,"suffix":""},{"dropping-particle":"Van","family":"Loghem","given":"Erna","non-dropping-particle":"","parse-names":false,"suffix":""},{"dropping-particle":"","family":"Zegers","given":"B J M","non-dropping-particle":"","parse-names":false,"suffix":""},{"dropping-particle":"","family":"Sander","given":"P C","non-dropping-particle":"","parse-names":false,"suffix":""}],"container-title":"Clin. exp. Immunol","id":"ITEM-1","issued":{"date-parts":[["1975"]]},"page":"501-509","title":"QUANTIFICATION OF IgG SUBCLASSES IN SERA OF NORMAL ADULTS AND HEALTHY CHILDREN BETWEEN 4 AND 12 YEARS OF AGE","type":"article-journal","volume":"21"},"uris":["http://www.mendeley.com/documents/?uuid=26ccc387-a057-3be0-9942-888765e381a4"]}],"mendeley":{"formattedCitation":"\\cite{Van Der Giessen1975QUANTIFICATION OF IgG SUBCLASSES IN SERA OF NORMAL ADULTS AND HEALTHY CHILDREN BETWEEN 4 AND 12 YEARS OF AGE}","plainTextFormattedCitation":"\\cite{Van Der Giessen1975QUANTIFICATION OF IgG SUBCLASSES IN SERA OF NORMAL ADULTS AND HEALTHY CHILDREN BETWEEN 4 AND 12 YEARS OF AGE}","previouslyFormattedCitation":"&lt;sup&gt;13&lt;/sup&gt;"},"properties":{"noteIndex":0},"schema":"https://github.com/citation-style-language/schema/raw/master/csl-citation.json"}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\cite{Van Der Giessen1975QUANTIFICATION OF IgG SUBCLASSES IN SERA OF NORMAL ADULTS AND HEALTHY CHILDREN BETWEEN 4 AND 12 YEARS OF AGE}</w:t>
      </w:r>
      <w:r w:rsidR="00965D46">
        <w:rPr>
          <w:rFonts w:ascii="Georgia" w:eastAsia="Times New Roman" w:hAnsi="Georgia" w:cs="Times New Roman"/>
          <w:color w:val="2E2E2E"/>
          <w:sz w:val="24"/>
          <w:szCs w:val="24"/>
        </w:rPr>
        <w:fldChar w:fldCharType="end"/>
      </w:r>
      <w:bookmarkEnd w:id="10"/>
      <w:r w:rsidRPr="00A036F9">
        <w:rPr>
          <w:rFonts w:ascii="Georgia" w:eastAsia="Times New Roman" w:hAnsi="Georgia" w:cs="Times New Roman"/>
          <w:color w:val="2E2E2E"/>
          <w:sz w:val="24"/>
          <w:szCs w:val="24"/>
        </w:rPr>
        <w:t xml:space="preserve"> in most people. Given the extremely high theoretical limits on Ig diversity and the large number of experimentally determined variants, most researchers have refrained from analyzing plasma antibodies directly at the protein level. It has been mostly assumed that it is impossible to detect any single Ig clone against the expected background of thousands to millions of other clones.</w:t>
      </w:r>
    </w:p>
    <w:p w14:paraId="39843B57" w14:textId="2A82F8D1"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However, in recent years, several attempts have been made to identify </w:t>
      </w:r>
      <w:hyperlink r:id="rId18" w:tooltip="Learn more about plasma Igs from ScienceDirect's AI-generated Topic Pages" w:history="1">
        <w:r w:rsidRPr="00A036F9">
          <w:rPr>
            <w:rFonts w:ascii="Georgia" w:eastAsia="Times New Roman" w:hAnsi="Georgia" w:cs="Times New Roman"/>
            <w:color w:val="2E2E2E"/>
            <w:sz w:val="24"/>
            <w:szCs w:val="24"/>
            <w:u w:val="single"/>
          </w:rPr>
          <w:t>plasma Igs</w:t>
        </w:r>
      </w:hyperlink>
      <w:r w:rsidRPr="00A036F9">
        <w:rPr>
          <w:rFonts w:ascii="Georgia" w:eastAsia="Times New Roman" w:hAnsi="Georgia" w:cs="Times New Roman"/>
          <w:color w:val="2E2E2E"/>
          <w:sz w:val="24"/>
          <w:szCs w:val="24"/>
        </w:rPr>
        <w:t> directly. G. Georgiou and colleagues should be considered pioneers. In their method (also referred to as Ig-seq, but protein-based instead of solely gene-based), IgGs are purified from plasma, and tryptic Ig peptides are characterized using </w:t>
      </w:r>
      <w:hyperlink r:id="rId19" w:tooltip="Learn more about liquid chromatography from ScienceDirect's AI-generated Topic Pages" w:history="1">
        <w:r w:rsidRPr="00A036F9">
          <w:rPr>
            <w:rFonts w:ascii="Georgia" w:eastAsia="Times New Roman" w:hAnsi="Georgia" w:cs="Times New Roman"/>
            <w:color w:val="2E2E2E"/>
            <w:sz w:val="24"/>
            <w:szCs w:val="24"/>
            <w:u w:val="single"/>
          </w:rPr>
          <w:t>liquid chromatography</w:t>
        </w:r>
      </w:hyperlink>
      <w:r w:rsidRPr="00A036F9">
        <w:rPr>
          <w:rFonts w:ascii="Georgia" w:eastAsia="Times New Roman" w:hAnsi="Georgia" w:cs="Times New Roman"/>
          <w:color w:val="2E2E2E"/>
          <w:sz w:val="24"/>
          <w:szCs w:val="24"/>
        </w:rPr>
        <w:t> coupled online to </w:t>
      </w:r>
      <w:hyperlink r:id="rId20" w:tooltip="Learn more about tandem mass spectrometry from ScienceDirect's AI-generated Topic Pages" w:history="1">
        <w:r w:rsidRPr="00A036F9">
          <w:rPr>
            <w:rFonts w:ascii="Georgia" w:eastAsia="Times New Roman" w:hAnsi="Georgia" w:cs="Times New Roman"/>
            <w:color w:val="2E2E2E"/>
            <w:sz w:val="24"/>
            <w:szCs w:val="24"/>
            <w:u w:val="single"/>
          </w:rPr>
          <w:t>tandem mass spectrometry</w:t>
        </w:r>
      </w:hyperlink>
      <w:r w:rsidRPr="00A036F9">
        <w:rPr>
          <w:rFonts w:ascii="Georgia" w:eastAsia="Times New Roman" w:hAnsi="Georgia" w:cs="Times New Roman"/>
          <w:color w:val="2E2E2E"/>
          <w:sz w:val="24"/>
          <w:szCs w:val="24"/>
        </w:rPr>
        <w:t xml:space="preserve"> (LC-MS/MS), focusing on the detection of IgG heavy-chain CDR3 peptides </w:t>
      </w:r>
      <w:bookmarkStart w:id="11" w:name="bbib10"/>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 xml:space="preserve">ADDIN CSL_CITATION {"citationItems":[{"id":"ITEM-1","itemData":{"DOI":"10.1016/j.celrep.2016.12.013","ISSN":"22111247","PMID":"28052253","abstract":"In autoantibody-mediated diseases such as pemphigus, serum antibodies lead to disease. Genetic analysis of B cells has allowed characterization of antibody repertoires in such diseases but would be complemented by proteomic analysis of serum autoantibodies. Here, we show using proteomic analysis that the serum autoantibody repertoire in pemphigus is much more polyclonal than that found by genetic studies of B cells. In addition, many B cells encode pemphigus autoantibodies that are not secreted into the serum. Heavy chain variable gene usage of serum autoantibodies is not shared among patients, implying targeting of the coded proteins will not be a useful therapeutic strategy. Analysis of autoantibodies in individual patients over several years indicates that many antibody clones persist but the proportion of each changes. These studies indicate a dynamic and diverse autoantibody response not revealed by genetic studies and explain why similar overall autoantibody titers may give variable disease activity.","author":[{"dropping-particle":"","family":"Chen","given":"Jing","non-dropping-particle":"","parse-names":false,"suffix":""},{"dropping-particle":"","family":"Zheng","given":"Qi","non-dropping-particle":"","parse-names":false,"suffix":""},{"dropping-particle":"","family":"Hammers","given":"Christoph M.","non-dropping-particle":"","parse-names":false,"suffix":""},{"dropping-particle":"","family":"Ellebrecht","given":"Christoph T.","non-dropping-particle":"","parse-names":false,"suffix":""},{"dropping-particle":"","family":"Mukherjee","given":"Eric M.","non-dropping-particle":"","parse-names":false,"suffix":""},{"dropping-particle":"","family":"Tang","given":"Hsin Yao","non-dropping-particle":"","parse-names":false,"suffix":""},{"dropping-particle":"","family":"Lin","given":"Chenyan","non-dropping-particle":"","parse-names":false,"suffix":""},{"dropping-particle":"","family":"Yuan","given":"Huijie","non-dropping-particle":"","parse-names":false,"suffix":""},{"dropping-particle":"","family":"Pan","given":"Meng","non-dropping-particle":"","parse-names":false,"suffix":""},{"dropping-particle":"","family":"Langenhan","given":"Jana","non-dropping-particle":"","parse-names":false,"suffix":""},{"dropping-particle":"","family":"Komorowski","given":"Lars","non-dropping-particle":"","parse-names":false,"suffix":""},{"dropping-particle":"","family":"Siegel","given":"Don L.","non-dropping-particle":"","parse-names":false,"suffix":""},{"dropping-particle":"","family":"Payne","given":"Aimee S.","non-dropping-particle":"","parse-names":false,"suffix":""},{"dropping-particle":"","family":"Stanley","given":"John R.","non-dropping-particle":"","parse-names":false,"suffix":""}],"container-title":"Cell Reports","id":"ITEM-1","issue":"1","issued":{"date-parts":[["2017","1","3"]]},"page":"237-247","publisher":"Elsevier B.V.","title":"Proteomic Analysis of Pemphigus Autoantibodies Indicates a Larger, More Diverse, and More Dynamic Repertoire than Determined by B Cell Genetics","type":"article-journal","volume":"18"},"uris":["http://www.mendeley.com/documents/?uuid=bdcc4eda-3e0e-4593-8a89-c3d47c25dd18"]},{"id":"ITEM-2","itemData":{"DOI":"10.1073/PNAS.1317793111","ISSN":"00278424","PMID":"24469811","abstract":"Most vaccines confer protection via the elicitation of serum antibodies, yet more than 100 y after the discovery of antibodies, the molecular composition of the human serum antibody repertoire to an antigen remains unknown. Using high-resolution liquid chromatography tandem MS proteomic analyses of serum antibodies coupled with next-generation sequencing of the V gene repertoire in peripheral B cells, we have delineated the human serum IgG and B-cell receptor repertoires following tetanus toxoid (TT) booster vaccination. We show that the TT+ serum IgG repertoire comprises 100 antibody clonotypes, with three clonotypes accounting for &gt;40% of the response. All 13 recombinant IgGs examined bound to vaccine antigen with Kd 10-8-10-10 M. Five of 13 IgGs recognized the same linear epitope on TT, occluding the binding site used by the toxin for cell entry, suggesting a possible explanation for the mechanism of protection conferred by the vaccine. Importantly, only a small fraction (&lt;5%) of peripheral blood plasmablast clonotypes (CD3-CD14-CD19+CD27 ++CD38++CD20-TT+) at the peak of the response (day 7), and an even smaller fraction of memory B cells, were found to encode antibodies that could be detected in the serological memory response 9 mo postvaccination. This suggests that only a small fraction of responding peripheral B cells give rise to the bone marrow long-lived plasma cells responsible for the production of biologically relevant amounts of vaccine-specific antibodies (near or above the Kd). Collectively, our results reveal the nature and dynamics of the serological response to vaccination with direct implications for vaccine design and evaluation.","author":[{"dropping-particle":"","family":"Lavinder","given":"Jason J.","non-dropping-particle":"","parse-names":false,"suffix":""},{"dropping-particle":"","family":"Wine","given":"Yariv","non-dropping-particle":"","parse-names":false,"suffix":""},{"dropping-particle":"","family":"Giesecke","given":"Claudia","non-dropping-particle":"","parse-names":false,"suffix":""},{"dropping-particle":"","family":"Ippolito","given":"Gregory C.","non-dropping-particle":"","parse-names":false,"suffix":""},{"dropping-particle":"","family":"Horton","given":"Andrew P.","non-dropping-particle":"","parse-names":false,"suffix":""},{"dropping-particle":"","family":"Lungu","given":"Oana I.","non-dropping-particle":"","parse-names":false,"suffix":""},{"dropping-particle":"","family":"Hoi","given":"Kam Hon","non-dropping-particle":"","parse-names":false,"suffix":""},{"dropping-particle":"","family":"DeKosky","given":"Brandon J.","non-dropping-particle":"","parse-names":false,"suffix":""},{"dropping-particle":"","family":"Murrin","given":"Ellen M.","non-dropping-particle":"","parse-names":false,"suffix":""},{"dropping-particle":"","family":"Wirth","given":"Megan M.","non-dropping-particle":"","parse-names":false,"suffix":""},{"dropping-particle":"","family":"Ellington","given":"Andrew D.","non-dropping-particle":"","parse-names":false,"suffix":""},{"dropping-particle":"","family":"Dörner","given":"Thomas","non-dropping-particle":"","parse-names":false,"suffix":""},{"dropping-particle":"","family":"Marcotte","given":"Edward M.","non-dropping-particle":"","parse-names":false,"suffix":""},{"dropping-particle":"","family":"Boutz","given":"Daniel R.","non-dropping-particle":"","parse-names":false,"suffix":""},{"dropping-particle":"","family":"Georgiou","given":"George","non-dropping-particle":"","parse-names":false,"suffix":""}],"container-title":"Proceedings of the National Academy of Sciences of the United States of America","id":"ITEM-2","issue":"6","issued":{"date-parts":[["2014","2","11"]]},"page":"2259-2264","title":"Identification and characterization of the constituent human serum antibodies elicited by vaccination","type":"article-journal","volume":"111"},"uris":["http://www.mendeley.com/documents/?uuid=418e3dd3-cb4d-44b9-b36d-50d89bd1eb94"]},{"id":"ITEM-3","itemData":{"DOI":"10.1038/NM.4224","ISSN":"1546170X","PMID":"27820605","abstract":"Molecular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Medicine","id":"ITEM-3","issue":"12","issued":{"date-parts":[["2016","12","1"]]},"page":"1456-1464","publisher":"Nature Publishing Group","title":"Molecular-level analysis of the serum antibody repertoire in young adults before and after seasonal influenza vaccination","type":"article-journal","volume":"22"},"uris":["http://www.mendeley.com/documents/?uuid=b184727c-254a-4f2f-91ec-f693429b8d8c"]},{"id":"ITEM-4","itemData":{"DOI":"10.1016/j.chom.2019.01.010","ISSN":"19346069","PMID":"30795981","abstract":"Humans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and Microbe","id":"ITEM-4","issue":"3","issued":{"date-parts":[["2019","3","13"]]},"page":"367-376.e5","publisher":"Cell Press","title":"Persistent Antibody Clonotypes Dominate the Serum Response to Influenza over Multiple Years and Repeated Vaccinations","type":"article-journal","volume":"25"},"uris":["http://www.mendeley.com/documents/?uuid=89159298-4aaa-4b96-9f22-aac288846456"]},{"id":"ITEM-5","itemData":{"DOI":"10.1073/PNAS.1213737110","ISSN":"00278424","PMID":"23382245","abstract":"We have developed and validated a methodology for determining the antibody composition of the polyclonal serum response after immunization. Pepsin-digested serum IgGs were subjected to standard antigen-affinity chromatography, and resulting elution, wash, and flow-through fractions were analyzed by bottom-up, liquid chromatography-high-resolution tandem mass spectrometry. Identification of individual monoclonal antibodies required the generation of a database of IgG variable gene (V-gene) sequences constructed by NextGen sequencing of mature B cells. Antibody V-gene sequences are characterized by short complementarity determining regions (CDRs) of high diversity adjacent to framework regions shared across thousands of IgGs, greatly complicating the identification of antigen-specific IgGs from proteomically observed peptides. By mapping peptides marking unique VH CDRH3 sequences, we identified a set of V-genes heavily enriched in the affinity chromatography elution, constituting the serum polyclonal response. After booster immunization in a rabbit, we find that the antigenspecific serum immune response is oligoclonal, comprising antibodies encoding 34 different CDRH3s that group into 30 distinct antibody VH clonotypes. Of these 34 CDRH3s, 12 account for </w:instrText>
      </w:r>
      <w:r w:rsidR="00C43217">
        <w:rPr>
          <w:rFonts w:ascii="Cambria Math" w:eastAsia="Times New Roman" w:hAnsi="Cambria Math" w:cs="Cambria Math"/>
          <w:color w:val="2E2E2E"/>
          <w:sz w:val="24"/>
          <w:szCs w:val="24"/>
        </w:rPr>
        <w:instrText>∼</w:instrText>
      </w:r>
      <w:r w:rsidR="00C43217">
        <w:rPr>
          <w:rFonts w:ascii="Georgia" w:eastAsia="Times New Roman" w:hAnsi="Georgia" w:cs="Times New Roman"/>
          <w:color w:val="2E2E2E"/>
          <w:sz w:val="24"/>
          <w:szCs w:val="24"/>
        </w:rPr>
        <w:instrText>60% of the antigen-specific CDRH3 peptide mass spectral counts. For comparison, antibodies with 18 different CDRH3s (12 clonotypes) were represented in the antigen-specific IgG fraction from an unimmunized rabbit that fortuitously displayed a moderate titer for BSA. Proteomically identified antibodies were synthesized and shown to display subnanomolar affinities. The ability to deconvolute the polyclonal serum response is likely to be of key importance for analyzing antibody responses after vaccination and for more completely understanding adaptive immune responses in health and disease.","author":[{"dropping-particle":"","family":"Wine","given":"Yariv","non-dropping-particle":"","parse-names":false,"suffix":""},{"dropping-particle":"","family":"Boutz","given":"Daniel R.","non-dropping-particle":"","parse-names":false,"suffix":""},{"dropping-particle":"","family":"Lavinder","given":"Jason J.","non-dropping-particle":"","parse-names":false,"suffix":""},{"dropping-particle":"","family":"Miklos","given":"Aleksandr E.","non-dropping-particle":"","parse-names":false,"suffix":""},{"dropping-particle":"","family":"Hughes","given":"Randall A.","non-dropping-particle":"","parse-names":false,"suffix":""},{"dropping-particle":"","family":"Hoi","given":"Kam Hon","non-dropping-particle":"","parse-names":false,"suffix":""},{"dropping-particle":"","family":"Jung","given":"Sang Taek","non-dropping-particle":"","parse-names":false,"suffix":""},{"dropping-particle":"","family":"Horton","given":"Andrew P.","non-dropping-particle":"","parse-names":false,"suffix":""},{"dropping-particle":"","family":"Murrin","given":"Ellen M.","non-dropping-particle":"","parse-names":false,"suffix":""},{"dropping-particle":"","family":"Ellington","given":"Andrew D.","non-dropping-particle":"","parse-names":false,"suffix":""},{"dropping-particle":"","family":"Marcotte","given":"Edward M.","non-dropping-particle":"","parse-names":false,"suffix":""},{"dropping-particle":"","family":"Georgiou","given":"George","non-dropping-particle":"","parse-names":false,"suffix":""}],"container-title":"Proceedings of the National Academy of Sciences of the United States of America","id":"ITEM-5","issue":"8","issued":{"date-parts":[["2013","2","19"]]},"page":"2993-2998","title":"Molecular deconvolution of the monoclonal antibodies that comprise the polyclonal serum response","type":"article-journal","volume":"110"},"uris":["http://www.mendeley.com/documents/?uuid=6a833e88-1dfb-470d-97b9-ec2eb84f8946"]}],"mendeley":{"formattedCitation":"\\cite{Chen2017Proteomic Analysis of Pemphigus Autoantibodies Indicates a Larger, More Diverse, and More Dynamic Repertoire than Determined by B Cell Genetics|||Lavinder2014Identification and characterization of the constituent human serum antibodies elicited by vaccination|||Lee2016Molecular-level analysis of the serum antibody repertoire in young adults before and after seasonal influenza vaccination|||Lee2019Persistent Antibody Clonotypes Dominate the Serum Response to Influenza over Multiple Years and Repeated Vaccinations|||Wine2013Molecular deconvolution of the monoclonal antibodies that comprise the polyclonal serum response}","plainTextFormattedCitation":"\\cite{Chen2017Proteomic Analysis of Pemphigus Autoantibodies Indicates a Larger, More Diverse, and More Dynamic Repertoire than Determined by B Cell Genetics|||Lavinder2014Identification and characterization of the constituent human serum antibodies elicited by vaccination|||Lee2016Molecular-level analysis of the serum antibody repertoire in young adults before and after seasonal influenza vaccination|||Lee2019Persistent Antibody Clonotypes Dominate the Serum Response to Influenza over Multiple Years and Repeated Vaccinations|||Wine2013Molecular deconvolution of the monoclonal antibodies that comprise the polyclonal serum response}","previouslyFormattedCitation":"&lt;sup&gt;14–18&lt;/sup&gt;"},"properties":{"noteIndex":0},"schema":"https://github.com/citation-style-language/schema/raw/master/csl-citation.json"}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\cite{Chen2017Proteomic Analysis of Pemphigus Autoantibodies Indicates a Larger, More Diverse, and More Dynamic Repertoire than Determined by B Cell Genetics|||Lavinder2014Identification and characterization of the constituent human serum antibodies elicited by vaccination|||Lee2016Molecular-level analysis of the serum antibody repertoire in young adults before and after seasonal influenza vaccination|||Lee2019Persistent Antibody Clonotypes Dominate the Serum Response to Influenza over Multiple Years and Repeated Vaccinations|||Wine2013Molecular deconvolution of the monoclonal antibodies that comprise the polyclonal serum response}</w:t>
      </w:r>
      <w:r w:rsidR="00965D46">
        <w:rPr>
          <w:rFonts w:ascii="Georgia" w:eastAsia="Times New Roman" w:hAnsi="Georgia" w:cs="Times New Roman"/>
          <w:color w:val="2E2E2E"/>
          <w:sz w:val="24"/>
          <w:szCs w:val="24"/>
        </w:rPr>
        <w:fldChar w:fldCharType="end"/>
      </w:r>
      <w:bookmarkStart w:id="12" w:name="bbib26"/>
      <w:bookmarkStart w:id="13" w:name="bbib27"/>
      <w:bookmarkEnd w:id="11"/>
      <w:r w:rsidRPr="00A036F9">
        <w:rPr>
          <w:rFonts w:ascii="Georgia" w:eastAsia="Times New Roman" w:hAnsi="Georgia" w:cs="Times New Roman"/>
          <w:color w:val="2E2E2E"/>
          <w:sz w:val="24"/>
          <w:szCs w:val="24"/>
        </w:rPr>
        <w:t xml:space="preserve">. Another recently </w:t>
      </w:r>
      <w:r w:rsidRPr="00A036F9">
        <w:rPr>
          <w:rFonts w:ascii="Georgia" w:eastAsia="Times New Roman" w:hAnsi="Georgia" w:cs="Times New Roman"/>
          <w:color w:val="2E2E2E"/>
          <w:sz w:val="24"/>
          <w:szCs w:val="24"/>
        </w:rPr>
        <w:lastRenderedPageBreak/>
        <w:t>developed </w:t>
      </w:r>
      <w:hyperlink r:id="rId21" w:tooltip="Learn more about proteomics from ScienceDirect's AI-generated Topic Pages" w:history="1">
        <w:r w:rsidRPr="00A036F9">
          <w:rPr>
            <w:rFonts w:ascii="Georgia" w:eastAsia="Times New Roman" w:hAnsi="Georgia" w:cs="Times New Roman"/>
            <w:color w:val="2E2E2E"/>
            <w:sz w:val="24"/>
            <w:szCs w:val="24"/>
            <w:u w:val="single"/>
          </w:rPr>
          <w:t>proteomics</w:t>
        </w:r>
      </w:hyperlink>
      <w:r w:rsidRPr="00A036F9">
        <w:rPr>
          <w:rFonts w:ascii="Georgia" w:eastAsia="Times New Roman" w:hAnsi="Georgia" w:cs="Times New Roman"/>
          <w:color w:val="2E2E2E"/>
          <w:sz w:val="24"/>
          <w:szCs w:val="24"/>
        </w:rPr>
        <w:t xml:space="preserve"> approach uses LC-MS to profile intact light chains purified from plasma </w:t>
      </w:r>
      <w:bookmarkStart w:id="14" w:name="bbib3"/>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 xml:space="preserve">ADDIN CSL_CITATION {"citationItems":[{"id":"ITEM-1","itemData":{"DOI":"10.1021/PR5005967","ISSN":"15353907","PMID":"25134970","abstract":"We previously described a microLC-ESI-Q-TOF MS method for identifying monoclonal immunoglobulins in serum and then tracking them over time using their accurate molecular mass. Here we demonstrate how the same methodology can be used to identify and characterize polyclonal immunoglobulins in serum. We establish that two molecular mass distributions observed by microLC-ESI-Q-TOF MS are from polyclonal kappa and lambda light chains using a combination of theoretical molecular masses from gene sequence data and the analysis of commercially available purified polyclonal IgG kappa and IgG lambda from normal human serum. A linear regression comparison of kappa/lambda ratios for 74 serum samples (25 hypergammaglobulinemia, 24 hypogammaglobulinemia, 25 normal) determined by microflowLC-ESI-Q-TOF MS and immunonephelometry had a slope of 1.37 and a correlation coefficient of 0.639. In addition to providing kappa/lambda ratios, the same microLC-ESI-Q-TOF MS analysis can determine the molecular mass for oligoclonal light chains observed above the polyclonal background in patient samples. In 2 patients with immune disorders and hypergammaglobulinemia, we observed a skewed polyclonal molecular mass distribution which translated into biased kappa/lambda ratios. Mass spectrometry provides a rapid and simple way to combine the polyclonal kappa/lambda light chain abundance ratios with the identification of dominant monoclonal as well as oligoclonal light chain immunoglobulins. We anticipate that this approach to evaluating immunoglobulin light chains will lead to improved understanding of immune deficiencies, autoimmune diseases, and antibody responses.","author":[{"dropping-particle":"","family":"Barnidge","given":"David R.","non-dropping-particle":"","parse-names":false,"suffix":""},{"dropping-particle":"","family":"Dasari","given":"Surendra","non-dropping-particle":"","parse-names":false,"suffix":""},{"dropping-particle":"","family":"Ramirez-Alvarado","given":"Marina","non-dropping-particle":"","parse-names":false,"suffix":""},{"dropping-particle":"","family":"Fontan","given":"Adrian","non-dropping-particle":"","parse-names":false,"suffix":""},{"dropping-particle":"","family":"Willrich","given":"Maria A.V.","non-dropping-particle":"","parse-names":false,"suffix":""},{"dropping-particle":"","family":"Tschumper","given":"Renee C.","non-dropping-particle":"","parse-names":false,"suffix":""},{"dropping-particle":"","family":"Jelinek","given":"Diane F.","non-dropping-particle":"","parse-names":false,"suffix":""},{"dropping-particle":"","family":"Snyder","given":"Melissa R.","non-dropping-particle":"","parse-names":false,"suffix":""},{"dropping-particle":"","family":"Dispenzieri","given":"Angela","non-dropping-particle":"","parse-names":false,"suffix":""},{"dropping-particle":"","family":"Katzmann","given":"Jerry A.","non-dropping-particle":"","parse-names":false,"suffix":""},{"dropping-particle":"","family":"Murray","given":"David L.","non-dropping-particle":"","parse-names":false,"suffix":""}],"container-title":"Journal of Proteome Research","id":"ITEM-1","issue":"11","issued":{"date-parts":[["2014","11","7"]]},"page":"5198-5205","publisher":"American Chemical Society","title":"Phenotyping polyclonal kappa and lambda light chain molecular mass distributions in patient serum using mass spectrometry","type":"article-journal","volume":"13"},"uris":["http://www.mendeley.com/documents/?uuid=ac66eece-59c6-415f-b6ea-8c4bddb254fb"]},{"id":"ITEM-2","itemData":{"DOI":"10.1021/PR400985K","ISSN":"15353893","PMID":"24467232","abstract":"A monoclonal gammopathy is defined by the detection a monoclonal immunoglobulin (M-protein). In clinical practice, the M-protein is detected by protein gel electrophoresis (PEL) and immunofixation electrophoresis (IFE). We theorized that molecular mass could be used instead of electrophoretic patterns to identify and quantify the M-protein because each light and heavy chain has a unique amino acid sequence and thus a unique molecular mass whose increased concentration could be distinguished from the normal polyclonal background. In addition, we surmised that top-down MS could be used to isotype the M-protein because each immunoglobulin has a constant region with an amino acid sequence unique to each isotype. Our method first enriches serum for immunoglobulins followed by reduction using DTT to separate light chains from heavy chains and then by microflow LC-ESI-Q-TOF MS. The multiply charged light and heavy chain ions are converted to their molecular masses, and reconstructed peak area calculations for light chains are used for quantification. Using this method, we demonstrate how the light chain portion of an M-protein can be monitored by molecular mass, and we also show that in sequential samples from a patient with multiple myeloma the light chain portion of the M-protein was detected in all samples, even those negative by PEL, IFE, and quantitative FLC. We also present top-down MS isotyping of M-protein light chains using a unique isotype-specific fragmentation pattern allowing for quantification and isotype identification in the same run. Our results show that microLC-ESI-Q-TOF MS provides superior sensitivity and specificity compared to conventional methods and shows promise as a viable method of detecting and isotyping an M-protein. © 2014 American Chemical Society.","author":[{"dropping-particle":"","family":"Barnidge","given":"David R.","non-dropping-particle":"","parse-names":false,"suffix":""},{"dropping-particle":"","family":"Dasari","given":"Surendra","non-dropping-particle":"","parse-names":false,"suffix":""},{"dropping-particle":"","family":"Botz","given":"Chad M.","non-dropping-particle":"","parse-names":false,"suffix":""},{"dropping-particle":"","family":"Murray","given":"Danelle H.","non-dropping-particle":"","parse-names":false,"suffix":""},{"dropping-particle":"","family":"Snyder","given":"Melissa R.","non-dropping-particle":"","parse-names":false,"suffix":""},{"dropping-particle":"","family":"Katzmann","given":"Jerry A.","non-dropping-particle":"","parse-names":false,"suffix":""},{"dropping-particle":"","family":"Dispenzieri","given":"Angela","non-dropping-particle":"","parse-names":false,"suffix":""},{"dropping-particle":"","family":"Murray","given":"David L.","non-dropping-particle":"","parse-names":false,"suffix":""}],"container-title":"Journal of Proteome Research","id":"ITEM-2","issue":"3","issued":{"date-parts":[["2014","3","7"]]},"page":"1419-1427","title":"Using mass spectrometry to monitor monoclonal immunoglobulins in patients with a monoclonal gammopathy","type":"article-journal","volume":"13"},"uris":["http://www.mendeley.com/documents/?uuid=8fde065b-d41e-416f-a71a-471d89252da5"]},{"id":"ITEM-3","itemData":{"DOI":"10.1021/ACS.ANALCHEM.8B03294","ISSN":"15206882","PMID":"30801187","abstract":"The current five-year survival rate for systemic AL amyloidosis or multiple myeloma is </w:instrText>
      </w:r>
      <w:r w:rsidR="00C43217">
        <w:rPr>
          <w:rFonts w:ascii="Cambria Math" w:eastAsia="Times New Roman" w:hAnsi="Cambria Math" w:cs="Cambria Math"/>
          <w:color w:val="2E2E2E"/>
          <w:sz w:val="24"/>
          <w:szCs w:val="24"/>
        </w:rPr>
        <w:instrText>∼</w:instrText>
      </w:r>
      <w:r w:rsidR="00C43217">
        <w:rPr>
          <w:rFonts w:ascii="Georgia" w:eastAsia="Times New Roman" w:hAnsi="Georgia" w:cs="Times New Roman"/>
          <w:color w:val="2E2E2E"/>
          <w:sz w:val="24"/>
          <w:szCs w:val="24"/>
        </w:rPr>
        <w:instrText>51%, indicating the urgent need for better diagnosis methods and treatment plans. Here, we describe highly specific and sensitive top-down and middle-down MS/MS methods owning the advantages of fast sample preparation, ultrahigh mass accuracy, and extensive residue cleavages with 21 telsa FT-ICR MS/MS. Unlike genomic testing, which requires bone marrow aspiration and may fail to identify all monoclonal immunoglobulins produced by the body, the present method requires only a blood draw. In addition, circulating monoclonal immunoglobulins spanning the entire population are analyzed and reflect the selection of germline sequence by B cells. The monoclonal immunoglobulin light chain FR2-CDR2-FR3 was sequenced by database-aided de novo MS/MS and 100% matched the gene sequencing result, except for two amino acids with isomeric counterparts, enabling accurate germline sequence classification. The monoclonal immunoglobulin heavy chains were also classified into specific germline sequences based on the present method. This work represents the first application of top/middle-down MS/MS sequencing of endogenous human monoclonal immunoglobulins with polyclonal immunoglobulins background.","author":[{"dropping-particle":"","family":"He","given":"Lidong","non-dropping-particle":"","parse-names":false,"suffix":""},{"dropping-particle":"","family":"Anderson","given":"Lissa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Dasari","given":"Surendra","non-dropping-particle":"","parse-names":false,"suffix":""},{"dropping-particle":"","family":"Dispenzieri","given":"Angela","non-dropping-particle":"","parse-names":false,"suffix":""},{"dropping-particle":"","family":"Hendrickson","given":"Christopher L.","non-dropping-particle":"","parse-names":false,"suffix":""},{"dropping-particle":"","family":"Marshall","given":"Alan G.","non-dropping-particle":"","parse-names":false,"suffix":""}],"container-title":"Analytical Chemistry","id":"ITEM-3","issue":"5","issued":{"date-parts":[["2019","3","5"]]},"page":"3263-3269","publisher":"American Chemical Society","title":"Classification of Plasma Cell Disorders by 21 Tesla Fourier Transform Ion Cyclotron Resonance Top-Down and Middle-Down MS/MS Analysis of Monoclonal Immunoglobulin Light Chains in Human Serum","type":"article-journal","volume":"91"},"uris":["http://www.mendeley.com/documents/?uuid=e0c09881-598b-4244-af4c-6b22f22eeff0"]},{"id":"ITEM-4","itemData":{"DOI":"10.1007/S13361-017-1602-6","ISSN":"18791123","PMID":"28247297","abstract":"With the rapid growth of therapeutic monoclonal antibodies (mAbs), stringent quality control is needed to ensure clinical safety and efficacy. Monoclonal antibody primary sequence and post-translational modifications (PTM) are conventionally analyzed with labor-intensive, bottom-up tandem mass spectrometry (MS/MS), which is limited by incomplete peptide sequence coverage and introduction of artifacts during the lengthy analysis procedure. Here, we describe top-down and middle-down approaches with the advantages of fast sample preparation with minimal artifacts, ultrahigh mass accuracy, and extensive residue cleavages by use of 21 tesla FT-ICR MS/MS. The ultrahigh mass accuracy yields an RMS error of 0.2–0.4 ppm for antibody light chain, heavy chain, heavy chain Fc/2, and Fd subunits. The corresponding sequence coverages are 81%, 38%, 72%, and 65% with MS/MS RMS error ~4 ppm. Extension to a monoclonal antibody in human serum as a monoclonal gammopathy model yielded 53% sequence coverage from two nano-LC MS/MS runs. A blind analysis of five therapeutic monoclonal antibodies at clinically relevant concentrations in human serum resulted in correct identification of all five antibodies. Nano-LC 21 T FT-ICR MS/MS provides nonpareil mass resolution, mass accuracy, and sequence coverage for mAbs, and sets a benchmark for MS/MS analysis of multiple mAbs in serum. This is the first time that extensive cleavages for both variable and constant regions have been achieved for mAbs in a human serum background. [Figure not available: see fulltext.]","author":[{"dropping-particle":"","family":"He","given":"Lidong","non-dropping-particle":"","parse-names":false,"suffix":""},{"dropping-particle":"","family":"Anderson","given":"Lissa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L.","non-dropping-particle":"","parse-names":false,"suffix":""},{"dropping-particle":"","family":"Hendrickson","given":"Christopher L.","non-dropping-particle":"","parse-names":false,"suffix":""},{"dropping-particle":"","family":"Marshall","given":"Alan G.","non-dropping-particle":"","parse-names":false,"suffix":""}],"container-title":"Journal of the American Society for Mass Spectrometry","id":"ITEM-4","issue":"5","issued":{"date-parts":[["2017","5","1"]]},"page":"827-838","publisher":"Springer New York LLC","title":"Analysis of Monoclonal Antibodies in Human Serum as a Model for Clinical Monoclonal Gammopathy by Use of 21 Tesla FT-ICR Top-Down and Middle-Down MS/MS","type":"article-journal","volume":"28"},"uris":["http://www.mendeley.com/documents/?uuid=ebe1a0b3-436e-445b-a2ef-f500205d9820"]},{"id":"ITEM-5","itemData":{"DOI":"10.1016/j.ymeth.2015.04.020","ISSN":"10959130","PMID":"25916620","abstract":"Established guidelines from the International Myeloma Working Group recommend diagnostic screening for patients suspected of plasma cell proliferative disease using protein electrophoresis (PEL), free light chain measurements and immunofixation electrophoresis (IFE) of serum and urine in certain cases. Plasma cell proliferative disorders are generally classified as monoclonal gammopathies given most are associated with the excess secretion of a monoclonal immunoglobulin or M-protein. In clinical practice, the M-protein is detected in a patients' serum by the appearance of a distinct protein band migrating within regions typically occupied by immunoglobulins. Given each M-protein is comprised by a sequence of amino acids pre-defined by somatic recombination unique to each clonal plasma cell, the molecular mass of the M-protein can act as a surrogate marker. We established a mass spectrometry based method to assign molecular mass to the immunoglobulin light chain of the M-protein and used this to detect the presence of M-proteins. Our method first enriches serum for immunoglobulins, followed by reduction to separate light chains from heavy chains, followed by microflow LC-ESI-Q-TOF MS. The multiply charged light chain ions are converted to their molecular mass and reconstructed peak area calculations are used for quantification. Using this method, we term \"monoclonal immunoglobulin Rapid Accurate Molecular Mass\" or miRAMM, the presence of M-proteins can be reliably detected with superior sensitivity compared to current gel-based PEL and IFE techniques.","author":[{"dropping-particle":"","family":"Mills","given":"John R.","non-dropping-particle":"","parse-names":false,"suffix":""},{"dropping-particle":"","family":"Barnidge","given":"David R.","non-dropping-particle":"","parse-names":false,"suffix":""},{"dropping-particle":"","family":"Murray","given":"David L.","non-dropping-particle":"","parse-names":false,"suffix":""}],"container-title":"Methods","id":"ITEM-5","issued":{"date-parts":[["2015","6","15"]]},"page":"56-65","publisher":"Academic Press Inc.","title":"Detecting monoclonal immunoglobulins in human serum using mass spectrometry","type":"article-journal","volume":"81"},"uris":["http://www.mendeley.com/documents/?uuid=18035766-81fd-4013-b36a-2260966eed26"]},{"id":"ITEM-6","itemData":{"DOI":"10.1038/S41408-019-0180-1","ISSN":"20445385","PMID":"30718462","author":[{"dropping-particle":"","family":"Sharpley","given":"Faye A.","non-dropping-particle":"","parse-names":false,"suffix":""},{"dropping-particle":"","family":"Manwani","given":"Richa","non-dropping-particle":"","parse-names":false,"suffix":""},{"dropping-particle":"","family":"Mahmood","given":"Shameem","non-dropping-particle":"","parse-names":false,"suffix":""},{"dropping-particle":"","family":"Sachchithanantham","given":"Sajitha","non-dropping-particle":"","parse-names":false,"suffix":""},{"dropping-particle":"","family":"Lachmann","given":"Helen J.","non-dropping-particle":"","parse-names":false,"suffix":""},{"dropping-particle":"","family":"Gillmore","given":"Julian D.","non-dropping-particle":"","parse-names":false,"suffix":""},{"dropping-particle":"","family":"Whelan","given":"Carol J.","non-dropping-particle":"","parse-names":false,"suffix":""},{"dropping-particle":"","family":"Fontana","given":"Marianna","non-dropping-particle":"","parse-names":false,"suffix":""},{"dropping-particle":"","family":"Hawkins","given":"Philip N.","non-dropping-particle":"","parse-names":false,"suffix":""},{"dropping-particle":"","family":"Wechalekar","given":"Ashutosh D.","non-dropping-particle":"","parse-names":false,"suffix":""}],"container-title":"Blood Cancer Journal","id":"ITEM-6","issue":"2","issued":{"date-parts":[["2019","2","1"]]},"publisher":"Nature Publishing Group","title":"A novel mass spectrometry method to identify the serum monoclonal light chain component in systemic light chain amyloidosis","type":"article-journal","volume":"9"},"uris":["http://www.mendeley.com/documents/?uuid=7c0d9e02-0475-496a-ab54-0dcb1459b36c"]}],"mendeley":{"formattedCitation":"\\cite{Barnidge2014Phenotyping polyclonal kappa and lambda light chain molecular mass distributions in patient serum using mass spectrometry|||Barnidge2014Using mass spectrometry to monitor monoclonal immunoglobulins in patients with a monoclonal gammopathy|||He2019Classification of Plasma Cell Disorders by 21 Tesla Fourier Transform Ion Cyclotron Resonance Top-Down and Middle-Down MS/MS Analysis of Monoclonal Immunoglobulin Light Chains in Human Serum|||He2017Analysis of Monoclonal Antibodies in Human Serum as a Model for Clinical Monoclonal Gammopathy by Use of 21 Tesla FT-ICR Top-Down and Middle-Down MS/MS|||Mills2015Detecting monoclonal immunoglobulins in human serum using mass spectrometry|||Sharpley2019A novel mass spectrometry method to identify the serum monoclonal light chain component in systemic light chain amyloidosis}","plainTextFormattedCitation":"\\cite{Barnidge2014Phenotyping polyclonal kappa and lambda light chain molecular mass distributions in patient serum using mass spectrometry|||Barnidge2014Using mass spectrometry to monitor monoclonal immunoglobulins in patients with a monoclonal gammopathy|||He2019Classification of Plasma Cell Disorders by 21 Tesla Fourier Transform Ion Cyclotron Resonance Top-Down and Middle-Down MS/MS Analysis of Monoclonal Immunoglobulin Light Chains in Human Serum|||He2017Analysis of Monoclonal Antibodies in Human Serum as a Model for Clinical Monoclonal Gammopathy by Use of 21 Tesla FT-ICR Top-Down and Middle-Down MS/MS|||Mills2015Detecting monoclonal immunoglobulins in human serum using mass spectrometry|||Sharpley2019A novel mass spectrometry method to identify the serum monoclonal light chain component in systemic light chain amyloidosis}","previouslyFormattedCitation":"&lt;sup&gt;19–24&lt;/sup&gt;"},"properties":{"noteIndex":0},"schema":"https://github.com/citation-style-language/schema/raw/master/csl-citation.json"}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\cite{Barnidge2014Phenotyping polyclonal kappa and lambda light chain molecular mass distributions in patient serum using mass spectrometry|||Barnidge2014Using mass spectrometry to monitor monoclonal immunoglobulins in patients with a monoclonal gammopathy|||He2019Classification of Plasma Cell Disorders by 21 Tesla Fourier Transform Ion Cyclotron Resonance Top-Down and Middle-Down MS/MS Analysis of Monoclonal Immunoglobulin Light Chains in Human Serum|||He2017Analysis of Monoclonal Antibodies in Human Serum as a Model for Clinical Monoclonal Gammopathy by Use of 21 Tesla FT-ICR Top-Down and Middle-Down MS/MS|||Mills2015Detecting monoclonal immunoglobulins in human serum using mass spectrometry|||Sharpley2019A novel mass spectrometry method to identify the serum monoclonal light chain component in systemic light chain amyloidosis}</w:t>
      </w:r>
      <w:r w:rsidR="00965D46">
        <w:rPr>
          <w:rFonts w:ascii="Georgia" w:eastAsia="Times New Roman" w:hAnsi="Georgia" w:cs="Times New Roman"/>
          <w:color w:val="2E2E2E"/>
          <w:sz w:val="24"/>
          <w:szCs w:val="24"/>
        </w:rPr>
        <w:fldChar w:fldCharType="end"/>
      </w:r>
      <w:bookmarkEnd w:id="14"/>
      <w:r w:rsidRPr="00A036F9">
        <w:rPr>
          <w:rFonts w:ascii="Georgia" w:eastAsia="Times New Roman" w:hAnsi="Georgia" w:cs="Times New Roman"/>
          <w:color w:val="2E2E2E"/>
          <w:sz w:val="24"/>
          <w:szCs w:val="24"/>
        </w:rPr>
        <w:t xml:space="preserve">. In another report, profiling and sequencing of intact Fabs was attempted, but the sensitivity was too low, and only a few sequence tags could be derived from separated light chains </w:t>
      </w:r>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{"citationItems":[{"id":"ITEM-1","itemData":{"DOI":"10.1038/S41598-018-38380-Y","ISSN":"20452322","PMID":"30787393","abstract":"Detecting autoimmune diseases at an early stage is crucial for effective treatment and disease management to slow disease progression and prevent irreversible organ damage. In many autoimmune diseases, disease-specific autoantibodies are produced by B cells in response to soluble autoantigens due to defects in B cell tolerance mechanisms. Autoantibodies accrue early in disease development, and several are so disease-specific they serve as classification criteria. In this study, we established a high-throughput, sensitive, intact serum autoantibody analysis platform based on the optimization of a one dimensional ultra-high-pressure liquid chromatography top-down mass spectrometry platform (1D UPLC-TDMS). This approach has been successfully applied to a 12 standard monoclonal antibody antigen-binding fragment (Fab) mixture, demonstrating the feasibility to separate and sequence intact antibodies with high sequence coverage and high sensitivity. We then applied the optimized platform to characterize total serum antibody Fabs in a systemic lupus erythematosus (SLE) patient sample and compared it to healthy control samples. From this analysis, we show that the SLE sample has many dominant antibody Fab-related mass features unlike the healthy controls. To our knowledge, this is the first top-down demonstration of serum autoantibody pool analysis. Our proposed approach holds great promise for discovering novel serum autoantibody biomarkers that are of interest for diagnosis, prognosis, and tolerance induction, as well as improving our understanding of pathogenic autoimmune processes.","author":[{"dropping-particle":"","family":"Wang","given":"Zhe","non-dropping-particle":"","parse-names":false,"suffix":""},{"dropping-particle":"","family":"Liu","given":"Xiaowen","non-dropping-particle":"","parse-names":false,"suffix":""},{"dropping-particle":"","family":"Muther","given":"Jennifer","non-dropping-particle":"","parse-names":false,"suffix":""},{"dropping-particle":"","family":"James","given":"Judith A.","non-dropping-particle":"","parse-names":false,"suffix":""},{"dropping-particle":"","family":"Smith","given":"Kenneth","non-dropping-particle":"","parse-names":false,"suffix":""},{"dropping-particle":"","family":"Wu","given":"Si","non-dropping-particle":"","parse-names":false,"suffix":""}],"container-title":"Scientific Reports","id":"ITEM-1","issue":"1","issued":{"date-parts":[["2019","12","1"]]},"publisher":"Nature Publishing Group","title":"Top-down Mass Spectrometry Analysis of Human Serum Autoantibody Antigen-Binding Fragments","type":"article-journal","volume":"9"},"uris":["http://www.mendeley.com/documents/?uuid=84afa524-6e0a-45bc-b2d2-44940f3f4103"]}],"mendeley":{"formattedCitation":"\\cite{Wang2019Top-down Mass Spectrometry Analysis of Human Serum Autoantibody Antigen-Binding Fragments}","plainTextFormattedCitation":"\\cite{Wang2019Top-down Mass Spectrometry Analysis of Human Serum Autoantibody Antigen-Binding Fragments}","previouslyFormattedCitation":"&lt;sup&gt;25&lt;/sup&gt;"},"properties":{"noteIndex":0},"schema":"https://github.com/citation-style-language/schema/raw/master/csl-citation.json"}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\cite{Wang2019Top-down Mass Spectrometry Analysis of Human Serum Autoantibody Antigen-Binding Fragments}</w:t>
      </w:r>
      <w:r w:rsidR="00965D46">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w:t>
      </w:r>
    </w:p>
    <w:p w14:paraId="20E53F57"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these approaches, information about the heavy- and light-chain pairing is often lost, which is unfortunate as only the combined CDRs from both heavy and light chain provide the full complementarity against an antigen. Of note, in nearly all these studies, only a subset of plasma immunoglobulins recognizing and binding a </w:t>
      </w:r>
      <w:hyperlink r:id="rId22" w:tooltip="Learn more about specific antigen from ScienceDirect's AI-generated Topic Pages" w:history="1">
        <w:r w:rsidRPr="00A036F9">
          <w:rPr>
            <w:rFonts w:ascii="Georgia" w:eastAsia="Times New Roman" w:hAnsi="Georgia" w:cs="Times New Roman"/>
            <w:color w:val="2E2E2E"/>
            <w:sz w:val="24"/>
            <w:szCs w:val="24"/>
            <w:u w:val="single"/>
          </w:rPr>
          <w:t>specific antigen</w:t>
        </w:r>
      </w:hyperlink>
      <w:r w:rsidRPr="00A036F9">
        <w:rPr>
          <w:rFonts w:ascii="Georgia" w:eastAsia="Times New Roman" w:hAnsi="Georgia" w:cs="Times New Roman"/>
          <w:color w:val="2E2E2E"/>
          <w:sz w:val="24"/>
          <w:szCs w:val="24"/>
        </w:rPr>
        <w:t xml:space="preserve"> was targeted, or a mAb spiked into plasma was used as a model. Nevertheless, the remarkable observation was made that a person’s plasma Ig repertoire could be several orders less variable than assumed based on the available B cell repertoire and likely dominated by only a limited number of clones. Whether this observed number of IgGs is a consequence of the targeted analysis of </w:t>
      </w:r>
      <w:proofErr w:type="gramStart"/>
      <w:r w:rsidRPr="00A036F9">
        <w:rPr>
          <w:rFonts w:ascii="Georgia" w:eastAsia="Times New Roman" w:hAnsi="Georgia" w:cs="Times New Roman"/>
          <w:color w:val="2E2E2E"/>
          <w:sz w:val="24"/>
          <w:szCs w:val="24"/>
        </w:rPr>
        <w:t>antigen-specific</w:t>
      </w:r>
      <w:proofErr w:type="gramEnd"/>
      <w:r w:rsidRPr="00A036F9">
        <w:rPr>
          <w:rFonts w:ascii="Georgia" w:eastAsia="Times New Roman" w:hAnsi="Georgia" w:cs="Times New Roman"/>
          <w:color w:val="2E2E2E"/>
          <w:sz w:val="24"/>
          <w:szCs w:val="24"/>
        </w:rPr>
        <w:t xml:space="preserve"> IgGs or diseases with monoclonal IgG overexpression (gammopathy) remained unclear.</w:t>
      </w:r>
    </w:p>
    <w:p w14:paraId="15BBB211" w14:textId="491C44A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Here, we introduce a sensitive and efficient approach for quantitative plasma IgG1 clone profiling. The method was applied to a sample set of two healthy control donors, as well as eight critically ill patients, from which sequential plasma samples were retrieved while developing nosocomial sepsis, experiencing a dramatic immunological change in a relatively short time span (</w:t>
      </w:r>
      <w:bookmarkStart w:id="15" w:name="bfig1"/>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"fig1"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The application of our method revealed several important properties of the human plasma IgG1 repertoire: (1) the total IgG1 repertoire is dominated by a few dozen clones, but (2) is unique for </w:t>
      </w:r>
      <w:proofErr w:type="gramStart"/>
      <w:r w:rsidRPr="00A036F9">
        <w:rPr>
          <w:rFonts w:ascii="Georgia" w:eastAsia="Times New Roman" w:hAnsi="Georgia" w:cs="Times New Roman"/>
          <w:color w:val="2E2E2E"/>
          <w:sz w:val="24"/>
          <w:szCs w:val="24"/>
        </w:rPr>
        <w:t>each individual</w:t>
      </w:r>
      <w:proofErr w:type="gramEnd"/>
      <w:r w:rsidRPr="00A036F9">
        <w:rPr>
          <w:rFonts w:ascii="Georgia" w:eastAsia="Times New Roman" w:hAnsi="Georgia" w:cs="Times New Roman"/>
          <w:color w:val="2E2E2E"/>
          <w:sz w:val="24"/>
          <w:szCs w:val="24"/>
        </w:rPr>
        <w:t>, and (3) single clones are differentially affected by physiological changes. Next, as proof of concept, we </w:t>
      </w:r>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r w:rsidRPr="00A036F9">
        <w:rPr>
          <w:rFonts w:ascii="Georgia" w:eastAsia="Times New Roman" w:hAnsi="Georgia" w:cs="Times New Roman"/>
          <w:color w:val="2E2E2E"/>
          <w:sz w:val="24"/>
          <w:szCs w:val="24"/>
        </w:rPr>
        <w:t> sequenced a single plasma clone—that appeared at sepsis onset—directly from human plasma, only made possible by using iteratively a combination of protein-centric and peptide-centric proteomics. To validate the correctness of the derived </w:t>
      </w:r>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r w:rsidRPr="00A036F9">
        <w:rPr>
          <w:rFonts w:ascii="Georgia" w:eastAsia="Times New Roman" w:hAnsi="Georgia" w:cs="Times New Roman"/>
          <w:color w:val="2E2E2E"/>
          <w:sz w:val="24"/>
          <w:szCs w:val="24"/>
        </w:rPr>
        <w:t xml:space="preserve"> IgG1 sequence, we produced its recombinant mAb equivalent and compared its key structural features with the plasma clone. We foresee that this approach will unlock the potential of mass spectrometric analysis and identification of </w:t>
      </w:r>
      <w:proofErr w:type="gramStart"/>
      <w:r w:rsidRPr="00A036F9">
        <w:rPr>
          <w:rFonts w:ascii="Georgia" w:eastAsia="Times New Roman" w:hAnsi="Georgia" w:cs="Times New Roman"/>
          <w:color w:val="2E2E2E"/>
          <w:sz w:val="24"/>
          <w:szCs w:val="24"/>
        </w:rPr>
        <w:t>disease-responsive</w:t>
      </w:r>
      <w:proofErr w:type="gramEnd"/>
      <w:r w:rsidRPr="00A036F9">
        <w:rPr>
          <w:rFonts w:ascii="Georgia" w:eastAsia="Times New Roman" w:hAnsi="Georgia" w:cs="Times New Roman"/>
          <w:color w:val="2E2E2E"/>
          <w:sz w:val="24"/>
          <w:szCs w:val="24"/>
        </w:rPr>
        <w:t xml:space="preserve"> IgGs that may be directly evaluated and used as therapeutic agents, as they do already represent fully matured, fully human </w:t>
      </w:r>
      <w:del w:id="16" w:author="Graaf, S.C. de (Bastiaan)" w:date="2023-06-14T00:49:00Z">
        <w:r w:rsidRPr="00A036F9" w:rsidDel="002932AF">
          <w:rPr>
            <w:rFonts w:ascii="Georgia" w:eastAsia="Times New Roman" w:hAnsi="Georgia" w:cs="Times New Roman"/>
            <w:color w:val="2E2E2E"/>
            <w:sz w:val="24"/>
            <w:szCs w:val="24"/>
          </w:rPr>
          <w:delText>A</w:delText>
        </w:r>
      </w:del>
      <w:del w:id="17" w:author="Graaf, S.C. de (Bastiaan)" w:date="2023-06-14T00:50:00Z">
        <w:r w:rsidRPr="00A036F9" w:rsidDel="002932AF">
          <w:rPr>
            <w:rFonts w:ascii="Georgia" w:eastAsia="Times New Roman" w:hAnsi="Georgia" w:cs="Times New Roman"/>
            <w:color w:val="2E2E2E"/>
            <w:sz w:val="24"/>
            <w:szCs w:val="24"/>
          </w:rPr>
          <w:delText>bs</w:delText>
        </w:r>
      </w:del>
      <w:ins w:id="18" w:author="Graaf, S.C. de (Bastiaan)" w:date="2023-06-14T00:50:00Z">
        <w:r w:rsidR="002932AF">
          <w:rPr>
            <w:rFonts w:ascii="Georgia" w:eastAsia="Times New Roman" w:hAnsi="Georgia" w:cs="Times New Roman"/>
            <w:color w:val="2E2E2E"/>
            <w:sz w:val="24"/>
            <w:szCs w:val="24"/>
          </w:rPr>
          <w:t>antibodies</w:t>
        </w:r>
      </w:ins>
      <w:r w:rsidRPr="00A036F9">
        <w:rPr>
          <w:rFonts w:ascii="Georgia" w:eastAsia="Times New Roman" w:hAnsi="Georgia" w:cs="Times New Roman"/>
          <w:color w:val="2E2E2E"/>
          <w:sz w:val="24"/>
          <w:szCs w:val="24"/>
        </w:rPr>
        <w:t>.</w:t>
      </w:r>
    </w:p>
    <w:p w14:paraId="542F94D4"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Pr="004856F7">
        <w:rPr>
          <w:rFonts w:ascii="Fira Code" w:eastAsia="Times New Roman" w:hAnsi="Fira Code" w:cs="Fira Code"/>
          <w:color w:val="D4D4D4"/>
          <w:sz w:val="21"/>
          <w:szCs w:val="21"/>
        </w:rPr>
        <w:t>htb</w:t>
      </w:r>
      <w:proofErr w:type="spellEnd"/>
      <w:r w:rsidRPr="004856F7">
        <w:rPr>
          <w:rFonts w:ascii="Fira Code" w:eastAsia="Times New Roman" w:hAnsi="Fira Code" w:cs="Fira Code"/>
          <w:color w:val="D4D4D4"/>
          <w:sz w:val="21"/>
          <w:szCs w:val="21"/>
        </w:rPr>
        <w:t>]</w:t>
      </w:r>
    </w:p>
    <w:p w14:paraId="406D5E49"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3EC6E51F"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Chapter.3/Figures/f1.png}</w:t>
      </w:r>
    </w:p>
    <w:p w14:paraId="6F509E7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02DD2583" w14:textId="40F96CA0"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lastRenderedPageBreak/>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Monitoring individual plasma IgG1 profiles.</w:t>
      </w:r>
      <w:r w:rsidRPr="004856F7">
        <w:rPr>
          <w:rFonts w:ascii="Fira Code" w:eastAsia="Times New Roman" w:hAnsi="Fira Code" w:cs="Fira Code"/>
          <w:color w:val="D4D4D4"/>
          <w:sz w:val="21"/>
          <w:szCs w:val="21"/>
        </w:rPr>
        <w:t xml:space="preserve">} (A) Longitudinal analysis of the IgG1 repertoire from sepsis patient plasma obtained at four time points, reveals its simplicity and clonal dynamics: some clones are </w:t>
      </w:r>
      <w:proofErr w:type="gramStart"/>
      <w:r w:rsidRPr="004856F7">
        <w:rPr>
          <w:rFonts w:ascii="Fira Code" w:eastAsia="Times New Roman" w:hAnsi="Fira Code" w:cs="Fira Code"/>
          <w:color w:val="D4D4D4"/>
          <w:sz w:val="21"/>
          <w:szCs w:val="21"/>
        </w:rPr>
        <w:t>fairly constant</w:t>
      </w:r>
      <w:proofErr w:type="gramEnd"/>
      <w:r w:rsidRPr="004856F7">
        <w:rPr>
          <w:rFonts w:ascii="Fira Code" w:eastAsia="Times New Roman" w:hAnsi="Fira Code" w:cs="Fira Code"/>
          <w:color w:val="D4D4D4"/>
          <w:sz w:val="21"/>
          <w:szCs w:val="21"/>
        </w:rPr>
        <w:t xml:space="preserve"> (green), some disappear (blue), whereas others appear over time (red). (B) The experimental approach taken involves IgG capturing from 10–100 </w:t>
      </w:r>
      <w:proofErr w:type="spellStart"/>
      <w:r w:rsidRPr="004856F7">
        <w:rPr>
          <w:rFonts w:ascii="Fira Code" w:eastAsia="Times New Roman" w:hAnsi="Fira Code" w:cs="Fira Code"/>
          <w:color w:val="D4D4D4"/>
          <w:sz w:val="21"/>
          <w:szCs w:val="21"/>
        </w:rPr>
        <w:t>μL</w:t>
      </w:r>
      <w:proofErr w:type="spellEnd"/>
      <w:r w:rsidRPr="004856F7">
        <w:rPr>
          <w:rFonts w:ascii="Fira Code" w:eastAsia="Times New Roman" w:hAnsi="Fira Code" w:cs="Fira Code"/>
          <w:color w:val="D4D4D4"/>
          <w:sz w:val="21"/>
          <w:szCs w:val="21"/>
        </w:rPr>
        <w:t xml:space="preserve"> of serum, followed by the specific enzymatic digestion of the IgG1 molecules in their hinge region, generating two identical Fab portions. All generated Fabs are collected and subsequently subjected to LC-MS analysis. The clonal repertoire is profiled, whereby each identified clone is characterized by its unique mass and retention time. A single post-sepsis clone from one of the patients (F59) was selected for </w:t>
      </w:r>
      <w:del w:id="19" w:author="Graaf, S.C. de (Bastiaan)" w:date="2023-03-27T12:46:00Z">
        <w:r w:rsidR="005D08D0" w:rsidDel="005D08D0">
          <w:rPr>
            <w:rFonts w:ascii="Fira Code" w:eastAsia="Times New Roman" w:hAnsi="Fira Code" w:cs="Fira Code"/>
            <w:color w:val="D4D4D4"/>
            <w:sz w:val="21"/>
            <w:szCs w:val="21"/>
          </w:rPr>
          <w:delText>\emph{</w:delText>
        </w:r>
      </w:del>
      <w:del w:id="20" w:author="Graaf, S.C. de (Bastiaan)" w:date="2023-03-27T12:45:00Z">
        <w:r w:rsidR="005D08D0" w:rsidDel="005D08D0">
          <w:rPr>
            <w:rFonts w:ascii="Fira Code" w:eastAsia="Times New Roman" w:hAnsi="Fira Code" w:cs="Fira Code"/>
            <w:color w:val="D4D4D4"/>
            <w:sz w:val="21"/>
            <w:szCs w:val="21"/>
          </w:rPr>
          <w:delText>de novo</w:delText>
        </w:r>
      </w:del>
      <w:ins w:id="21" w:author="Graaf, S.C. de (Bastiaan)" w:date="2023-03-27T12:45: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del w:id="22" w:author="Graaf, S.C. de (Bastiaan)" w:date="2023-03-27T12:46:00Z">
        <w:r w:rsidR="005D08D0" w:rsidDel="005D08D0">
          <w:rPr>
            <w:rFonts w:ascii="Fira Code" w:eastAsia="Times New Roman" w:hAnsi="Fira Code" w:cs="Fira Code"/>
            <w:color w:val="D4D4D4"/>
            <w:sz w:val="21"/>
            <w:szCs w:val="21"/>
          </w:rPr>
          <w:delText>}</w:delText>
        </w:r>
      </w:del>
      <w:r w:rsidRPr="004856F7">
        <w:rPr>
          <w:rFonts w:ascii="Fira Code" w:eastAsia="Times New Roman" w:hAnsi="Fira Code" w:cs="Fira Code"/>
          <w:color w:val="D4D4D4"/>
          <w:sz w:val="21"/>
          <w:szCs w:val="21"/>
        </w:rPr>
        <w:t xml:space="preserve"> sequencing, combining protein- and peptide-centric mass-spectrometry-based sequencing. The extracted full sequence of the plasma IgG1 was validated by analyzing, in a similar manner, a recombinant IgG1 analog of the plasma clone.</w:t>
      </w:r>
    </w:p>
    <w:p w14:paraId="78F4CF0E"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62B83C54"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3.1</w:t>
      </w:r>
      <w:r w:rsidRPr="004856F7">
        <w:rPr>
          <w:rFonts w:ascii="Fira Code" w:eastAsia="Times New Roman" w:hAnsi="Fira Code" w:cs="Fira Code"/>
          <w:color w:val="D4D4D4"/>
          <w:sz w:val="21"/>
          <w:szCs w:val="21"/>
        </w:rPr>
        <w:t>}</w:t>
      </w:r>
    </w:p>
    <w:p w14:paraId="50EF572E"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5CAAF843" w14:textId="76B6A96B"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drawing>
          <wp:inline distT="0" distB="0" distL="0" distR="0" wp14:anchorId="33E145B8" wp14:editId="1846FF23">
            <wp:extent cx="5943600" cy="35833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4EECE7AC" w14:textId="2D508306" w:rsidR="00A036F9" w:rsidRPr="00A036F9" w:rsidRDefault="00307E4D" w:rsidP="00A036F9">
      <w:pPr>
        <w:spacing w:before="480" w:after="120" w:line="240" w:lineRule="auto"/>
        <w:outlineLvl w:val="1"/>
        <w:rPr>
          <w:rFonts w:ascii="Georgia" w:eastAsia="Times New Roman" w:hAnsi="Georgia" w:cs="Times New Roman"/>
          <w:color w:val="2E2E2E"/>
          <w:sz w:val="36"/>
          <w:szCs w:val="36"/>
        </w:rPr>
      </w:pPr>
      <w:proofErr w:type="gramStart"/>
      <w:r>
        <w:rPr>
          <w:rFonts w:ascii="Georgia" w:eastAsia="Times New Roman" w:hAnsi="Georgia" w:cs="Times New Roman"/>
          <w:color w:val="2E2E2E"/>
          <w:sz w:val="36"/>
          <w:szCs w:val="36"/>
        </w:rPr>
        <w:t>!</w:t>
      </w:r>
      <w:r w:rsidR="00A036F9" w:rsidRPr="00A036F9">
        <w:rPr>
          <w:rFonts w:ascii="Georgia" w:eastAsia="Times New Roman" w:hAnsi="Georgia" w:cs="Times New Roman"/>
          <w:color w:val="2E2E2E"/>
          <w:sz w:val="36"/>
          <w:szCs w:val="36"/>
        </w:rPr>
        <w:t>Results</w:t>
      </w:r>
      <w:proofErr w:type="gramEnd"/>
    </w:p>
    <w:p w14:paraId="7180991C" w14:textId="39E7BE98"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Mass-spectrometry-based Fab profiling of the human plasma repertoire</w:t>
      </w:r>
    </w:p>
    <w:p w14:paraId="6D7EA907" w14:textId="29D6DB7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lastRenderedPageBreak/>
        <w:t>To chart and monitor the nature of the plasma IgG1 repertoire, we started our analysis with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plasma, derived from a single donor. From such a sample, we first captured all intact IgGs using affinity beads. Subsequently, the captured IgG molecules were digested using the highly specific Ig degrading enzyme (IgdE), cleaving specifically IgG1’s at a defined site in the upper </w:t>
      </w:r>
      <w:hyperlink r:id="rId24" w:tooltip="Learn more about hinge region from ScienceDirect's AI-generated Topic Pages" w:history="1">
        <w:r w:rsidRPr="00A036F9">
          <w:rPr>
            <w:rFonts w:ascii="Georgia" w:eastAsia="Times New Roman" w:hAnsi="Georgia" w:cs="Times New Roman"/>
            <w:color w:val="2E2E2E"/>
            <w:sz w:val="24"/>
            <w:szCs w:val="24"/>
            <w:u w:val="single"/>
          </w:rPr>
          <w:t>hinge region</w:t>
        </w:r>
      </w:hyperlink>
      <w:r w:rsidRPr="00A036F9">
        <w:rPr>
          <w:rFonts w:ascii="Georgia" w:eastAsia="Times New Roman" w:hAnsi="Georgia" w:cs="Times New Roman"/>
          <w:color w:val="2E2E2E"/>
          <w:sz w:val="24"/>
          <w:szCs w:val="24"/>
        </w:rPr>
        <w:t>, resulting in the segregated Fc (that remains bound to the affinity beads) and two identical Fabs (</w:t>
      </w:r>
      <w:hyperlink r:id="rId25"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w:t>
      </w:r>
      <w:bookmarkStart w:id="23" w:name="bbib45"/>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{"citationItems":[{"id":"ITEM-1","itemData":{"DOI":"10.1371/JOURNAL.PONE.0164809","ISSN":"19326203","PMID":"27749921","abstract":"Recently we have discovered an IgG degrading enzyme of the endemic pig pathogen S. suis designated IgdE that is highly specific for porcine IgG. This protease is the founding member of a novel cysteine protease family assigned C113 in the MEROPS peptidase database. Bioinformatical analyses revealed putative members of the IgdE protease family in eight other Streptococcus species. The genes of the putative IgdE family proteases of S. agalactiae, S. porcinus, S. pseudoporcinus and S. equi subsp. zooepidemicus were cloned for production of recombinant protein into expression vectors. Recombinant proteins of all four IgdE family proteases were proteolytically active against IgG of the respective Streptococcus species hosts, but not against IgG from other tested species or other classes of immunoglobulins, thereby linking the substrate specificity to the known host tropism. The novel IgdE family proteases of S. agalactiae, S. pseudoporcinus and S. equi showed IgG subtype specificity, i.e. IgdE from S. agalactiae and S. pseudoporcinus cleaved human IgG1, while IgdE from S. equi was subtype specific for equine IgG7. Porcine IgG subtype specificities of the IgdE family proteases of S. porcinus and S. pseudoporcinus remain to be determined. Cleavage of porcine IgG by IgdE of S. pseudoporcinus is suggested to be an evolutionary remaining activity reflecting ancestry of the human pathogen to the porcine pathogen S. porcinus. The IgG subtype specificity of bacterial proteases indicates the special importance of these IgG subtypes in counteracting infection or colonization and opportunistic streptococci neutralize such antibodies through expression of IgdE family proteases as putative immune evasion factors. We suggest that IgdE family proteases might be valid vaccine targets against streptococci of both human and veterinary medical concerns and could also be of therapeutic as well as biotechnological use.","author":[{"dropping-particle":"","family":"Spoerry","given":"Christian","non-dropping-particle":"","parse-names":false,"suffix":""},{"dropping-particle":"","family":"Hessle","given":"Pontus","non-dropping-particle":"","parse-names":false,"suffix":""},{"dropping-particle":"","family":"Lewis","given":"Melanie J.","non-dropping-particle":"","parse-names":false,"suffix":""},{"dropping-particle":"","family":"Paton","given":"Lois","non-dropping-particle":"","parse-names":false,"suffix":""},{"dropping-particle":"","family":"Woof","given":"Jenny M.","non-dropping-particle":"","parse-names":false,"suffix":""},{"dropping-particle":"","family":"Pawel-Rammingen","given":"Ulrich","non-dropping-particle":"Von","parse-names":false,"suffix":""}],"container-title":"PLoS ONE","id":"ITEM-1","issue":"10","issued":{"date-parts":[["2016","10","1"]]},"publisher":"Public Library of Science","title":"Novel IgG-degrading enzymes of the IgdE protease family link substrate specificity to host tropism of streptococcus species","type":"article-journal","volume":"11"},"uris":["http://www.mendeley.com/documents/?uuid=05122459-b066-48e3-b8f8-196ad6fd1eb8"]}],"mendeley":{"formattedCitation":"\\cite{Spoerry2016Novel IgG-degrading enzymes of the IgdE protease family link substrate specificity to host tropism of streptococcus species}","plainTextFormattedCitation":"\\cite{Spoerry2016Novel IgG-degrading enzymes of the IgdE protease family link substrate specificity to host tropism of streptococcus species}","previouslyFormattedCitation":"&lt;sup&gt;26&lt;/sup&gt;"},"properties":{"noteIndex":0},"schema":"https://github.com/citation-style-language/schema/raw/master/csl-citation.json"}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\cite{Spoerry2016Novel IgG-degrading enzymes of the IgdE protease family link substrate specificity to host tropism of streptococcus species}</w:t>
      </w:r>
      <w:r w:rsidR="00965D46">
        <w:rPr>
          <w:rFonts w:ascii="Georgia" w:eastAsia="Times New Roman" w:hAnsi="Georgia" w:cs="Times New Roman"/>
          <w:color w:val="2E2E2E"/>
          <w:sz w:val="24"/>
          <w:szCs w:val="24"/>
        </w:rPr>
        <w:fldChar w:fldCharType="end"/>
      </w:r>
      <w:bookmarkEnd w:id="23"/>
      <w:r w:rsidRPr="00A036F9">
        <w:rPr>
          <w:rFonts w:ascii="Georgia" w:eastAsia="Times New Roman" w:hAnsi="Georgia" w:cs="Times New Roman"/>
          <w:color w:val="2E2E2E"/>
          <w:sz w:val="24"/>
          <w:szCs w:val="24"/>
        </w:rPr>
        <w:t>. We focused on the </w:t>
      </w:r>
      <w:hyperlink r:id="rId26" w:tooltip="Learn more about Fab from ScienceDirect's AI-generated Topic Pages" w:history="1">
        <w:r w:rsidRPr="00A036F9">
          <w:rPr>
            <w:rFonts w:ascii="Georgia" w:eastAsia="Times New Roman" w:hAnsi="Georgia" w:cs="Times New Roman"/>
            <w:color w:val="2E2E2E"/>
            <w:sz w:val="24"/>
            <w:szCs w:val="24"/>
            <w:u w:val="single"/>
          </w:rPr>
          <w:t>Fab</w:t>
        </w:r>
      </w:hyperlink>
      <w:r w:rsidRPr="00A036F9">
        <w:rPr>
          <w:rFonts w:ascii="Georgia" w:eastAsia="Times New Roman" w:hAnsi="Georgia" w:cs="Times New Roman"/>
          <w:color w:val="2E2E2E"/>
          <w:sz w:val="24"/>
          <w:szCs w:val="24"/>
        </w:rPr>
        <w:t> fragments derived from the intact IgGs because this (1) concentrates the clonal signal since each IgG1 provides two identical Fab molecules, (2) results in more homogeneous mass profiles by removing the Fc portions that harbor two heterogeneous </w:t>
      </w:r>
      <w:r w:rsidRPr="00A036F9">
        <w:rPr>
          <w:rFonts w:ascii="Georgia" w:eastAsia="Times New Roman" w:hAnsi="Georgia" w:cs="Times New Roman"/>
          <w:i/>
          <w:iCs/>
          <w:color w:val="2E2E2E"/>
          <w:sz w:val="24"/>
          <w:szCs w:val="24"/>
        </w:rPr>
        <w:t>N</w:t>
      </w:r>
      <w:r w:rsidRPr="00A036F9">
        <w:rPr>
          <w:rFonts w:ascii="Georgia" w:eastAsia="Times New Roman" w:hAnsi="Georgia" w:cs="Times New Roman"/>
          <w:color w:val="2E2E2E"/>
          <w:sz w:val="24"/>
          <w:szCs w:val="24"/>
        </w:rPr>
        <w:t>-glycosylation sites, and (3) retains all </w:t>
      </w:r>
      <w:hyperlink r:id="rId27" w:tooltip="Learn more about hypervariable from ScienceDirect's AI-generated Topic Pages" w:history="1">
        <w:r w:rsidRPr="00A036F9">
          <w:rPr>
            <w:rFonts w:ascii="Georgia" w:eastAsia="Times New Roman" w:hAnsi="Georgia" w:cs="Times New Roman"/>
            <w:color w:val="2E2E2E"/>
            <w:sz w:val="24"/>
            <w:szCs w:val="24"/>
            <w:u w:val="single"/>
          </w:rPr>
          <w:t>hypervariable</w:t>
        </w:r>
      </w:hyperlink>
      <w:r w:rsidRPr="00A036F9">
        <w:rPr>
          <w:rFonts w:ascii="Georgia" w:eastAsia="Times New Roman" w:hAnsi="Georgia" w:cs="Times New Roman"/>
          <w:color w:val="2E2E2E"/>
          <w:sz w:val="24"/>
          <w:szCs w:val="24"/>
        </w:rPr>
        <w:t> </w:t>
      </w:r>
      <w:hyperlink r:id="rId28" w:tooltip="Learn more about CDRs from ScienceDirect's AI-generated Topic Pages" w:history="1">
        <w:r w:rsidRPr="00A036F9">
          <w:rPr>
            <w:rFonts w:ascii="Georgia" w:eastAsia="Times New Roman" w:hAnsi="Georgia" w:cs="Times New Roman"/>
            <w:color w:val="2E2E2E"/>
            <w:sz w:val="24"/>
            <w:szCs w:val="24"/>
            <w:u w:val="single"/>
          </w:rPr>
          <w:t>CDRs</w:t>
        </w:r>
      </w:hyperlink>
      <w:r w:rsidRPr="00A036F9">
        <w:rPr>
          <w:rFonts w:ascii="Georgia" w:eastAsia="Times New Roman" w:hAnsi="Georgia" w:cs="Times New Roman"/>
          <w:color w:val="2E2E2E"/>
          <w:sz w:val="24"/>
          <w:szCs w:val="24"/>
        </w:rPr>
        <w:t>, which define the unique identity and </w:t>
      </w:r>
      <w:hyperlink r:id="rId29" w:tooltip="Learn more about antigen recognition from ScienceDirect's AI-generated Topic Pages" w:history="1">
        <w:r w:rsidRPr="00A036F9">
          <w:rPr>
            <w:rFonts w:ascii="Georgia" w:eastAsia="Times New Roman" w:hAnsi="Georgia" w:cs="Times New Roman"/>
            <w:color w:val="2E2E2E"/>
            <w:sz w:val="24"/>
            <w:szCs w:val="24"/>
            <w:u w:val="single"/>
          </w:rPr>
          <w:t>antigen recognition</w:t>
        </w:r>
      </w:hyperlink>
      <w:r w:rsidRPr="00A036F9">
        <w:rPr>
          <w:rFonts w:ascii="Georgia" w:eastAsia="Times New Roman" w:hAnsi="Georgia" w:cs="Times New Roman"/>
          <w:color w:val="2E2E2E"/>
          <w:sz w:val="24"/>
          <w:szCs w:val="24"/>
        </w:rPr>
        <w:t> of each clone.</w:t>
      </w:r>
    </w:p>
    <w:p w14:paraId="2F275413" w14:textId="2FD9EF8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Following elution of the IgG1 Fabs, all these intact 45–53-kDa Fab molecules were subjected to reversed-phase LC-MS. All individual Fab fragments were subsequently characterized by their distinctive mass and </w:t>
      </w:r>
      <w:hyperlink r:id="rId30" w:tooltip="Learn more about chromatography retention time from ScienceDirect's AI-generated Topic Pages" w:history="1">
        <w:r w:rsidRPr="00A036F9">
          <w:rPr>
            <w:rFonts w:ascii="Georgia" w:eastAsia="Times New Roman" w:hAnsi="Georgia" w:cs="Times New Roman"/>
            <w:color w:val="2E2E2E"/>
            <w:sz w:val="24"/>
            <w:szCs w:val="24"/>
            <w:u w:val="single"/>
          </w:rPr>
          <w:t>chromatography retention time</w:t>
        </w:r>
      </w:hyperlink>
      <w:r w:rsidRPr="00A036F9">
        <w:rPr>
          <w:rFonts w:ascii="Georgia" w:eastAsia="Times New Roman" w:hAnsi="Georgia" w:cs="Times New Roman"/>
          <w:color w:val="2E2E2E"/>
          <w:sz w:val="24"/>
          <w:szCs w:val="24"/>
        </w:rPr>
        <w:t>. In our analyses, we spiked-in two monoclonal IgG1 antibodies (</w:t>
      </w:r>
      <w:bookmarkStart w:id="24" w:name="bmmc5"/>
      <w:ins w:id="25" w:author="Graaf, S.C. de (Bastiaan)" w:date="2023-03-27T13:59:00Z">
        <w:r w:rsidR="00D82B7C" w:rsidRPr="00D82B7C">
          <w:rPr>
            <w:rFonts w:ascii="Georgia" w:eastAsia="Times New Roman" w:hAnsi="Georgia" w:cs="Times New Roman"/>
            <w:color w:val="2E2E2E"/>
            <w:sz w:val="24"/>
            <w:szCs w:val="24"/>
          </w:rPr>
          <w:t>\textbf{Data \ref{</w:t>
        </w:r>
      </w:ins>
      <w:ins w:id="26" w:author="Graaf, S.C. de (Bastiaan)" w:date="2023-03-27T14:00:00Z">
        <w:r w:rsidR="00D82B7C">
          <w:rPr>
            <w:rFonts w:ascii="Georgia" w:eastAsia="Times New Roman" w:hAnsi="Georgia" w:cs="Times New Roman"/>
            <w:color w:val="2E2E2E"/>
            <w:sz w:val="24"/>
            <w:szCs w:val="24"/>
          </w:rPr>
          <w:t>tab</w:t>
        </w:r>
      </w:ins>
      <w:ins w:id="27" w:author="Graaf, S.C. de (Bastiaan)" w:date="2023-03-27T13:59:00Z">
        <w:r w:rsidR="00D82B7C" w:rsidRPr="00D82B7C">
          <w:rPr>
            <w:rFonts w:ascii="Georgia" w:eastAsia="Times New Roman" w:hAnsi="Georgia" w:cs="Times New Roman"/>
            <w:color w:val="2E2E2E"/>
            <w:sz w:val="24"/>
            <w:szCs w:val="24"/>
          </w:rPr>
          <w:t>:</w:t>
        </w:r>
      </w:ins>
      <w:ins w:id="28" w:author="Graaf, S.C. de (Bastiaan)" w:date="2023-03-27T14:00:00Z">
        <w:r w:rsidR="00D82B7C">
          <w:rPr>
            <w:rFonts w:ascii="Georgia" w:eastAsia="Times New Roman" w:hAnsi="Georgia" w:cs="Times New Roman"/>
            <w:color w:val="2E2E2E"/>
            <w:sz w:val="24"/>
            <w:szCs w:val="24"/>
          </w:rPr>
          <w:t>tab</w:t>
        </w:r>
      </w:ins>
      <w:ins w:id="29" w:author="Graaf, S.C. de (Bastiaan)" w:date="2023-03-27T13:59:00Z">
        <w:r w:rsidR="00D82B7C" w:rsidRPr="00D82B7C">
          <w:rPr>
            <w:rFonts w:ascii="Georgia" w:eastAsia="Times New Roman" w:hAnsi="Georgia" w:cs="Times New Roman"/>
            <w:color w:val="2E2E2E"/>
            <w:sz w:val="24"/>
            <w:szCs w:val="24"/>
          </w:rPr>
          <w:t>dummy3.1}}</w:t>
        </w:r>
      </w:ins>
      <w:del w:id="30" w:author="Graaf, S.C. de (Bastiaan)" w:date="2023-03-27T13:59: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"mmc5" </w:delInstrText>
        </w:r>
        <w:r w:rsidRPr="00A036F9"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Table S1</w:delText>
        </w:r>
        <w:r w:rsidRPr="00A036F9" w:rsidDel="00D82B7C">
          <w:rPr>
            <w:rFonts w:ascii="Georgia" w:eastAsia="Times New Roman" w:hAnsi="Georgia" w:cs="Times New Roman"/>
            <w:color w:val="2E2E2E"/>
            <w:sz w:val="24"/>
            <w:szCs w:val="24"/>
          </w:rPr>
          <w:fldChar w:fldCharType="end"/>
        </w:r>
      </w:del>
      <w:r w:rsidRPr="00A036F9">
        <w:rPr>
          <w:rFonts w:ascii="Georgia" w:eastAsia="Times New Roman" w:hAnsi="Georgia" w:cs="Times New Roman"/>
          <w:color w:val="2E2E2E"/>
          <w:sz w:val="24"/>
          <w:szCs w:val="24"/>
        </w:rPr>
        <w:t>, mAbs #1 and #2) of known sequence at a defined concentration. These mAbs were used as internal standards for mass and retention time calibration and quantification of all the other distinctive plasma IgG1 clones. This also allowed us to calculate the precision and accuracy of retention time, mass, and quantification in our measurements as illustrated in </w:t>
      </w:r>
      <w:bookmarkStart w:id="31" w:name="bmmc1"/>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"mmc1"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w:t>
      </w:r>
    </w:p>
    <w:p w14:paraId="12D1315A" w14:textId="6CD8E5CE"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Using a mixture of six </w:t>
      </w:r>
      <w:hyperlink r:id="rId31" w:tooltip="Learn more about monoclonal antibodies from ScienceDirect's AI-generated Topic Pages" w:history="1">
        <w:r w:rsidRPr="00A036F9">
          <w:rPr>
            <w:rFonts w:ascii="Georgia" w:eastAsia="Times New Roman" w:hAnsi="Georgia" w:cs="Times New Roman"/>
            <w:color w:val="2E2E2E"/>
            <w:sz w:val="24"/>
            <w:szCs w:val="24"/>
            <w:u w:val="single"/>
          </w:rPr>
          <w:t>monoclonal antibodies</w:t>
        </w:r>
      </w:hyperlink>
      <w:r w:rsidRPr="00A036F9">
        <w:rPr>
          <w:rFonts w:ascii="Georgia" w:eastAsia="Times New Roman" w:hAnsi="Georgia" w:cs="Times New Roman"/>
          <w:color w:val="2E2E2E"/>
          <w:sz w:val="24"/>
          <w:szCs w:val="24"/>
        </w:rPr>
        <w:t> (</w:t>
      </w:r>
      <w:r>
        <w:fldChar w:fldCharType="begin"/>
      </w:r>
      <w:r>
        <w:instrText>HYPERLINK "https://www.sciencedirect.com/science/article/pii/S2405471221003318?via%3Dihub" \l "mmc5"</w:instrText>
      </w:r>
      <w:r>
        <w:fldChar w:fldCharType="separate"/>
      </w:r>
      <w:del w:id="32" w:author="Graaf, S.C. de (Bastiaan)" w:date="2023-03-27T14:00:00Z">
        <w:r w:rsidRPr="00A036F9" w:rsidDel="00D82B7C">
          <w:rPr>
            <w:rFonts w:ascii="Georgia" w:eastAsia="Times New Roman" w:hAnsi="Georgia" w:cs="Times New Roman"/>
            <w:color w:val="0C7DBB"/>
            <w:sz w:val="24"/>
            <w:szCs w:val="24"/>
          </w:rPr>
          <w:delText>Table S1</w:delText>
        </w:r>
      </w:del>
      <w:ins w:id="33" w:author="Graaf, S.C. de (Bastiaan)" w:date="2023-03-27T14:00:00Z">
        <w:r w:rsidR="00D82B7C">
          <w:rPr>
            <w:rFonts w:ascii="Georgia" w:eastAsia="Times New Roman" w:hAnsi="Georgia" w:cs="Times New Roman"/>
            <w:color w:val="0C7DBB"/>
            <w:sz w:val="24"/>
            <w:szCs w:val="24"/>
          </w:rPr>
          <w:t>\textbf{Data \ref{tab:tabdummy3.1}}</w:t>
        </w:r>
      </w:ins>
      <w:r>
        <w:rPr>
          <w:rFonts w:ascii="Georgia" w:eastAsia="Times New Roman" w:hAnsi="Georgia" w:cs="Times New Roman"/>
          <w:color w:val="0C7DBB"/>
          <w:sz w:val="24"/>
          <w:szCs w:val="24"/>
        </w:rPr>
        <w:fldChar w:fldCharType="end"/>
      </w:r>
      <w:r w:rsidRPr="00A036F9">
        <w:rPr>
          <w:rFonts w:ascii="Georgia" w:eastAsia="Times New Roman" w:hAnsi="Georgia" w:cs="Times New Roman"/>
          <w:color w:val="2E2E2E"/>
          <w:sz w:val="24"/>
          <w:szCs w:val="24"/>
        </w:rPr>
        <w:t>) spiked into a single-donor plasma background, we furthermore observed linear relationship between (1) the quantity of mAbs that were spiked into the plasma sample, and (2) the quantity that is observed (R</w:t>
      </w:r>
      <w:r w:rsidR="00307E4D" w:rsidRPr="00307E4D">
        <w:rPr>
          <w:rFonts w:ascii="Georgia" w:eastAsia="Times New Roman" w:hAnsi="Georgia" w:cs="Times New Roman"/>
          <w:color w:val="2E2E2E"/>
          <w:sz w:val="24"/>
          <w:szCs w:val="24"/>
          <w:vertAlign w:val="superscript"/>
        </w:rPr>
        <w:t>\</w:t>
      </w:r>
      <w:proofErr w:type="spell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 0.99, </w:t>
      </w:r>
      <w:hyperlink r:id="rId32"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using a dilution/titration with 4,000, 800, 200, and 20 ng per </w:t>
      </w:r>
      <w:hyperlink r:id="rId33" w:tooltip="Learn more about mAb from ScienceDirect's AI-generated Topic Pages" w:history="1">
        <w:r w:rsidRPr="00A036F9">
          <w:rPr>
            <w:rFonts w:ascii="Georgia" w:eastAsia="Times New Roman" w:hAnsi="Georgia" w:cs="Times New Roman"/>
            <w:color w:val="2E2E2E"/>
            <w:sz w:val="24"/>
            <w:szCs w:val="24"/>
            <w:u w:val="single"/>
          </w:rPr>
          <w:t>mAb</w:t>
        </w:r>
      </w:hyperlink>
      <w:r w:rsidRPr="00A036F9">
        <w:rPr>
          <w:rFonts w:ascii="Georgia" w:eastAsia="Times New Roman" w:hAnsi="Georgia" w:cs="Times New Roman"/>
          <w:color w:val="2E2E2E"/>
          <w:sz w:val="24"/>
          <w:szCs w:val="24"/>
        </w:rPr>
        <w:t>. Of note, no discrepancy was observed for the Fab glycosylated mAb as compared to the other mAbs. To evaluate the repeatability (technical replicate and sample preparation replicate), the 100 most abundant plasma-derived clones in this sample were quantified in multiple replicates (</w:t>
      </w:r>
      <w:hyperlink r:id="rId34"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Finally, one of the samples was injected three times to serve as injection replicates (</w:t>
      </w:r>
      <w:hyperlink r:id="rId3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#1). From all these validation experiments, we concluded that, by using the approach depicted here (</w:t>
      </w:r>
      <w:hyperlink r:id="rId36"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the repertoire of Fab clones could be accurately and reproducibly determined from as little as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plasma obtained from a single donor at a single time point.</w:t>
      </w:r>
    </w:p>
    <w:p w14:paraId="7E5EF201" w14:textId="1148FA50"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Plasma IgG1 repertoires are dominated by a few clones</w:t>
      </w:r>
    </w:p>
    <w:p w14:paraId="1B7705EE" w14:textId="49B1A56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Next, we analyzed in parallel a set of 32 plasma samples obtained from eight patients of the Dutch molecular diagnosis and risk stratification of sepsis (MARS) cohort (</w:t>
      </w:r>
      <w:hyperlink r:id="rId37"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w:t>
      </w:r>
      <w:bookmarkStart w:id="34" w:name="bmmc6"/>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"mmc6"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del w:id="35" w:author="Graaf, S.C. de (Bastiaan)" w:date="2023-03-27T14:00:00Z">
        <w:r w:rsidRPr="00A036F9" w:rsidDel="00D82B7C">
          <w:rPr>
            <w:rFonts w:ascii="Georgia" w:eastAsia="Times New Roman" w:hAnsi="Georgia" w:cs="Times New Roman"/>
            <w:color w:val="0C7DBB"/>
            <w:sz w:val="24"/>
            <w:szCs w:val="24"/>
          </w:rPr>
          <w:delText>Table S2</w:delText>
        </w:r>
      </w:del>
      <w:ins w:id="36" w:author="Graaf, S.C. de (Bastiaan)" w:date="2023-03-27T14:00:00Z">
        <w:r w:rsidR="00D82B7C">
          <w:rPr>
            <w:rFonts w:ascii="Georgia" w:eastAsia="Times New Roman" w:hAnsi="Georgia" w:cs="Times New Roman"/>
            <w:color w:val="0C7DBB"/>
            <w:sz w:val="24"/>
            <w:szCs w:val="24"/>
          </w:rPr>
          <w:t>\textbf{Data \ref{tab:tabdummy3.2}}</w:t>
        </w:r>
      </w:ins>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All these patients underwent major gastrointestinal surgery and subsequently developed an infectious complication (i.e., anastomotic leakage or pneumonia) resulting in sepsis. Plasma samples were obtained from the patients at four different stages: within 24 h of surgery when no signs of sepsis were present (sample T1; between t = −19 and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 −2 days), on two consecutive days after onset of sepsis (samples T2 and T3;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 0 and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xml:space="preserve"> = </w:t>
      </w:r>
      <w:r w:rsidRPr="00A036F9">
        <w:rPr>
          <w:rFonts w:ascii="Georgia" w:eastAsia="Times New Roman" w:hAnsi="Georgia" w:cs="Times New Roman"/>
          <w:color w:val="2E2E2E"/>
          <w:sz w:val="24"/>
          <w:szCs w:val="24"/>
        </w:rPr>
        <w:lastRenderedPageBreak/>
        <w:t>1 day), and upon intensive care unit (ICU) discharge, when the sepsis had been resolved (sample T4; between t = 3 and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 61 days) (</w:t>
      </w:r>
      <w:hyperlink r:id="rId38"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In addition, to monitor the nature of the plasma IgG1 repertoire in healthy donors, we performed an identical analysis on two sets of three sequential healthy donor plasma samples, each collected roughly 1 month apart.</w:t>
      </w:r>
    </w:p>
    <w:p w14:paraId="402B2ECA" w14:textId="0187E59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marked contrast to expectations of extensive IgG1 diversity, we observed that all the LC-MS profiles of IgG1 Fab molecules were dominated by just a few dozen peaks, both in the 32 sepsis plasma samples as well as in the six plasma samples of the healthy donors (</w:t>
      </w:r>
      <w:bookmarkStart w:id="37" w:name="bmmc2"/>
      <w:ins w:id="38" w:author="Graaf, S.C. de (Bastiaan)" w:date="2023-03-27T13:56:00Z">
        <w:r w:rsidR="00D82B7C" w:rsidRPr="00D82B7C">
          <w:rPr>
            <w:rFonts w:ascii="Georgia" w:eastAsia="Times New Roman" w:hAnsi="Georgia" w:cs="Times New Roman"/>
            <w:color w:val="2E2E2E"/>
            <w:sz w:val="24"/>
            <w:szCs w:val="24"/>
          </w:rPr>
          <w:t>\textbf{Data \ref{data:datadummy3.1}</w:t>
        </w:r>
      </w:ins>
      <w:del w:id="39" w:author="Graaf, S.C. de (Bastiaan)" w:date="2023-03-27T13:56: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"mmc2" </w:delInstrText>
        </w:r>
        <w:r w:rsidRPr="00A036F9"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Data S1</w:delText>
        </w:r>
        <w:r w:rsidRPr="00A036F9" w:rsidDel="00D82B7C">
          <w:rPr>
            <w:rFonts w:ascii="Georgia" w:eastAsia="Times New Roman" w:hAnsi="Georgia" w:cs="Times New Roman"/>
            <w:color w:val="2E2E2E"/>
            <w:sz w:val="24"/>
            <w:szCs w:val="24"/>
          </w:rPr>
          <w:fldChar w:fldCharType="end"/>
        </w:r>
      </w:del>
      <w:r w:rsidRPr="00A036F9">
        <w:rPr>
          <w:rFonts w:ascii="Georgia" w:eastAsia="Times New Roman" w:hAnsi="Georgia" w:cs="Times New Roman"/>
          <w:color w:val="2E2E2E"/>
          <w:sz w:val="24"/>
          <w:szCs w:val="24"/>
        </w:rPr>
        <w:t> and </w:t>
      </w:r>
      <w:bookmarkStart w:id="40" w:name="bmmc3"/>
      <w:del w:id="41" w:author="Graaf, S.C. de (Bastiaan)" w:date="2023-03-27T13:57: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"mmc3" </w:delInstrText>
        </w:r>
        <w:r w:rsidRPr="00A036F9"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S2</w:delText>
        </w:r>
        <w:r w:rsidRPr="00A036F9" w:rsidDel="00D82B7C">
          <w:rPr>
            <w:rFonts w:ascii="Georgia" w:eastAsia="Times New Roman" w:hAnsi="Georgia" w:cs="Times New Roman"/>
            <w:color w:val="2E2E2E"/>
            <w:sz w:val="24"/>
            <w:szCs w:val="24"/>
          </w:rPr>
          <w:fldChar w:fldCharType="end"/>
        </w:r>
      </w:del>
      <w:ins w:id="42" w:author="Graaf, S.C. de (Bastiaan)" w:date="2023-03-27T13:57:00Z">
        <w:r w:rsidR="00D82B7C" w:rsidRPr="00D82B7C">
          <w:rPr>
            <w:rFonts w:ascii="Georgia" w:eastAsia="Times New Roman" w:hAnsi="Georgia" w:cs="Times New Roman"/>
            <w:color w:val="2E2E2E"/>
            <w:sz w:val="24"/>
            <w:szCs w:val="24"/>
          </w:rPr>
          <w:t>\ref{data:datadummy3.</w:t>
        </w:r>
        <w:r w:rsidR="00D82B7C">
          <w:rPr>
            <w:rFonts w:ascii="Georgia" w:eastAsia="Times New Roman" w:hAnsi="Georgia" w:cs="Times New Roman"/>
            <w:color w:val="2E2E2E"/>
            <w:sz w:val="24"/>
            <w:szCs w:val="24"/>
          </w:rPr>
          <w:t>2</w:t>
        </w:r>
        <w:r w:rsidR="00D82B7C" w:rsidRPr="00D82B7C">
          <w:rPr>
            <w:rFonts w:ascii="Georgia" w:eastAsia="Times New Roman" w:hAnsi="Georgia" w:cs="Times New Roman"/>
            <w:color w:val="2E2E2E"/>
            <w:sz w:val="24"/>
            <w:szCs w:val="24"/>
          </w:rPr>
          <w:t>}</w:t>
        </w:r>
        <w:r w:rsidR="00D82B7C">
          <w:rPr>
            <w:rFonts w:ascii="Georgia" w:eastAsia="Times New Roman" w:hAnsi="Georgia" w:cs="Times New Roman"/>
            <w:color w:val="2E2E2E"/>
            <w:sz w:val="24"/>
            <w:szCs w:val="24"/>
          </w:rPr>
          <w:t>}</w:t>
        </w:r>
      </w:ins>
      <w:r w:rsidRPr="00A036F9">
        <w:rPr>
          <w:rFonts w:ascii="Georgia" w:eastAsia="Times New Roman" w:hAnsi="Georgia" w:cs="Times New Roman"/>
          <w:color w:val="2E2E2E"/>
          <w:sz w:val="24"/>
          <w:szCs w:val="24"/>
        </w:rPr>
        <w:t>). In each of the LC-MS runs, we could pick up distinctive IgG1 signals of between 35 and 543 in abundance dominant clones (median 196; </w:t>
      </w:r>
      <w:ins w:id="43" w:author="Graaf, S.C. de (Bastiaan)" w:date="2023-03-27T13:57:00Z">
        <w:r w:rsidR="00D82B7C" w:rsidRPr="00D82B7C">
          <w:rPr>
            <w:rFonts w:ascii="Georgia" w:eastAsia="Times New Roman" w:hAnsi="Georgia" w:cs="Times New Roman"/>
            <w:color w:val="2E2E2E"/>
            <w:sz w:val="24"/>
            <w:szCs w:val="24"/>
          </w:rPr>
          <w:t>\textbf{Data \ref{data:datadummy3.1}}</w:t>
        </w:r>
      </w:ins>
      <w:del w:id="44" w:author="Graaf, S.C. de (Bastiaan)" w:date="2023-03-27T13:57:00Z">
        <w:r w:rsidDel="00D82B7C">
          <w:fldChar w:fldCharType="begin"/>
        </w:r>
        <w:r w:rsidRPr="00D82B7C" w:rsidDel="00D82B7C">
          <w:delInstrText>HYPERLINK "https://www.sciencedirect.com/science/article/pii/S2405471221003318?via%3Dihub" \l "mmc2"</w:delInstrText>
        </w:r>
        <w:r w:rsidDel="00D82B7C">
          <w:fldChar w:fldCharType="separate"/>
        </w:r>
        <w:r w:rsidRPr="00D82B7C" w:rsidDel="00D82B7C">
          <w:rPr>
            <w:rFonts w:ascii="Georgia" w:eastAsia="Times New Roman" w:hAnsi="Georgia" w:cs="Times New Roman"/>
            <w:color w:val="0C7DBB"/>
            <w:sz w:val="24"/>
            <w:szCs w:val="24"/>
          </w:rPr>
          <w:delText>Data S1</w:delText>
        </w:r>
        <w:r w:rsidDel="00D82B7C">
          <w:rPr>
            <w:rFonts w:ascii="Georgia" w:eastAsia="Times New Roman" w:hAnsi="Georgia" w:cs="Times New Roman"/>
            <w:color w:val="0C7DBB"/>
            <w:sz w:val="24"/>
            <w:szCs w:val="24"/>
          </w:rPr>
          <w:fldChar w:fldCharType="end"/>
        </w:r>
      </w:del>
      <w:r w:rsidRPr="00A036F9">
        <w:rPr>
          <w:rFonts w:ascii="Georgia" w:eastAsia="Times New Roman" w:hAnsi="Georgia" w:cs="Times New Roman"/>
          <w:color w:val="2E2E2E"/>
          <w:sz w:val="24"/>
          <w:szCs w:val="24"/>
        </w:rPr>
        <w:t>) that we distinguished by their masses in Dalton and retention times (RT) in minutes. Each detected clone was given a unique identifier: </w:t>
      </w:r>
      <w:r w:rsidR="00307E4D" w:rsidRPr="00307E4D">
        <w:rPr>
          <w:rFonts w:ascii="Georgia" w:eastAsia="Times New Roman" w:hAnsi="Georgia" w:cs="Times New Roman"/>
          <w:color w:val="2E2E2E"/>
          <w:sz w:val="24"/>
          <w:szCs w:val="24"/>
          <w:vertAlign w:val="superscript"/>
        </w:rPr>
        <w:t>\</w:t>
      </w:r>
      <w:proofErr w:type="spellStart"/>
      <w:proofErr w:type="gram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proofErr w:type="gramEnd"/>
      <w:r w:rsidRPr="00A036F9">
        <w:rPr>
          <w:rFonts w:ascii="Georgia" w:eastAsia="Times New Roman" w:hAnsi="Georgia" w:cs="Times New Roman"/>
          <w:color w:val="2E2E2E"/>
          <w:sz w:val="18"/>
          <w:szCs w:val="18"/>
          <w:vertAlign w:val="superscript"/>
        </w:rPr>
        <w:t>RT</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w:t>
      </w:r>
      <w:r w:rsidRPr="00A036F9">
        <w:rPr>
          <w:rFonts w:ascii="Georgia" w:eastAsia="Times New Roman" w:hAnsi="Georgia" w:cs="Times New Roman"/>
          <w:b/>
          <w:bCs/>
          <w:color w:val="2E2E2E"/>
          <w:sz w:val="24"/>
          <w:szCs w:val="24"/>
        </w:rPr>
        <w:t>#</w:t>
      </w:r>
      <w:r w:rsidRPr="00A036F9">
        <w:rPr>
          <w:rFonts w:ascii="Georgia" w:eastAsia="Times New Roman" w:hAnsi="Georgia" w:cs="Times New Roman"/>
          <w:color w:val="2E2E2E"/>
          <w:sz w:val="24"/>
          <w:szCs w:val="24"/>
        </w:rPr>
        <w:t> </w:t>
      </w:r>
      <w:r w:rsidR="00307E4D" w:rsidRPr="00307E4D">
        <w:rPr>
          <w:rFonts w:ascii="Georgia" w:eastAsia="Times New Roman" w:hAnsi="Georgia" w:cs="Times New Roman"/>
          <w:color w:val="2E2E2E"/>
          <w:sz w:val="24"/>
          <w:szCs w:val="24"/>
          <w:vertAlign w:val="subscript"/>
        </w:rPr>
        <w:t>\</w:t>
      </w:r>
      <w:proofErr w:type="spellStart"/>
      <w:r w:rsidR="00307E4D" w:rsidRPr="00307E4D">
        <w:rPr>
          <w:rFonts w:ascii="Georgia" w:eastAsia="Times New Roman" w:hAnsi="Georgia" w:cs="Times New Roman"/>
          <w:color w:val="2E2E2E"/>
          <w:sz w:val="24"/>
          <w:szCs w:val="24"/>
          <w:vertAlign w:val="subscript"/>
        </w:rPr>
        <w:t>textsubscript</w:t>
      </w:r>
      <w:proofErr w:type="spellEnd"/>
      <w:r w:rsidR="00307E4D" w:rsidRP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mass</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w:t>
      </w:r>
    </w:p>
    <w:p w14:paraId="53AEBF1E" w14:textId="2279BAFC" w:rsidR="00A036F9" w:rsidRPr="00A036F9" w:rsidDel="00B528AB" w:rsidRDefault="00A036F9">
      <w:pPr>
        <w:spacing w:after="0" w:line="240" w:lineRule="auto"/>
        <w:rPr>
          <w:del w:id="45" w:author="Graaf, S.C. de (Bastiaan)" w:date="2023-03-27T13:37:00Z"/>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We found that the summed concentrations of the 30 most abundant IgG1 clones account for more than two-thirds of all IgG1 molecules detected from plasma (median 71.8%, range 47.3%–98.3%, </w:t>
      </w:r>
      <w:ins w:id="46" w:author="Graaf, S.C. de (Bastiaan)" w:date="2023-03-27T13:57:00Z">
        <w:r w:rsidR="00D82B7C" w:rsidRPr="00D82B7C">
          <w:rPr>
            <w:rFonts w:ascii="Georgia" w:eastAsia="Times New Roman" w:hAnsi="Georgia" w:cs="Times New Roman"/>
            <w:color w:val="2E2E2E"/>
            <w:sz w:val="24"/>
            <w:szCs w:val="24"/>
          </w:rPr>
          <w:t>\textbf{Data \ref{data:datadummy3.1}}</w:t>
        </w:r>
      </w:ins>
      <w:del w:id="47" w:author="Graaf, S.C. de (Bastiaan)" w:date="2023-03-27T13:57:00Z">
        <w:r w:rsidDel="00D82B7C">
          <w:fldChar w:fldCharType="begin"/>
        </w:r>
        <w:r w:rsidRPr="00D82B7C" w:rsidDel="00D82B7C">
          <w:delInstrText>HYPERLINK "https://www.sciencedirect.com/science/article/pii/S2405471221003318?via%3Dihub" \l "mmc2"</w:delInstrText>
        </w:r>
        <w:r w:rsidDel="00D82B7C">
          <w:fldChar w:fldCharType="separate"/>
        </w:r>
        <w:r w:rsidRPr="00D82B7C" w:rsidDel="00D82B7C">
          <w:rPr>
            <w:rFonts w:ascii="Georgia" w:eastAsia="Times New Roman" w:hAnsi="Georgia" w:cs="Times New Roman"/>
            <w:color w:val="0C7DBB"/>
            <w:sz w:val="24"/>
            <w:szCs w:val="24"/>
          </w:rPr>
          <w:delText>Data S1</w:delText>
        </w:r>
        <w:r w:rsidDel="00D82B7C">
          <w:rPr>
            <w:rFonts w:ascii="Georgia" w:eastAsia="Times New Roman" w:hAnsi="Georgia" w:cs="Times New Roman"/>
            <w:color w:val="0C7DBB"/>
            <w:sz w:val="24"/>
            <w:szCs w:val="24"/>
          </w:rPr>
          <w:fldChar w:fldCharType="end"/>
        </w:r>
      </w:del>
      <w:r w:rsidRPr="00A036F9">
        <w:rPr>
          <w:rFonts w:ascii="Georgia" w:eastAsia="Times New Roman" w:hAnsi="Georgia" w:cs="Times New Roman"/>
          <w:color w:val="2E2E2E"/>
          <w:sz w:val="24"/>
          <w:szCs w:val="24"/>
        </w:rPr>
        <w:t>). The full lists of detected clones are provided in </w:t>
      </w:r>
      <w:ins w:id="48" w:author="Graaf, S.C. de (Bastiaan)" w:date="2023-03-27T13:57:00Z">
        <w:r w:rsidR="00D82B7C" w:rsidRPr="00D82B7C">
          <w:rPr>
            <w:rFonts w:ascii="Georgia" w:eastAsia="Times New Roman" w:hAnsi="Georgia" w:cs="Times New Roman"/>
            <w:color w:val="2E2E2E"/>
            <w:sz w:val="24"/>
            <w:szCs w:val="24"/>
          </w:rPr>
          <w:t>\textbf{Data \ref{data:datadummy3.1}}</w:t>
        </w:r>
      </w:ins>
      <w:del w:id="49" w:author="Graaf, S.C. de (Bastiaan)" w:date="2023-03-27T13:57:00Z">
        <w:r w:rsidDel="00D82B7C">
          <w:fldChar w:fldCharType="begin"/>
        </w:r>
        <w:r w:rsidRPr="00D82B7C" w:rsidDel="00D82B7C">
          <w:delInstrText>HYPERLINK "https://www.sciencedirect.com/science/article/pii/S2405471221003318?via%3Dihub" \l "mmc2"</w:delInstrText>
        </w:r>
        <w:r w:rsidDel="00D82B7C">
          <w:fldChar w:fldCharType="separate"/>
        </w:r>
        <w:r w:rsidRPr="00D82B7C" w:rsidDel="00D82B7C">
          <w:rPr>
            <w:rFonts w:ascii="Georgia" w:eastAsia="Times New Roman" w:hAnsi="Georgia" w:cs="Times New Roman"/>
            <w:color w:val="0C7DBB"/>
            <w:sz w:val="24"/>
            <w:szCs w:val="24"/>
          </w:rPr>
          <w:delText>Data S1</w:delText>
        </w:r>
        <w:r w:rsidDel="00D82B7C">
          <w:rPr>
            <w:rFonts w:ascii="Georgia" w:eastAsia="Times New Roman" w:hAnsi="Georgia" w:cs="Times New Roman"/>
            <w:color w:val="0C7DBB"/>
            <w:sz w:val="24"/>
            <w:szCs w:val="24"/>
          </w:rPr>
          <w:fldChar w:fldCharType="end"/>
        </w:r>
      </w:del>
      <w:r w:rsidRPr="00A036F9">
        <w:rPr>
          <w:rFonts w:ascii="Georgia" w:eastAsia="Times New Roman" w:hAnsi="Georgia" w:cs="Times New Roman"/>
          <w:color w:val="2E2E2E"/>
          <w:sz w:val="24"/>
          <w:szCs w:val="24"/>
        </w:rPr>
        <w:t>. In addition, the deconvoluted mass plots (similar to </w:t>
      </w:r>
      <w:bookmarkStart w:id="50" w:name="bfig2"/>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"fig2"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{fig:fig3.2}</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and the raw chromatograms supported by extracted chromatograms for all identified Fabs obtained in the LC-MS measurements are provided in </w:t>
      </w:r>
      <w:ins w:id="51" w:author="Graaf, S.C. de (Bastiaan)" w:date="2023-03-27T13:57:00Z">
        <w:r w:rsidR="00D82B7C" w:rsidRPr="00D82B7C">
          <w:rPr>
            <w:rFonts w:ascii="Georgia" w:eastAsia="Times New Roman" w:hAnsi="Georgia" w:cs="Times New Roman"/>
            <w:color w:val="2E2E2E"/>
            <w:sz w:val="24"/>
            <w:szCs w:val="24"/>
          </w:rPr>
          <w:t>\textbf{Data \ref{data:datadummy3.</w:t>
        </w:r>
        <w:r w:rsidR="00D82B7C">
          <w:rPr>
            <w:rFonts w:ascii="Georgia" w:eastAsia="Times New Roman" w:hAnsi="Georgia" w:cs="Times New Roman"/>
            <w:color w:val="2E2E2E"/>
            <w:sz w:val="24"/>
            <w:szCs w:val="24"/>
          </w:rPr>
          <w:t>2</w:t>
        </w:r>
        <w:r w:rsidR="00D82B7C" w:rsidRPr="00D82B7C">
          <w:rPr>
            <w:rFonts w:ascii="Georgia" w:eastAsia="Times New Roman" w:hAnsi="Georgia" w:cs="Times New Roman"/>
            <w:color w:val="2E2E2E"/>
            <w:sz w:val="24"/>
            <w:szCs w:val="24"/>
          </w:rPr>
          <w:t>}}</w:t>
        </w:r>
      </w:ins>
      <w:del w:id="52" w:author="Graaf, S.C. de (Bastiaan)" w:date="2023-03-27T13:57:00Z">
        <w:r w:rsidDel="00D82B7C">
          <w:fldChar w:fldCharType="begin"/>
        </w:r>
        <w:r w:rsidRPr="00D82B7C" w:rsidDel="00D82B7C">
          <w:delInstrText>HYPERLINK "https://www.sciencedirect.com/science/article/pii/S2405471221003318?via%3Dihub" \l "mmc3"</w:delInstrText>
        </w:r>
        <w:r w:rsidDel="00D82B7C">
          <w:fldChar w:fldCharType="separate"/>
        </w:r>
        <w:r w:rsidRPr="00D82B7C" w:rsidDel="00D82B7C">
          <w:rPr>
            <w:rFonts w:ascii="Georgia" w:eastAsia="Times New Roman" w:hAnsi="Georgia" w:cs="Times New Roman"/>
            <w:color w:val="0C7DBB"/>
            <w:sz w:val="24"/>
            <w:szCs w:val="24"/>
          </w:rPr>
          <w:delText>Data S2</w:delText>
        </w:r>
        <w:r w:rsidDel="00D82B7C">
          <w:rPr>
            <w:rFonts w:ascii="Georgia" w:eastAsia="Times New Roman" w:hAnsi="Georgia" w:cs="Times New Roman"/>
            <w:color w:val="0C7DBB"/>
            <w:sz w:val="24"/>
            <w:szCs w:val="24"/>
          </w:rPr>
          <w:fldChar w:fldCharType="end"/>
        </w:r>
      </w:del>
      <w:bookmarkEnd w:id="40"/>
      <w:r w:rsidRPr="00A036F9">
        <w:rPr>
          <w:rFonts w:ascii="Georgia" w:eastAsia="Times New Roman" w:hAnsi="Georgia" w:cs="Times New Roman"/>
          <w:color w:val="2E2E2E"/>
          <w:sz w:val="24"/>
          <w:szCs w:val="24"/>
        </w:rPr>
        <w:t>, and one example of the actual raw mass spectrometry data of Fabs that we have analyzed is provided in </w:t>
      </w:r>
      <w:bookmarkStart w:id="53" w:name="bmmc4"/>
      <w:ins w:id="54" w:author="Graaf, S.C. de (Bastiaan)" w:date="2023-03-27T13:57:00Z">
        <w:r w:rsidR="00D82B7C" w:rsidRPr="00D82B7C">
          <w:rPr>
            <w:rFonts w:ascii="Georgia" w:eastAsia="Times New Roman" w:hAnsi="Georgia" w:cs="Times New Roman"/>
            <w:color w:val="2E2E2E"/>
            <w:sz w:val="24"/>
            <w:szCs w:val="24"/>
          </w:rPr>
          <w:t>\textbf{Data \ref{data:datadummy3.</w:t>
        </w:r>
        <w:r w:rsidR="00D82B7C">
          <w:rPr>
            <w:rFonts w:ascii="Georgia" w:eastAsia="Times New Roman" w:hAnsi="Georgia" w:cs="Times New Roman"/>
            <w:color w:val="2E2E2E"/>
            <w:sz w:val="24"/>
            <w:szCs w:val="24"/>
          </w:rPr>
          <w:t>3</w:t>
        </w:r>
        <w:r w:rsidR="00D82B7C" w:rsidRPr="00D82B7C">
          <w:rPr>
            <w:rFonts w:ascii="Georgia" w:eastAsia="Times New Roman" w:hAnsi="Georgia" w:cs="Times New Roman"/>
            <w:color w:val="2E2E2E"/>
            <w:sz w:val="24"/>
            <w:szCs w:val="24"/>
          </w:rPr>
          <w:t>}}</w:t>
        </w:r>
      </w:ins>
      <w:del w:id="55" w:author="Graaf, S.C. de (Bastiaan)" w:date="2023-03-27T13:57: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"mmc4" </w:delInstrText>
        </w:r>
        <w:r w:rsidRPr="00A036F9"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Data S3</w:delText>
        </w:r>
        <w:r w:rsidRPr="00A036F9" w:rsidDel="00D82B7C">
          <w:rPr>
            <w:rFonts w:ascii="Georgia" w:eastAsia="Times New Roman" w:hAnsi="Georgia" w:cs="Times New Roman"/>
            <w:color w:val="2E2E2E"/>
            <w:sz w:val="24"/>
            <w:szCs w:val="24"/>
          </w:rPr>
          <w:fldChar w:fldCharType="end"/>
        </w:r>
      </w:del>
      <w:bookmarkEnd w:id="53"/>
      <w:r w:rsidRPr="00A036F9">
        <w:rPr>
          <w:rFonts w:ascii="Georgia" w:eastAsia="Times New Roman" w:hAnsi="Georgia" w:cs="Times New Roman"/>
          <w:color w:val="2E2E2E"/>
          <w:sz w:val="24"/>
          <w:szCs w:val="24"/>
        </w:rPr>
        <w:t>.</w:t>
      </w:r>
    </w:p>
    <w:p w14:paraId="5368773F" w14:textId="3C7651C6" w:rsidR="004856F7" w:rsidRPr="004856F7" w:rsidDel="00B528AB" w:rsidRDefault="004856F7">
      <w:pPr>
        <w:spacing w:after="0" w:line="240" w:lineRule="auto"/>
        <w:rPr>
          <w:del w:id="56" w:author="Graaf, S.C. de (Bastiaan)" w:date="2023-03-27T13:37:00Z"/>
          <w:rFonts w:ascii="Fira Code" w:eastAsia="Times New Roman" w:hAnsi="Fira Code" w:cs="Fira Code"/>
          <w:color w:val="D4D4D4"/>
          <w:sz w:val="21"/>
          <w:szCs w:val="21"/>
        </w:rPr>
        <w:pPrChange w:id="57" w:author="Graaf, S.C. de (Bastiaan)" w:date="2023-03-27T13:37:00Z">
          <w:pPr>
            <w:shd w:val="clear" w:color="auto" w:fill="1E1E1E"/>
            <w:spacing w:after="240" w:line="285" w:lineRule="atLeast"/>
          </w:pPr>
        </w:pPrChange>
      </w:pPr>
    </w:p>
    <w:p w14:paraId="69B39B27" w14:textId="084E0E41" w:rsidR="004856F7" w:rsidRPr="004856F7" w:rsidDel="00B528AB" w:rsidRDefault="004856F7">
      <w:pPr>
        <w:spacing w:after="0" w:line="240" w:lineRule="auto"/>
        <w:rPr>
          <w:del w:id="58" w:author="Graaf, S.C. de (Bastiaan)" w:date="2023-03-27T13:37:00Z"/>
          <w:rFonts w:ascii="Fira Code" w:eastAsia="Times New Roman" w:hAnsi="Fira Code" w:cs="Fira Code"/>
          <w:color w:val="D4D4D4"/>
          <w:sz w:val="21"/>
          <w:szCs w:val="21"/>
        </w:rPr>
        <w:pPrChange w:id="59" w:author="Graaf, S.C. de (Bastiaan)" w:date="2023-03-27T13:37:00Z">
          <w:pPr>
            <w:shd w:val="clear" w:color="auto" w:fill="1E1E1E"/>
            <w:spacing w:after="0" w:line="285" w:lineRule="atLeast"/>
          </w:pPr>
        </w:pPrChange>
      </w:pPr>
      <w:del w:id="60" w:author="Graaf, S.C. de (Bastiaan)" w:date="2023-03-27T13:37:00Z">
        <w:r w:rsidRPr="004856F7" w:rsidDel="00B528AB">
          <w:rPr>
            <w:rFonts w:ascii="Fira Code" w:eastAsia="Times New Roman" w:hAnsi="Fira Code" w:cs="Fira Code"/>
            <w:color w:val="DCDCAA"/>
            <w:sz w:val="21"/>
            <w:szCs w:val="21"/>
          </w:rPr>
          <w:delText>\begin</w:delText>
        </w:r>
        <w:r w:rsidRPr="004856F7" w:rsidDel="00B528AB">
          <w:rPr>
            <w:rFonts w:ascii="Fira Code" w:eastAsia="Times New Roman" w:hAnsi="Fira Code" w:cs="Fira Code"/>
            <w:color w:val="D4D4D4"/>
            <w:sz w:val="21"/>
            <w:szCs w:val="21"/>
          </w:rPr>
          <w:delText>{</w:delText>
        </w:r>
        <w:r w:rsidRPr="004856F7" w:rsidDel="00B528AB">
          <w:rPr>
            <w:rFonts w:ascii="Fira Code" w:eastAsia="Times New Roman" w:hAnsi="Fira Code" w:cs="Fira Code"/>
            <w:color w:val="9CDCFE"/>
            <w:sz w:val="21"/>
            <w:szCs w:val="21"/>
          </w:rPr>
          <w:delText>figure*</w:delText>
        </w:r>
        <w:r w:rsidRPr="004856F7" w:rsidDel="00B528AB">
          <w:rPr>
            <w:rFonts w:ascii="Fira Code" w:eastAsia="Times New Roman" w:hAnsi="Fira Code" w:cs="Fira Code"/>
            <w:color w:val="D4D4D4"/>
            <w:sz w:val="21"/>
            <w:szCs w:val="21"/>
          </w:rPr>
          <w:delText>}[!</w:delText>
        </w:r>
      </w:del>
      <w:del w:id="61" w:author="Graaf, S.C. de (Bastiaan)" w:date="2023-03-27T13:10:00Z">
        <w:r w:rsidR="00E70462" w:rsidDel="008B4EED">
          <w:rPr>
            <w:rFonts w:ascii="Fira Code" w:eastAsia="Times New Roman" w:hAnsi="Fira Code" w:cs="Fira Code"/>
            <w:color w:val="D4D4D4"/>
            <w:sz w:val="21"/>
            <w:szCs w:val="21"/>
          </w:rPr>
          <w:delText>h</w:delText>
        </w:r>
        <w:r w:rsidR="00D71FA0" w:rsidDel="008B4EED">
          <w:rPr>
            <w:rFonts w:ascii="Fira Code" w:eastAsia="Times New Roman" w:hAnsi="Fira Code" w:cs="Fira Code"/>
            <w:color w:val="D4D4D4"/>
            <w:sz w:val="21"/>
            <w:szCs w:val="21"/>
          </w:rPr>
          <w:delText>p</w:delText>
        </w:r>
      </w:del>
      <w:del w:id="62" w:author="Graaf, S.C. de (Bastiaan)" w:date="2023-03-27T13:37:00Z">
        <w:r w:rsidRPr="004856F7" w:rsidDel="00B528AB">
          <w:rPr>
            <w:rFonts w:ascii="Fira Code" w:eastAsia="Times New Roman" w:hAnsi="Fira Code" w:cs="Fira Code"/>
            <w:color w:val="D4D4D4"/>
            <w:sz w:val="21"/>
            <w:szCs w:val="21"/>
          </w:rPr>
          <w:delText>]</w:delText>
        </w:r>
      </w:del>
    </w:p>
    <w:p w14:paraId="2A541D42" w14:textId="56F6AB8E" w:rsidR="004856F7" w:rsidRPr="004856F7" w:rsidDel="00B528AB" w:rsidRDefault="004856F7">
      <w:pPr>
        <w:spacing w:after="0" w:line="240" w:lineRule="auto"/>
        <w:rPr>
          <w:del w:id="63" w:author="Graaf, S.C. de (Bastiaan)" w:date="2023-03-27T13:37:00Z"/>
          <w:rFonts w:ascii="Fira Code" w:eastAsia="Times New Roman" w:hAnsi="Fira Code" w:cs="Fira Code"/>
          <w:color w:val="D4D4D4"/>
          <w:sz w:val="21"/>
          <w:szCs w:val="21"/>
        </w:rPr>
        <w:pPrChange w:id="64" w:author="Graaf, S.C. de (Bastiaan)" w:date="2023-03-27T13:37:00Z">
          <w:pPr>
            <w:shd w:val="clear" w:color="auto" w:fill="1E1E1E"/>
            <w:spacing w:after="0" w:line="285" w:lineRule="atLeast"/>
          </w:pPr>
        </w:pPrChange>
      </w:pPr>
      <w:del w:id="65" w:author="Graaf, S.C. de (Bastiaan)" w:date="2023-03-27T13:37:00Z">
        <w:r w:rsidRPr="004856F7" w:rsidDel="00B528AB">
          <w:rPr>
            <w:rFonts w:ascii="Fira Code" w:eastAsia="Times New Roman" w:hAnsi="Fira Code" w:cs="Fira Code"/>
            <w:color w:val="D4D4D4"/>
            <w:sz w:val="21"/>
            <w:szCs w:val="21"/>
          </w:rPr>
          <w:delText xml:space="preserve">    </w:delText>
        </w:r>
        <w:r w:rsidRPr="004856F7" w:rsidDel="00B528AB">
          <w:rPr>
            <w:rFonts w:ascii="Fira Code" w:eastAsia="Times New Roman" w:hAnsi="Fira Code" w:cs="Fira Code"/>
            <w:color w:val="DCDCAA"/>
            <w:sz w:val="21"/>
            <w:szCs w:val="21"/>
          </w:rPr>
          <w:delText>\center</w:delText>
        </w:r>
      </w:del>
    </w:p>
    <w:p w14:paraId="77F32AA4" w14:textId="5CA0E5C9" w:rsidR="004856F7" w:rsidDel="00B528AB" w:rsidRDefault="004856F7">
      <w:pPr>
        <w:spacing w:after="0" w:line="240" w:lineRule="auto"/>
        <w:rPr>
          <w:del w:id="66" w:author="Graaf, S.C. de (Bastiaan)" w:date="2023-03-27T13:37:00Z"/>
          <w:rFonts w:ascii="Fira Code" w:eastAsia="Times New Roman" w:hAnsi="Fira Code" w:cs="Fira Code"/>
          <w:color w:val="D4D4D4"/>
          <w:sz w:val="21"/>
          <w:szCs w:val="21"/>
        </w:rPr>
        <w:pPrChange w:id="67" w:author="Graaf, S.C. de (Bastiaan)" w:date="2023-03-27T13:37:00Z">
          <w:pPr>
            <w:shd w:val="clear" w:color="auto" w:fill="1E1E1E"/>
            <w:spacing w:after="0" w:line="285" w:lineRule="atLeast"/>
          </w:pPr>
        </w:pPrChange>
      </w:pPr>
      <w:del w:id="68" w:author="Graaf, S.C. de (Bastiaan)" w:date="2023-03-27T13:37:00Z">
        <w:r w:rsidRPr="004856F7" w:rsidDel="00B528AB">
          <w:rPr>
            <w:rFonts w:ascii="Fira Code" w:eastAsia="Times New Roman" w:hAnsi="Fira Code" w:cs="Fira Code"/>
            <w:color w:val="D4D4D4"/>
            <w:sz w:val="21"/>
            <w:szCs w:val="21"/>
          </w:rPr>
          <w:delText xml:space="preserve">    </w:delText>
        </w:r>
        <w:r w:rsidRPr="004856F7" w:rsidDel="00B528AB">
          <w:rPr>
            <w:rFonts w:ascii="Fira Code" w:eastAsia="Times New Roman" w:hAnsi="Fira Code" w:cs="Fira Code"/>
            <w:color w:val="DCDCAA"/>
            <w:sz w:val="21"/>
            <w:szCs w:val="21"/>
          </w:rPr>
          <w:delText>\includegraphics</w:delText>
        </w:r>
        <w:r w:rsidRPr="004856F7" w:rsidDel="00B528AB">
          <w:rPr>
            <w:rFonts w:ascii="Fira Code" w:eastAsia="Times New Roman" w:hAnsi="Fira Code" w:cs="Fira Code"/>
            <w:color w:val="D4D4D4"/>
            <w:sz w:val="21"/>
            <w:szCs w:val="21"/>
          </w:rPr>
          <w:delText>[]{Chapter.3/Figures/f2.png}</w:delText>
        </w:r>
      </w:del>
    </w:p>
    <w:p w14:paraId="43D0E151" w14:textId="7DFE5E5E" w:rsidR="00DC282C" w:rsidRPr="00DC282C" w:rsidDel="00B528AB" w:rsidRDefault="00DC282C">
      <w:pPr>
        <w:spacing w:after="0" w:line="240" w:lineRule="auto"/>
        <w:rPr>
          <w:del w:id="69" w:author="Graaf, S.C. de (Bastiaan)" w:date="2023-03-27T13:37:00Z"/>
          <w:rFonts w:ascii="Fira Code" w:eastAsia="Times New Roman" w:hAnsi="Fira Code" w:cs="Fira Code"/>
          <w:color w:val="D4D4D4"/>
          <w:sz w:val="21"/>
          <w:szCs w:val="21"/>
        </w:rPr>
        <w:pPrChange w:id="70" w:author="Graaf, S.C. de (Bastiaan)" w:date="2023-03-27T13:37:00Z">
          <w:pPr>
            <w:shd w:val="clear" w:color="auto" w:fill="1E1E1E"/>
            <w:spacing w:after="0" w:line="285" w:lineRule="atLeast"/>
          </w:pPr>
        </w:pPrChange>
      </w:pPr>
      <w:del w:id="71"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\captionsetup</w:delText>
        </w:r>
        <w:r w:rsidRPr="00DC282C" w:rsidDel="00B528AB">
          <w:rPr>
            <w:rFonts w:ascii="Fira Code" w:eastAsia="Times New Roman" w:hAnsi="Fira Code" w:cs="Fira Code"/>
            <w:color w:val="D4D4D4"/>
            <w:sz w:val="21"/>
            <w:szCs w:val="21"/>
          </w:rPr>
          <w:delText>{singlelinecheck = false, format= hang}</w:delText>
        </w:r>
      </w:del>
    </w:p>
    <w:p w14:paraId="3F60A822" w14:textId="19E1BB95" w:rsidR="00DC282C" w:rsidRPr="00DC282C" w:rsidDel="00B528AB" w:rsidRDefault="00DC282C">
      <w:pPr>
        <w:spacing w:after="0" w:line="240" w:lineRule="auto"/>
        <w:rPr>
          <w:del w:id="72" w:author="Graaf, S.C. de (Bastiaan)" w:date="2023-03-27T13:37:00Z"/>
          <w:rFonts w:ascii="Fira Code" w:eastAsia="Times New Roman" w:hAnsi="Fira Code" w:cs="Fira Code"/>
          <w:color w:val="D4D4D4"/>
          <w:sz w:val="21"/>
          <w:szCs w:val="21"/>
        </w:rPr>
        <w:pPrChange w:id="73" w:author="Graaf, S.C. de (Bastiaan)" w:date="2023-03-27T13:37:00Z">
          <w:pPr>
            <w:shd w:val="clear" w:color="auto" w:fill="1E1E1E"/>
            <w:spacing w:after="0" w:line="285" w:lineRule="atLeast"/>
          </w:pPr>
        </w:pPrChange>
      </w:pPr>
      <w:del w:id="74"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\caption</w:delText>
        </w:r>
        <w:r w:rsidRPr="00DC282C" w:rsidDel="00B528AB">
          <w:rPr>
            <w:rFonts w:ascii="Fira Code" w:eastAsia="Times New Roman" w:hAnsi="Fira Code" w:cs="Fira Code"/>
            <w:color w:val="D4D4D4"/>
            <w:sz w:val="21"/>
            <w:szCs w:val="21"/>
          </w:rPr>
          <w:delText>{</w:delText>
        </w:r>
      </w:del>
    </w:p>
    <w:p w14:paraId="7A1EF3AB" w14:textId="77636279" w:rsidR="00DC282C" w:rsidRPr="00DC282C" w:rsidDel="00B528AB" w:rsidRDefault="00DC282C">
      <w:pPr>
        <w:spacing w:after="0" w:line="240" w:lineRule="auto"/>
        <w:rPr>
          <w:del w:id="75" w:author="Graaf, S.C. de (Bastiaan)" w:date="2023-03-27T13:37:00Z"/>
          <w:rFonts w:ascii="Fira Code" w:eastAsia="Times New Roman" w:hAnsi="Fira Code" w:cs="Fira Code"/>
          <w:color w:val="D4D4D4"/>
          <w:sz w:val="21"/>
          <w:szCs w:val="21"/>
        </w:rPr>
        <w:pPrChange w:id="76" w:author="Graaf, S.C. de (Bastiaan)" w:date="2023-03-27T13:37:00Z">
          <w:pPr>
            <w:shd w:val="clear" w:color="auto" w:fill="1E1E1E"/>
            <w:spacing w:after="0" w:line="285" w:lineRule="atLeast"/>
          </w:pPr>
        </w:pPrChange>
      </w:pPr>
      <w:del w:id="77" w:author="Graaf, S.C. de (Bastiaan)" w:date="2023-03-27T13:37:00Z">
        <w:r w:rsidRPr="00DC282C" w:rsidDel="00B528AB">
          <w:rPr>
            <w:rFonts w:ascii="Fira Code" w:eastAsia="Times New Roman" w:hAnsi="Fira Code" w:cs="Fira Code"/>
            <w:color w:val="D4D4D4"/>
            <w:sz w:val="21"/>
            <w:szCs w:val="21"/>
          </w:rPr>
          <w:delText>            Figure Legend on next page.</w:delText>
        </w:r>
      </w:del>
    </w:p>
    <w:p w14:paraId="77060659" w14:textId="1AF1DB57" w:rsidR="004856F7" w:rsidRPr="004856F7" w:rsidDel="00B528AB" w:rsidRDefault="00DC282C">
      <w:pPr>
        <w:spacing w:after="0" w:line="240" w:lineRule="auto"/>
        <w:rPr>
          <w:del w:id="78" w:author="Graaf, S.C. de (Bastiaan)" w:date="2023-03-27T13:37:00Z"/>
          <w:rFonts w:ascii="Fira Code" w:eastAsia="Times New Roman" w:hAnsi="Fira Code" w:cs="Fira Code"/>
          <w:color w:val="D4D4D4"/>
          <w:sz w:val="21"/>
          <w:szCs w:val="21"/>
        </w:rPr>
        <w:pPrChange w:id="79" w:author="Graaf, S.C. de (Bastiaan)" w:date="2023-03-27T13:37:00Z">
          <w:pPr>
            <w:shd w:val="clear" w:color="auto" w:fill="1E1E1E"/>
            <w:spacing w:after="0" w:line="285" w:lineRule="atLeast"/>
          </w:pPr>
        </w:pPrChange>
      </w:pPr>
      <w:del w:id="80" w:author="Graaf, S.C. de (Bastiaan)" w:date="2023-03-27T13:37:00Z">
        <w:r w:rsidRPr="00DC282C" w:rsidDel="00B528AB">
          <w:rPr>
            <w:rFonts w:ascii="Fira Code" w:eastAsia="Times New Roman" w:hAnsi="Fira Code" w:cs="Fira Code"/>
            <w:color w:val="D4D4D4"/>
            <w:sz w:val="21"/>
            <w:szCs w:val="21"/>
          </w:rPr>
          <w:delText>        }</w:delText>
        </w:r>
        <w:r w:rsidR="004856F7" w:rsidRPr="004856F7" w:rsidDel="00B528AB">
          <w:rPr>
            <w:rFonts w:ascii="Fira Code" w:eastAsia="Times New Roman" w:hAnsi="Fira Code" w:cs="Fira Code"/>
            <w:color w:val="D4D4D4"/>
            <w:sz w:val="21"/>
            <w:szCs w:val="21"/>
          </w:rPr>
          <w:delText xml:space="preserve"> </w:delText>
        </w:r>
      </w:del>
    </w:p>
    <w:p w14:paraId="3D2E8210" w14:textId="2A6FA17B" w:rsidR="004856F7" w:rsidRPr="004856F7" w:rsidDel="00B528AB" w:rsidRDefault="004856F7">
      <w:pPr>
        <w:spacing w:after="0" w:line="240" w:lineRule="auto"/>
        <w:rPr>
          <w:del w:id="81" w:author="Graaf, S.C. de (Bastiaan)" w:date="2023-03-27T13:37:00Z"/>
          <w:rFonts w:ascii="Fira Code" w:eastAsia="Times New Roman" w:hAnsi="Fira Code" w:cs="Fira Code"/>
          <w:color w:val="D4D4D4"/>
          <w:sz w:val="21"/>
          <w:szCs w:val="21"/>
        </w:rPr>
        <w:pPrChange w:id="82" w:author="Graaf, S.C. de (Bastiaan)" w:date="2023-03-27T13:37:00Z">
          <w:pPr>
            <w:shd w:val="clear" w:color="auto" w:fill="1E1E1E"/>
            <w:spacing w:after="0" w:line="285" w:lineRule="atLeast"/>
          </w:pPr>
        </w:pPrChange>
      </w:pPr>
      <w:del w:id="83" w:author="Graaf, S.C. de (Bastiaan)" w:date="2023-03-27T13:37:00Z">
        <w:r w:rsidRPr="004856F7" w:rsidDel="00B528AB">
          <w:rPr>
            <w:rFonts w:ascii="Fira Code" w:eastAsia="Times New Roman" w:hAnsi="Fira Code" w:cs="Fira Code"/>
            <w:color w:val="D4D4D4"/>
            <w:sz w:val="21"/>
            <w:szCs w:val="21"/>
          </w:rPr>
          <w:delText xml:space="preserve">    </w:delText>
        </w:r>
        <w:r w:rsidRPr="004856F7" w:rsidDel="00B528AB">
          <w:rPr>
            <w:rFonts w:ascii="Fira Code" w:eastAsia="Times New Roman" w:hAnsi="Fira Code" w:cs="Fira Code"/>
            <w:color w:val="C586C0"/>
            <w:sz w:val="21"/>
            <w:szCs w:val="21"/>
          </w:rPr>
          <w:delText>\label</w:delText>
        </w:r>
        <w:r w:rsidRPr="004856F7" w:rsidDel="00B528AB">
          <w:rPr>
            <w:rFonts w:ascii="Fira Code" w:eastAsia="Times New Roman" w:hAnsi="Fira Code" w:cs="Fira Code"/>
            <w:color w:val="D4D4D4"/>
            <w:sz w:val="21"/>
            <w:szCs w:val="21"/>
          </w:rPr>
          <w:delText>{</w:delText>
        </w:r>
        <w:r w:rsidRPr="004856F7" w:rsidDel="00B528AB">
          <w:rPr>
            <w:rFonts w:ascii="Fira Code" w:eastAsia="Times New Roman" w:hAnsi="Fira Code" w:cs="Fira Code"/>
            <w:color w:val="9CDCFE"/>
            <w:sz w:val="21"/>
            <w:szCs w:val="21"/>
          </w:rPr>
          <w:delText>fig:fig3.2</w:delText>
        </w:r>
        <w:r w:rsidRPr="004856F7" w:rsidDel="00B528AB">
          <w:rPr>
            <w:rFonts w:ascii="Fira Code" w:eastAsia="Times New Roman" w:hAnsi="Fira Code" w:cs="Fira Code"/>
            <w:color w:val="D4D4D4"/>
            <w:sz w:val="21"/>
            <w:szCs w:val="21"/>
          </w:rPr>
          <w:delText>}</w:delText>
        </w:r>
      </w:del>
    </w:p>
    <w:p w14:paraId="6218C926" w14:textId="04F8DB4E" w:rsidR="00DC282C" w:rsidDel="00B528AB" w:rsidRDefault="004856F7">
      <w:pPr>
        <w:spacing w:after="0" w:line="240" w:lineRule="auto"/>
        <w:rPr>
          <w:del w:id="84" w:author="Graaf, S.C. de (Bastiaan)" w:date="2023-03-27T13:37:00Z"/>
          <w:rFonts w:ascii="Fira Code" w:eastAsia="Times New Roman" w:hAnsi="Fira Code" w:cs="Fira Code"/>
          <w:color w:val="D4D4D4"/>
          <w:sz w:val="21"/>
          <w:szCs w:val="21"/>
        </w:rPr>
        <w:pPrChange w:id="85" w:author="Graaf, S.C. de (Bastiaan)" w:date="2023-03-27T13:37:00Z">
          <w:pPr>
            <w:shd w:val="clear" w:color="auto" w:fill="1E1E1E"/>
            <w:spacing w:line="285" w:lineRule="atLeast"/>
          </w:pPr>
        </w:pPrChange>
      </w:pPr>
      <w:del w:id="86" w:author="Graaf, S.C. de (Bastiaan)" w:date="2023-03-27T13:37:00Z">
        <w:r w:rsidRPr="004856F7" w:rsidDel="00B528AB">
          <w:rPr>
            <w:rFonts w:ascii="Fira Code" w:eastAsia="Times New Roman" w:hAnsi="Fira Code" w:cs="Fira Code"/>
            <w:color w:val="DCDCAA"/>
            <w:sz w:val="21"/>
            <w:szCs w:val="21"/>
          </w:rPr>
          <w:delText>\end</w:delText>
        </w:r>
        <w:r w:rsidRPr="004856F7" w:rsidDel="00B528AB">
          <w:rPr>
            <w:rFonts w:ascii="Fira Code" w:eastAsia="Times New Roman" w:hAnsi="Fira Code" w:cs="Fira Code"/>
            <w:color w:val="D4D4D4"/>
            <w:sz w:val="21"/>
            <w:szCs w:val="21"/>
          </w:rPr>
          <w:delText>{</w:delText>
        </w:r>
        <w:r w:rsidRPr="004856F7" w:rsidDel="00B528AB">
          <w:rPr>
            <w:rFonts w:ascii="Fira Code" w:eastAsia="Times New Roman" w:hAnsi="Fira Code" w:cs="Fira Code"/>
            <w:color w:val="9CDCFE"/>
            <w:sz w:val="21"/>
            <w:szCs w:val="21"/>
          </w:rPr>
          <w:delText>figure*</w:delText>
        </w:r>
        <w:r w:rsidRPr="004856F7" w:rsidDel="00B528AB">
          <w:rPr>
            <w:rFonts w:ascii="Fira Code" w:eastAsia="Times New Roman" w:hAnsi="Fira Code" w:cs="Fira Code"/>
            <w:color w:val="D4D4D4"/>
            <w:sz w:val="21"/>
            <w:szCs w:val="21"/>
          </w:rPr>
          <w:delText>}</w:delText>
        </w:r>
        <w:r w:rsidR="00DC282C" w:rsidRPr="00DC282C" w:rsidDel="00B528AB">
          <w:rPr>
            <w:rFonts w:ascii="Fira Code" w:eastAsia="Times New Roman" w:hAnsi="Fira Code" w:cs="Fira Code"/>
            <w:color w:val="D4D4D4"/>
            <w:sz w:val="21"/>
            <w:szCs w:val="21"/>
          </w:rPr>
          <w:delText xml:space="preserve">    </w:delText>
        </w:r>
      </w:del>
    </w:p>
    <w:p w14:paraId="67102B4D" w14:textId="34523682" w:rsidR="00DC282C" w:rsidRPr="00DC282C" w:rsidDel="00B528AB" w:rsidRDefault="00DC282C">
      <w:pPr>
        <w:spacing w:after="0" w:line="240" w:lineRule="auto"/>
        <w:rPr>
          <w:del w:id="87" w:author="Graaf, S.C. de (Bastiaan)" w:date="2023-03-27T13:37:00Z"/>
          <w:rFonts w:ascii="Fira Code" w:eastAsia="Times New Roman" w:hAnsi="Fira Code" w:cs="Fira Code"/>
          <w:color w:val="D4D4D4"/>
          <w:sz w:val="21"/>
          <w:szCs w:val="21"/>
        </w:rPr>
        <w:pPrChange w:id="88" w:author="Graaf, S.C. de (Bastiaan)" w:date="2023-03-27T13:37:00Z">
          <w:pPr>
            <w:shd w:val="clear" w:color="auto" w:fill="1E1E1E"/>
            <w:spacing w:line="285" w:lineRule="atLeast"/>
          </w:pPr>
        </w:pPrChange>
      </w:pPr>
      <w:del w:id="89" w:author="Graaf, S.C. de (Bastiaan)" w:date="2023-03-27T13:37:00Z">
        <w:r w:rsidRPr="00DC282C" w:rsidDel="00B528AB">
          <w:rPr>
            <w:rFonts w:ascii="Fira Code" w:eastAsia="Times New Roman" w:hAnsi="Fira Code" w:cs="Fira Code"/>
            <w:color w:val="DCDCAA"/>
            <w:sz w:val="21"/>
            <w:szCs w:val="21"/>
          </w:rPr>
          <w:delText>\addtocounter</w:delText>
        </w:r>
        <w:r w:rsidRPr="00DC282C" w:rsidDel="00B528AB">
          <w:rPr>
            <w:rFonts w:ascii="Fira Code" w:eastAsia="Times New Roman" w:hAnsi="Fira Code" w:cs="Fira Code"/>
            <w:color w:val="D4D4D4"/>
            <w:sz w:val="21"/>
            <w:szCs w:val="21"/>
          </w:rPr>
          <w:delText>{figure}{-1}</w:delText>
        </w:r>
      </w:del>
    </w:p>
    <w:p w14:paraId="725A0C66" w14:textId="57534356" w:rsidR="00DC282C" w:rsidRPr="00DC282C" w:rsidDel="00B528AB" w:rsidRDefault="00DC282C">
      <w:pPr>
        <w:spacing w:after="0" w:line="240" w:lineRule="auto"/>
        <w:rPr>
          <w:del w:id="90" w:author="Graaf, S.C. de (Bastiaan)" w:date="2023-03-27T13:37:00Z"/>
          <w:rFonts w:ascii="Fira Code" w:eastAsia="Times New Roman" w:hAnsi="Fira Code" w:cs="Fira Code"/>
          <w:color w:val="D4D4D4"/>
          <w:sz w:val="21"/>
          <w:szCs w:val="21"/>
        </w:rPr>
        <w:pPrChange w:id="91" w:author="Graaf, S.C. de (Bastiaan)" w:date="2023-03-27T13:37:00Z">
          <w:pPr>
            <w:shd w:val="clear" w:color="auto" w:fill="1E1E1E"/>
            <w:spacing w:after="0" w:line="285" w:lineRule="atLeast"/>
          </w:pPr>
        </w:pPrChange>
      </w:pPr>
      <w:del w:id="92"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\begin</w:delText>
        </w:r>
        <w:r w:rsidRPr="00DC282C" w:rsidDel="00B528AB">
          <w:rPr>
            <w:rFonts w:ascii="Fira Code" w:eastAsia="Times New Roman" w:hAnsi="Fira Code" w:cs="Fira Code"/>
            <w:color w:val="D4D4D4"/>
            <w:sz w:val="21"/>
            <w:szCs w:val="21"/>
          </w:rPr>
          <w:delText>{</w:delText>
        </w:r>
        <w:r w:rsidRPr="00DC282C" w:rsidDel="00B528AB">
          <w:rPr>
            <w:rFonts w:ascii="Fira Code" w:eastAsia="Times New Roman" w:hAnsi="Fira Code" w:cs="Fira Code"/>
            <w:color w:val="9CDCFE"/>
            <w:sz w:val="21"/>
            <w:szCs w:val="21"/>
          </w:rPr>
          <w:delText>figure*</w:delText>
        </w:r>
        <w:r w:rsidRPr="00DC282C" w:rsidDel="00B528AB">
          <w:rPr>
            <w:rFonts w:ascii="Fira Code" w:eastAsia="Times New Roman" w:hAnsi="Fira Code" w:cs="Fira Code"/>
            <w:color w:val="D4D4D4"/>
            <w:sz w:val="21"/>
            <w:szCs w:val="21"/>
          </w:rPr>
          <w:delText>}[</w:delText>
        </w:r>
        <w:r w:rsidR="00385F23" w:rsidDel="00B528AB">
          <w:rPr>
            <w:rFonts w:ascii="Fira Code" w:eastAsia="Times New Roman" w:hAnsi="Fira Code" w:cs="Fira Code"/>
            <w:color w:val="D4D4D4"/>
            <w:sz w:val="21"/>
            <w:szCs w:val="21"/>
          </w:rPr>
          <w:delText>h</w:delText>
        </w:r>
        <w:r w:rsidRPr="00DC282C" w:rsidDel="00B528AB">
          <w:rPr>
            <w:rFonts w:ascii="Fira Code" w:eastAsia="Times New Roman" w:hAnsi="Fira Code" w:cs="Fira Code"/>
            <w:color w:val="D4D4D4"/>
            <w:sz w:val="21"/>
            <w:szCs w:val="21"/>
          </w:rPr>
          <w:delText>t</w:delText>
        </w:r>
      </w:del>
      <w:del w:id="93" w:author="Graaf, S.C. de (Bastiaan)" w:date="2023-03-27T13:08:00Z">
        <w:r w:rsidRPr="00DC282C" w:rsidDel="00F97E12">
          <w:rPr>
            <w:rFonts w:ascii="Fira Code" w:eastAsia="Times New Roman" w:hAnsi="Fira Code" w:cs="Fira Code"/>
            <w:color w:val="D4D4D4"/>
            <w:sz w:val="21"/>
            <w:szCs w:val="21"/>
          </w:rPr>
          <w:delText>!</w:delText>
        </w:r>
      </w:del>
      <w:del w:id="94" w:author="Graaf, S.C. de (Bastiaan)" w:date="2023-03-27T13:37:00Z">
        <w:r w:rsidRPr="00DC282C" w:rsidDel="00B528AB">
          <w:rPr>
            <w:rFonts w:ascii="Fira Code" w:eastAsia="Times New Roman" w:hAnsi="Fira Code" w:cs="Fira Code"/>
            <w:color w:val="D4D4D4"/>
            <w:sz w:val="21"/>
            <w:szCs w:val="21"/>
          </w:rPr>
          <w:delText>]</w:delText>
        </w:r>
      </w:del>
    </w:p>
    <w:p w14:paraId="3CADE9FF" w14:textId="5D7615D1" w:rsidR="00DC282C" w:rsidDel="00B528AB" w:rsidRDefault="00DC282C">
      <w:pPr>
        <w:spacing w:after="0" w:line="240" w:lineRule="auto"/>
        <w:rPr>
          <w:del w:id="95" w:author="Graaf, S.C. de (Bastiaan)" w:date="2023-03-27T13:37:00Z"/>
          <w:rFonts w:ascii="Fira Code" w:eastAsia="Times New Roman" w:hAnsi="Fira Code" w:cs="Fira Code"/>
          <w:color w:val="D4D4D4"/>
          <w:sz w:val="21"/>
          <w:szCs w:val="21"/>
        </w:rPr>
        <w:pPrChange w:id="96" w:author="Graaf, S.C. de (Bastiaan)" w:date="2023-03-27T13:37:00Z">
          <w:pPr>
            <w:shd w:val="clear" w:color="auto" w:fill="1E1E1E"/>
            <w:spacing w:after="0" w:line="285" w:lineRule="atLeast"/>
          </w:pPr>
        </w:pPrChange>
      </w:pPr>
      <w:del w:id="97" w:author="Graaf, S.C. de (Bastiaan)" w:date="2023-03-27T13:37:00Z">
        <w:r w:rsidRPr="00DC282C" w:rsidDel="00B528AB">
          <w:rPr>
            <w:rFonts w:ascii="Fira Code" w:eastAsia="Times New Roman" w:hAnsi="Fira Code" w:cs="Fira Code"/>
            <w:color w:val="D4D4D4"/>
            <w:sz w:val="21"/>
            <w:szCs w:val="21"/>
          </w:rPr>
          <w:delText xml:space="preserve">        </w:delText>
        </w:r>
        <w:r w:rsidDel="00B528AB">
          <w:rPr>
            <w:rFonts w:ascii="Fira Code" w:eastAsia="Times New Roman" w:hAnsi="Fira Code" w:cs="Fira Code"/>
            <w:color w:val="DCDCAA"/>
            <w:sz w:val="21"/>
            <w:szCs w:val="21"/>
          </w:rPr>
          <w:delText>\caption</w:delText>
        </w:r>
        <w:r w:rsidDel="00B528AB">
          <w:rPr>
            <w:rFonts w:ascii="Fira Code" w:eastAsia="Times New Roman" w:hAnsi="Fira Code" w:cs="Fira Code"/>
            <w:color w:val="D4D4D4"/>
            <w:sz w:val="21"/>
            <w:szCs w:val="21"/>
          </w:rPr>
          <w:delText>{</w:delText>
        </w:r>
      </w:del>
    </w:p>
    <w:p w14:paraId="76F6A1B1" w14:textId="6AB92EE6" w:rsidR="00DC282C" w:rsidDel="00B528AB" w:rsidRDefault="00DC282C">
      <w:pPr>
        <w:spacing w:after="0" w:line="240" w:lineRule="auto"/>
        <w:rPr>
          <w:del w:id="98" w:author="Graaf, S.C. de (Bastiaan)" w:date="2023-03-27T13:37:00Z"/>
          <w:rFonts w:ascii="Fira Code" w:eastAsia="Times New Roman" w:hAnsi="Fira Code" w:cs="Fira Code"/>
          <w:color w:val="D4D4D4"/>
          <w:sz w:val="21"/>
          <w:szCs w:val="21"/>
        </w:rPr>
        <w:pPrChange w:id="99" w:author="Graaf, S.C. de (Bastiaan)" w:date="2023-03-27T13:37:00Z">
          <w:pPr>
            <w:shd w:val="clear" w:color="auto" w:fill="1E1E1E"/>
            <w:spacing w:after="0" w:line="285" w:lineRule="atLeast"/>
          </w:pPr>
        </w:pPrChange>
      </w:pPr>
      <w:del w:id="100" w:author="Graaf, S.C. de (Bastiaan)" w:date="2023-03-27T13:37:00Z">
        <w:r w:rsidDel="00B528AB">
          <w:rPr>
            <w:rFonts w:ascii="Fira Code" w:eastAsia="Times New Roman" w:hAnsi="Fira Code" w:cs="Fira Code"/>
            <w:color w:val="D4D4D4"/>
            <w:sz w:val="21"/>
            <w:szCs w:val="21"/>
          </w:rPr>
          <w:delText xml:space="preserve">        </w:delText>
        </w:r>
        <w:r w:rsidDel="00B528AB">
          <w:rPr>
            <w:rFonts w:ascii="Fira Code" w:eastAsia="Times New Roman" w:hAnsi="Fira Code" w:cs="Fira Code"/>
            <w:color w:val="DCDCAA"/>
            <w:sz w:val="21"/>
            <w:szCs w:val="21"/>
          </w:rPr>
          <w:delText>\textbf</w:delText>
        </w:r>
        <w:r w:rsidDel="00B528AB">
          <w:rPr>
            <w:rFonts w:ascii="Fira Code" w:eastAsia="Times New Roman" w:hAnsi="Fira Code" w:cs="Fira Code"/>
            <w:color w:val="D4D4D4"/>
            <w:sz w:val="21"/>
            <w:szCs w:val="21"/>
          </w:rPr>
          <w:delText>{</w:delText>
        </w:r>
        <w:r w:rsidDel="00B528AB">
          <w:rPr>
            <w:rFonts w:ascii="Fira Code" w:eastAsia="Times New Roman" w:hAnsi="Fira Code" w:cs="Fira Code"/>
            <w:b/>
            <w:bCs/>
            <w:color w:val="569CD6"/>
            <w:sz w:val="21"/>
            <w:szCs w:val="21"/>
          </w:rPr>
          <w:delText>Monitoring personalized plasma Fab repertoires reveals not only their simplicity and extreme donor uniqueness but also longitudinal clonal variations within a single donor.</w:delText>
        </w:r>
        <w:r w:rsidDel="00B528AB">
          <w:rPr>
            <w:rFonts w:ascii="Fira Code" w:eastAsia="Times New Roman" w:hAnsi="Fira Code" w:cs="Fira Code"/>
            <w:color w:val="D4D4D4"/>
            <w:sz w:val="21"/>
            <w:szCs w:val="21"/>
          </w:rPr>
          <w:delText xml:space="preserve">} (A) Heatmap illustrating the degree of overlap between the detected IgG1 repertoires in all analyzed sepsis patient plasma samples. For each of the eight donors, four sampling times were available, and Fab profiles were measured by LC-MS analysis. Each LC-MS peak, exhibiting a unique mass and retention time pair, was considered a unique clone and annotated as </w:delText>
        </w:r>
        <w:r w:rsidDel="00B528AB">
          <w:rPr>
            <w:rFonts w:ascii="Fira Code" w:eastAsia="Times New Roman" w:hAnsi="Fira Code" w:cs="Fira Code"/>
            <w:color w:val="DCDCAA"/>
            <w:sz w:val="21"/>
            <w:szCs w:val="21"/>
          </w:rPr>
          <w:delText>\textsuperscript</w:delText>
        </w:r>
        <w:r w:rsidDel="00B528AB">
          <w:rPr>
            <w:rFonts w:ascii="Fira Code" w:eastAsia="Times New Roman" w:hAnsi="Fira Code" w:cs="Fira Code"/>
            <w:color w:val="D4D4D4"/>
            <w:sz w:val="21"/>
            <w:szCs w:val="21"/>
          </w:rPr>
          <w:delText xml:space="preserve">{RT} # </w:delText>
        </w:r>
        <w:r w:rsidDel="00B528AB">
          <w:rPr>
            <w:rFonts w:ascii="Fira Code" w:eastAsia="Times New Roman" w:hAnsi="Fira Code" w:cs="Fira Code"/>
            <w:color w:val="DCDCAA"/>
            <w:sz w:val="21"/>
            <w:szCs w:val="21"/>
          </w:rPr>
          <w:delText>\textsubscript</w:delText>
        </w:r>
        <w:r w:rsidDel="00B528AB">
          <w:rPr>
            <w:rFonts w:ascii="Fira Code" w:eastAsia="Times New Roman" w:hAnsi="Fira Code" w:cs="Fira Code"/>
            <w:color w:val="D4D4D4"/>
            <w:sz w:val="21"/>
            <w:szCs w:val="21"/>
          </w:rPr>
          <w:delText>{mass}. The amount of Fab molecules, based on intensity that is persistent, is quantified and shown as a percentage as indicated by the color bar. In between donors, the overlap is found to be on average 3</w:delText>
        </w:r>
        <w:r w:rsidDel="00B528AB">
          <w:rPr>
            <w:rFonts w:ascii="Fira Code" w:eastAsia="Times New Roman" w:hAnsi="Fira Code" w:cs="Fira Code"/>
            <w:color w:val="6A9955"/>
            <w:sz w:val="21"/>
            <w:szCs w:val="21"/>
          </w:rPr>
          <w:delText>%, whereas within a single donor at different time points the overlap was found to be in between 26% and 98%. (</w:delText>
        </w:r>
        <w:r w:rsidDel="00B528AB">
          <w:rPr>
            <w:rFonts w:ascii="Fira Code" w:eastAsia="Times New Roman" w:hAnsi="Fira Code" w:cs="Fira Code"/>
            <w:color w:val="D4D4D4"/>
            <w:sz w:val="21"/>
            <w:szCs w:val="21"/>
          </w:rPr>
          <w:delText>B) Hierarchical clustering of the Fab clonal repertoires based on correlation distance. The branch lengths depict the distance between the repertoires. Donors are colored as in \textbf{\autoref{fig:fig3.1}A}. (C) Longitudinal deconvoluted Fab mass profiles of donor F76 at each of the four time points. Each peak represents a unique Fab at its detected mass and plasma concentration. The top 30 most intense Fab clones in each sample are colored reflecting the time points, the other clones are colored gray. Five peaks are highlighted with a box that is colored based on the longitudinal behavior of the Fab concentration in plasma (blue, diminishing clone; green, persistent clone; and red, post-sepsis clone), a magnified version of each of these Fab signals is shown in (E). (D) Pie charts portraying the total number and distribution of clones in donor F76 for each time point. The value within the chart displays the number of identified unique Fab molecules. The five most intense Fabs are colored based on longitudinal behavior, and their mass and retention time are depicted in the legend in order of abundance. (E) Magnified mass plots for each of the highlighted clones. The peaks are colored according to the time points, the surrounding border and sign indicate the longitudinal behavior and the top right shows the annotated clone ID.</w:delText>
        </w:r>
      </w:del>
    </w:p>
    <w:p w14:paraId="6EA5FD22" w14:textId="5D490F42" w:rsidR="00DC282C" w:rsidDel="00C43217" w:rsidRDefault="00DC282C">
      <w:pPr>
        <w:spacing w:after="0" w:line="240" w:lineRule="auto"/>
        <w:rPr>
          <w:del w:id="101" w:author="Graaf, S.C. de (Bastiaan)" w:date="2023-03-27T13:22:00Z"/>
          <w:rFonts w:ascii="Fira Code" w:eastAsia="Times New Roman" w:hAnsi="Fira Code" w:cs="Fira Code"/>
          <w:color w:val="D4D4D4"/>
          <w:sz w:val="21"/>
          <w:szCs w:val="21"/>
        </w:rPr>
        <w:pPrChange w:id="102" w:author="Graaf, S.C. de (Bastiaan)" w:date="2023-03-27T13:37:00Z">
          <w:pPr>
            <w:shd w:val="clear" w:color="auto" w:fill="1E1E1E"/>
            <w:spacing w:after="0" w:line="285" w:lineRule="atLeast"/>
          </w:pPr>
        </w:pPrChange>
      </w:pPr>
      <w:del w:id="103" w:author="Graaf, S.C. de (Bastiaan)" w:date="2023-03-27T13:37:00Z">
        <w:r w:rsidDel="00B528AB">
          <w:rPr>
            <w:rFonts w:ascii="Fira Code" w:eastAsia="Times New Roman" w:hAnsi="Fira Code" w:cs="Fira Code"/>
            <w:color w:val="D4D4D4"/>
            <w:sz w:val="21"/>
            <w:szCs w:val="21"/>
          </w:rPr>
          <w:delText>    }</w:delText>
        </w:r>
      </w:del>
    </w:p>
    <w:p w14:paraId="21EACD86" w14:textId="56DB51C8" w:rsidR="00DC282C" w:rsidRPr="00DC282C" w:rsidDel="00B528AB" w:rsidRDefault="00DC282C">
      <w:pPr>
        <w:spacing w:after="0" w:line="240" w:lineRule="auto"/>
        <w:rPr>
          <w:del w:id="104" w:author="Graaf, S.C. de (Bastiaan)" w:date="2023-03-27T13:37:00Z"/>
          <w:rFonts w:ascii="Fira Code" w:eastAsia="Times New Roman" w:hAnsi="Fira Code" w:cs="Fira Code"/>
          <w:color w:val="D4D4D4"/>
          <w:sz w:val="21"/>
          <w:szCs w:val="21"/>
        </w:rPr>
        <w:pPrChange w:id="105" w:author="Graaf, S.C. de (Bastiaan)" w:date="2023-03-27T13:37:00Z">
          <w:pPr>
            <w:shd w:val="clear" w:color="auto" w:fill="1E1E1E"/>
            <w:spacing w:after="0" w:line="285" w:lineRule="atLeast"/>
          </w:pPr>
        </w:pPrChange>
      </w:pPr>
      <w:del w:id="106" w:author="Graaf, S.C. de (Bastiaan)" w:date="2023-03-27T13:22:00Z">
        <w:r w:rsidRPr="00DC282C" w:rsidDel="00C43217">
          <w:rPr>
            <w:rFonts w:ascii="Fira Code" w:eastAsia="Times New Roman" w:hAnsi="Fira Code" w:cs="Fira Code"/>
            <w:color w:val="D4D4D4"/>
            <w:sz w:val="21"/>
            <w:szCs w:val="21"/>
          </w:rPr>
          <w:delText xml:space="preserve">        </w:delText>
        </w:r>
        <w:r w:rsidRPr="00DC282C" w:rsidDel="00C43217">
          <w:rPr>
            <w:rFonts w:ascii="Fira Code" w:eastAsia="Times New Roman" w:hAnsi="Fira Code" w:cs="Fira Code"/>
            <w:color w:val="DCDCAA"/>
            <w:sz w:val="21"/>
            <w:szCs w:val="21"/>
          </w:rPr>
          <w:delText>\vspace</w:delText>
        </w:r>
        <w:r w:rsidRPr="00DC282C" w:rsidDel="00C43217">
          <w:rPr>
            <w:rFonts w:ascii="Fira Code" w:eastAsia="Times New Roman" w:hAnsi="Fira Code" w:cs="Fira Code"/>
            <w:color w:val="D4D4D4"/>
            <w:sz w:val="21"/>
            <w:szCs w:val="21"/>
          </w:rPr>
          <w:delText>{24cm}</w:delText>
        </w:r>
      </w:del>
    </w:p>
    <w:p w14:paraId="47DB63FF" w14:textId="6CF2A166" w:rsidR="00DC282C" w:rsidRPr="00DC282C" w:rsidRDefault="00DC282C">
      <w:pPr>
        <w:spacing w:after="0" w:line="240" w:lineRule="auto"/>
        <w:rPr>
          <w:rFonts w:ascii="Fira Code" w:eastAsia="Times New Roman" w:hAnsi="Fira Code" w:cs="Fira Code"/>
          <w:color w:val="D4D4D4"/>
          <w:sz w:val="21"/>
          <w:szCs w:val="21"/>
        </w:rPr>
        <w:pPrChange w:id="107" w:author="Graaf, S.C. de (Bastiaan)" w:date="2023-03-27T13:37:00Z">
          <w:pPr>
            <w:shd w:val="clear" w:color="auto" w:fill="1E1E1E"/>
            <w:spacing w:after="0" w:line="285" w:lineRule="atLeast"/>
          </w:pPr>
        </w:pPrChange>
      </w:pPr>
      <w:del w:id="108"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\end</w:delText>
        </w:r>
        <w:r w:rsidRPr="00DC282C" w:rsidDel="00B528AB">
          <w:rPr>
            <w:rFonts w:ascii="Fira Code" w:eastAsia="Times New Roman" w:hAnsi="Fira Code" w:cs="Fira Code"/>
            <w:color w:val="D4D4D4"/>
            <w:sz w:val="21"/>
            <w:szCs w:val="21"/>
          </w:rPr>
          <w:delText>{</w:delText>
        </w:r>
        <w:r w:rsidRPr="00DC282C" w:rsidDel="00B528AB">
          <w:rPr>
            <w:rFonts w:ascii="Fira Code" w:eastAsia="Times New Roman" w:hAnsi="Fira Code" w:cs="Fira Code"/>
            <w:color w:val="9CDCFE"/>
            <w:sz w:val="21"/>
            <w:szCs w:val="21"/>
          </w:rPr>
          <w:delText>figure*</w:delText>
        </w:r>
        <w:r w:rsidRPr="00DC282C" w:rsidDel="00B528AB">
          <w:rPr>
            <w:rFonts w:ascii="Fira Code" w:eastAsia="Times New Roman" w:hAnsi="Fira Code" w:cs="Fira Code"/>
            <w:color w:val="D4D4D4"/>
            <w:sz w:val="21"/>
            <w:szCs w:val="21"/>
          </w:rPr>
          <w:delText>}</w:delText>
        </w:r>
      </w:del>
    </w:p>
    <w:p w14:paraId="3C4071DC" w14:textId="380A06F9" w:rsidR="004856F7" w:rsidDel="00B528AB" w:rsidRDefault="004856F7" w:rsidP="004856F7">
      <w:pPr>
        <w:shd w:val="clear" w:color="auto" w:fill="1E1E1E"/>
        <w:spacing w:after="0" w:line="285" w:lineRule="atLeast"/>
        <w:rPr>
          <w:del w:id="109" w:author="Graaf, S.C. de (Bastiaan)" w:date="2023-03-27T13:37:00Z"/>
          <w:rFonts w:ascii="Fira Code" w:eastAsia="Times New Roman" w:hAnsi="Fira Code" w:cs="Fira Code"/>
          <w:color w:val="D4D4D4"/>
          <w:sz w:val="21"/>
          <w:szCs w:val="21"/>
        </w:rPr>
      </w:pPr>
    </w:p>
    <w:p w14:paraId="514832F8" w14:textId="73BA4B8E" w:rsidR="00DC282C" w:rsidDel="00B528AB" w:rsidRDefault="00DC282C" w:rsidP="004856F7">
      <w:pPr>
        <w:shd w:val="clear" w:color="auto" w:fill="1E1E1E"/>
        <w:spacing w:after="0" w:line="285" w:lineRule="atLeast"/>
        <w:rPr>
          <w:del w:id="110" w:author="Graaf, S.C. de (Bastiaan)" w:date="2023-03-27T13:37:00Z"/>
          <w:rFonts w:ascii="Fira Code" w:eastAsia="Times New Roman" w:hAnsi="Fira Code" w:cs="Fira Code"/>
          <w:color w:val="D4D4D4"/>
          <w:sz w:val="21"/>
          <w:szCs w:val="21"/>
        </w:rPr>
      </w:pPr>
    </w:p>
    <w:p w14:paraId="548F6532" w14:textId="4CF18344" w:rsidR="00DC282C" w:rsidRPr="004856F7" w:rsidDel="00B528AB" w:rsidRDefault="00DC282C" w:rsidP="004856F7">
      <w:pPr>
        <w:shd w:val="clear" w:color="auto" w:fill="1E1E1E"/>
        <w:spacing w:after="0" w:line="285" w:lineRule="atLeast"/>
        <w:rPr>
          <w:del w:id="111" w:author="Graaf, S.C. de (Bastiaan)" w:date="2023-03-27T13:37:00Z"/>
          <w:rFonts w:ascii="Fira Code" w:eastAsia="Times New Roman" w:hAnsi="Fira Code" w:cs="Fira Code"/>
          <w:color w:val="D4D4D4"/>
          <w:sz w:val="21"/>
          <w:szCs w:val="21"/>
        </w:rPr>
      </w:pPr>
    </w:p>
    <w:p w14:paraId="71E6C387" w14:textId="789E1C39" w:rsidR="00A036F9" w:rsidRPr="00A036F9" w:rsidRDefault="00A036F9" w:rsidP="00A036F9">
      <w:pPr>
        <w:spacing w:after="0" w:line="240" w:lineRule="auto"/>
        <w:rPr>
          <w:rFonts w:ascii="Georgia" w:eastAsia="Times New Roman" w:hAnsi="Georgia" w:cs="Times New Roman"/>
          <w:color w:val="2E2E2E"/>
          <w:sz w:val="24"/>
          <w:szCs w:val="24"/>
        </w:rPr>
      </w:pPr>
      <w:moveFromRangeStart w:id="112" w:author="Graaf, S.C. de (Bastiaan)" w:date="2023-03-27T13:38:00Z" w:name="move130816707"/>
      <w:moveFrom w:id="113" w:author="Graaf, S.C. de (Bastiaan)" w:date="2023-03-27T13:38:00Z">
        <w:r w:rsidRPr="00A036F9" w:rsidDel="00B528AB">
          <w:rPr>
            <w:rFonts w:ascii="Georgia" w:eastAsia="Times New Roman" w:hAnsi="Georgia" w:cs="Times New Roman"/>
            <w:noProof/>
            <w:color w:val="2E2E2E"/>
            <w:sz w:val="24"/>
            <w:szCs w:val="24"/>
          </w:rPr>
          <w:drawing>
            <wp:inline distT="0" distB="0" distL="0" distR="0" wp14:anchorId="643C7DC1" wp14:editId="043247D5">
              <wp:extent cx="5943600" cy="785304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853045"/>
                      </a:xfrm>
                      <a:prstGeom prst="rect">
                        <a:avLst/>
                      </a:prstGeom>
                      <a:noFill/>
                      <a:ln>
                        <a:noFill/>
                      </a:ln>
                    </pic:spPr>
                  </pic:pic>
                </a:graphicData>
              </a:graphic>
            </wp:inline>
          </w:drawing>
        </w:r>
      </w:moveFrom>
      <w:moveFromRangeEnd w:id="112"/>
    </w:p>
    <w:p w14:paraId="422A29B9" w14:textId="3388CB81" w:rsidR="00A036F9" w:rsidRPr="00A036F9" w:rsidRDefault="00A036F9" w:rsidP="00A036F9">
      <w:pPr>
        <w:spacing w:after="240" w:line="240" w:lineRule="auto"/>
        <w:rPr>
          <w:rFonts w:ascii="Georgia" w:eastAsia="Times New Roman" w:hAnsi="Georgia" w:cs="Times New Roman"/>
          <w:color w:val="2E2E2E"/>
          <w:sz w:val="24"/>
          <w:szCs w:val="24"/>
        </w:rPr>
      </w:pPr>
    </w:p>
    <w:p w14:paraId="668F62FD" w14:textId="08D48EB1" w:rsidR="00A036F9" w:rsidRDefault="00A036F9" w:rsidP="00A036F9">
      <w:pPr>
        <w:spacing w:after="0" w:line="240" w:lineRule="auto"/>
        <w:rPr>
          <w:ins w:id="114" w:author="Graaf, S.C. de (Bastiaan)" w:date="2023-03-27T13:37:00Z"/>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Next, we looked at the cumulative mass distribution of all detected IgG1 Fabs in the plasma samples from all donors and at all time points. This cumulative mass distribution—representing more than 5,500 clones experimentally identified—resembled the expected mass distribution of over 130 million IgG1 Fabs constructed from the sequences in the </w:t>
      </w:r>
      <w:hyperlink r:id="rId40" w:tooltip="Learn more about ImMunoGeneTics from ScienceDirect's AI-generated Topic Pages" w:history="1">
        <w:r w:rsidRPr="00A036F9">
          <w:rPr>
            <w:rFonts w:ascii="Georgia" w:eastAsia="Times New Roman" w:hAnsi="Georgia" w:cs="Times New Roman"/>
            <w:color w:val="2E2E2E"/>
            <w:sz w:val="24"/>
            <w:szCs w:val="24"/>
            <w:u w:val="single"/>
          </w:rPr>
          <w:t>ImMunoGeneTics</w:t>
        </w:r>
      </w:hyperlink>
      <w:r w:rsidRPr="00A036F9">
        <w:rPr>
          <w:rFonts w:ascii="Georgia" w:eastAsia="Times New Roman" w:hAnsi="Georgia" w:cs="Times New Roman"/>
          <w:color w:val="2E2E2E"/>
          <w:sz w:val="24"/>
          <w:szCs w:val="24"/>
        </w:rPr>
        <w:t xml:space="preserve"> information system (IMGT) </w:t>
      </w:r>
      <w:bookmarkStart w:id="115" w:name="bbib29"/>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F537FC">
        <w:rPr>
          <w:rFonts w:ascii="Georgia" w:eastAsia="Times New Roman" w:hAnsi="Georgia" w:cs="Times New Roman"/>
          <w:color w:val="2E2E2E"/>
          <w:sz w:val="24"/>
          <w:szCs w:val="24"/>
        </w:rPr>
        <w:fldChar w:fldCharType="end"/>
      </w:r>
      <w:bookmarkEnd w:id="115"/>
      <w:r w:rsidRPr="00A036F9">
        <w:rPr>
          <w:rFonts w:ascii="Georgia" w:eastAsia="Times New Roman" w:hAnsi="Georgia" w:cs="Times New Roman"/>
          <w:color w:val="2E2E2E"/>
          <w:sz w:val="24"/>
          <w:szCs w:val="24"/>
        </w:rPr>
        <w:t xml:space="preserve"> database (</w:t>
      </w:r>
      <w:hyperlink r:id="rId41"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D</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revealing that we profiled a representative IgG1 repertoire.</w:t>
      </w:r>
    </w:p>
    <w:p w14:paraId="5D72D984" w14:textId="12EA0D3A" w:rsidR="00B528AB" w:rsidRDefault="00B528AB" w:rsidP="00A036F9">
      <w:pPr>
        <w:spacing w:after="0" w:line="240" w:lineRule="auto"/>
        <w:rPr>
          <w:ins w:id="116" w:author="Graaf, S.C. de (Bastiaan)" w:date="2023-03-27T13:37:00Z"/>
          <w:rFonts w:ascii="Georgia" w:eastAsia="Times New Roman" w:hAnsi="Georgia" w:cs="Times New Roman"/>
          <w:color w:val="2E2E2E"/>
          <w:sz w:val="24"/>
          <w:szCs w:val="24"/>
        </w:rPr>
      </w:pPr>
      <w:moveToRangeStart w:id="117" w:author="Graaf, S.C. de (Bastiaan)" w:date="2023-03-27T13:38:00Z" w:name="move130816707"/>
      <w:moveTo w:id="118" w:author="Graaf, S.C. de (Bastiaan)" w:date="2023-03-27T13:38:00Z">
        <w:r w:rsidRPr="00A036F9">
          <w:rPr>
            <w:rFonts w:ascii="Georgia" w:eastAsia="Times New Roman" w:hAnsi="Georgia" w:cs="Times New Roman"/>
            <w:noProof/>
            <w:color w:val="2E2E2E"/>
            <w:sz w:val="24"/>
            <w:szCs w:val="24"/>
          </w:rPr>
          <w:lastRenderedPageBreak/>
          <w:drawing>
            <wp:inline distT="0" distB="0" distL="0" distR="0" wp14:anchorId="380A2065" wp14:editId="05DC99F7">
              <wp:extent cx="5943600" cy="785304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853045"/>
                      </a:xfrm>
                      <a:prstGeom prst="rect">
                        <a:avLst/>
                      </a:prstGeom>
                      <a:noFill/>
                      <a:ln>
                        <a:noFill/>
                      </a:ln>
                    </pic:spPr>
                  </pic:pic>
                </a:graphicData>
              </a:graphic>
            </wp:inline>
          </w:drawing>
        </w:r>
      </w:moveTo>
      <w:moveToRangeEnd w:id="117"/>
    </w:p>
    <w:p w14:paraId="72E304F8" w14:textId="77777777" w:rsidR="00B528AB" w:rsidRPr="004856F7" w:rsidRDefault="00B528AB" w:rsidP="00B528AB">
      <w:pPr>
        <w:shd w:val="clear" w:color="auto" w:fill="1E1E1E"/>
        <w:spacing w:after="0" w:line="285" w:lineRule="atLeast"/>
        <w:rPr>
          <w:ins w:id="119" w:author="Graaf, S.C. de (Bastiaan)" w:date="2023-03-27T13:37:00Z"/>
          <w:rFonts w:ascii="Fira Code" w:eastAsia="Times New Roman" w:hAnsi="Fira Code" w:cs="Fira Code"/>
          <w:color w:val="D4D4D4"/>
          <w:sz w:val="21"/>
          <w:szCs w:val="21"/>
        </w:rPr>
      </w:pPr>
      <w:ins w:id="120" w:author="Graaf, S.C. de (Bastiaan)" w:date="2023-03-27T13:37:00Z">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r>
          <w:rPr>
            <w:rFonts w:ascii="Fira Code" w:eastAsia="Times New Roman" w:hAnsi="Fira Code" w:cs="Fira Code"/>
            <w:color w:val="D4D4D4"/>
            <w:sz w:val="21"/>
            <w:szCs w:val="21"/>
          </w:rPr>
          <w:t>hp</w:t>
        </w:r>
        <w:r w:rsidRPr="004856F7">
          <w:rPr>
            <w:rFonts w:ascii="Fira Code" w:eastAsia="Times New Roman" w:hAnsi="Fira Code" w:cs="Fira Code"/>
            <w:color w:val="D4D4D4"/>
            <w:sz w:val="21"/>
            <w:szCs w:val="21"/>
          </w:rPr>
          <w:t>]</w:t>
        </w:r>
      </w:ins>
    </w:p>
    <w:p w14:paraId="0A4293F6" w14:textId="77777777" w:rsidR="00B528AB" w:rsidRPr="004856F7" w:rsidRDefault="00B528AB" w:rsidP="00B528AB">
      <w:pPr>
        <w:shd w:val="clear" w:color="auto" w:fill="1E1E1E"/>
        <w:spacing w:after="0" w:line="285" w:lineRule="atLeast"/>
        <w:rPr>
          <w:ins w:id="121" w:author="Graaf, S.C. de (Bastiaan)" w:date="2023-03-27T13:37:00Z"/>
          <w:rFonts w:ascii="Fira Code" w:eastAsia="Times New Roman" w:hAnsi="Fira Code" w:cs="Fira Code"/>
          <w:color w:val="D4D4D4"/>
          <w:sz w:val="21"/>
          <w:szCs w:val="21"/>
        </w:rPr>
      </w:pPr>
      <w:ins w:id="122" w:author="Graaf, S.C. de (Bastiaan)" w:date="2023-03-27T13:37:00Z">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ins>
    </w:p>
    <w:p w14:paraId="3732ED34" w14:textId="77777777" w:rsidR="00B528AB" w:rsidRDefault="00B528AB" w:rsidP="00B528AB">
      <w:pPr>
        <w:shd w:val="clear" w:color="auto" w:fill="1E1E1E"/>
        <w:spacing w:after="0" w:line="285" w:lineRule="atLeast"/>
        <w:rPr>
          <w:ins w:id="123" w:author="Graaf, S.C. de (Bastiaan)" w:date="2023-03-27T13:37:00Z"/>
          <w:rFonts w:ascii="Fira Code" w:eastAsia="Times New Roman" w:hAnsi="Fira Code" w:cs="Fira Code"/>
          <w:color w:val="D4D4D4"/>
          <w:sz w:val="21"/>
          <w:szCs w:val="21"/>
        </w:rPr>
      </w:pPr>
      <w:ins w:id="124" w:author="Graaf, S.C. de (Bastiaan)" w:date="2023-03-27T13:37:00Z">
        <w:r w:rsidRPr="004856F7">
          <w:rPr>
            <w:rFonts w:ascii="Fira Code" w:eastAsia="Times New Roman" w:hAnsi="Fira Code" w:cs="Fira Code"/>
            <w:color w:val="D4D4D4"/>
            <w:sz w:val="21"/>
            <w:szCs w:val="21"/>
          </w:rPr>
          <w:lastRenderedPageBreak/>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Chapter.3/Figures/f2.png}</w:t>
        </w:r>
      </w:ins>
    </w:p>
    <w:p w14:paraId="37C2BD81" w14:textId="77777777" w:rsidR="00B528AB" w:rsidRPr="00DC282C" w:rsidRDefault="00B528AB" w:rsidP="00B528AB">
      <w:pPr>
        <w:shd w:val="clear" w:color="auto" w:fill="1E1E1E"/>
        <w:spacing w:after="0" w:line="285" w:lineRule="atLeast"/>
        <w:rPr>
          <w:ins w:id="125" w:author="Graaf, S.C. de (Bastiaan)" w:date="2023-03-27T13:37:00Z"/>
          <w:rFonts w:ascii="Fira Code" w:eastAsia="Times New Roman" w:hAnsi="Fira Code" w:cs="Fira Code"/>
          <w:color w:val="D4D4D4"/>
          <w:sz w:val="21"/>
          <w:szCs w:val="21"/>
        </w:rPr>
      </w:pPr>
      <w:ins w:id="126" w:author="Graaf, S.C. de (Bastiaan)" w:date="2023-03-27T13:37:00Z">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spellStart"/>
        <w:proofErr w:type="gramStart"/>
        <w:r w:rsidRPr="00DC282C">
          <w:rPr>
            <w:rFonts w:ascii="Fira Code" w:eastAsia="Times New Roman" w:hAnsi="Fira Code" w:cs="Fira Code"/>
            <w:color w:val="DCDCAA"/>
            <w:sz w:val="21"/>
            <w:szCs w:val="21"/>
          </w:rPr>
          <w:t>captionsetup</w:t>
        </w:r>
        <w:proofErr w:type="spellEnd"/>
        <w:r w:rsidRPr="00DC282C">
          <w:rPr>
            <w:rFonts w:ascii="Fira Code" w:eastAsia="Times New Roman" w:hAnsi="Fira Code" w:cs="Fira Code"/>
            <w:color w:val="D4D4D4"/>
            <w:sz w:val="21"/>
            <w:szCs w:val="21"/>
          </w:rPr>
          <w:t>{</w:t>
        </w:r>
        <w:proofErr w:type="spellStart"/>
        <w:proofErr w:type="gramEnd"/>
        <w:r w:rsidRPr="00DC282C">
          <w:rPr>
            <w:rFonts w:ascii="Fira Code" w:eastAsia="Times New Roman" w:hAnsi="Fira Code" w:cs="Fira Code"/>
            <w:color w:val="D4D4D4"/>
            <w:sz w:val="21"/>
            <w:szCs w:val="21"/>
          </w:rPr>
          <w:t>singlelinecheck</w:t>
        </w:r>
        <w:proofErr w:type="spellEnd"/>
        <w:r w:rsidRPr="00DC282C">
          <w:rPr>
            <w:rFonts w:ascii="Fira Code" w:eastAsia="Times New Roman" w:hAnsi="Fira Code" w:cs="Fira Code"/>
            <w:color w:val="D4D4D4"/>
            <w:sz w:val="21"/>
            <w:szCs w:val="21"/>
          </w:rPr>
          <w:t xml:space="preserve"> = false, format= hang}</w:t>
        </w:r>
      </w:ins>
    </w:p>
    <w:p w14:paraId="44ECE0FE" w14:textId="77777777" w:rsidR="00B528AB" w:rsidRPr="00DC282C" w:rsidRDefault="00B528AB" w:rsidP="00B528AB">
      <w:pPr>
        <w:shd w:val="clear" w:color="auto" w:fill="1E1E1E"/>
        <w:spacing w:after="0" w:line="285" w:lineRule="atLeast"/>
        <w:rPr>
          <w:ins w:id="127" w:author="Graaf, S.C. de (Bastiaan)" w:date="2023-03-27T13:37:00Z"/>
          <w:rFonts w:ascii="Fira Code" w:eastAsia="Times New Roman" w:hAnsi="Fira Code" w:cs="Fira Code"/>
          <w:color w:val="D4D4D4"/>
          <w:sz w:val="21"/>
          <w:szCs w:val="21"/>
        </w:rPr>
      </w:pPr>
      <w:ins w:id="128" w:author="Graaf, S.C. de (Bastiaan)" w:date="2023-03-27T13:37:00Z">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gramStart"/>
        <w:r w:rsidRPr="00DC282C">
          <w:rPr>
            <w:rFonts w:ascii="Fira Code" w:eastAsia="Times New Roman" w:hAnsi="Fira Code" w:cs="Fira Code"/>
            <w:color w:val="DCDCAA"/>
            <w:sz w:val="21"/>
            <w:szCs w:val="21"/>
          </w:rPr>
          <w:t>caption</w:t>
        </w:r>
        <w:r w:rsidRPr="00DC282C">
          <w:rPr>
            <w:rFonts w:ascii="Fira Code" w:eastAsia="Times New Roman" w:hAnsi="Fira Code" w:cs="Fira Code"/>
            <w:color w:val="D4D4D4"/>
            <w:sz w:val="21"/>
            <w:szCs w:val="21"/>
          </w:rPr>
          <w:t>{</w:t>
        </w:r>
        <w:proofErr w:type="gramEnd"/>
      </w:ins>
    </w:p>
    <w:p w14:paraId="4E805607" w14:textId="77777777" w:rsidR="00B528AB" w:rsidRPr="00DC282C" w:rsidRDefault="00B528AB" w:rsidP="00B528AB">
      <w:pPr>
        <w:shd w:val="clear" w:color="auto" w:fill="1E1E1E"/>
        <w:spacing w:after="0" w:line="285" w:lineRule="atLeast"/>
        <w:rPr>
          <w:ins w:id="129" w:author="Graaf, S.C. de (Bastiaan)" w:date="2023-03-27T13:37:00Z"/>
          <w:rFonts w:ascii="Fira Code" w:eastAsia="Times New Roman" w:hAnsi="Fira Code" w:cs="Fira Code"/>
          <w:color w:val="D4D4D4"/>
          <w:sz w:val="21"/>
          <w:szCs w:val="21"/>
        </w:rPr>
      </w:pPr>
      <w:ins w:id="130" w:author="Graaf, S.C. de (Bastiaan)" w:date="2023-03-27T13:37:00Z">
        <w:r w:rsidRPr="00DC282C">
          <w:rPr>
            <w:rFonts w:ascii="Fira Code" w:eastAsia="Times New Roman" w:hAnsi="Fira Code" w:cs="Fira Code"/>
            <w:color w:val="D4D4D4"/>
            <w:sz w:val="21"/>
            <w:szCs w:val="21"/>
          </w:rPr>
          <w:t xml:space="preserve">            Figure Legend on </w:t>
        </w:r>
        <w:proofErr w:type="gramStart"/>
        <w:r w:rsidRPr="00DC282C">
          <w:rPr>
            <w:rFonts w:ascii="Fira Code" w:eastAsia="Times New Roman" w:hAnsi="Fira Code" w:cs="Fira Code"/>
            <w:color w:val="D4D4D4"/>
            <w:sz w:val="21"/>
            <w:szCs w:val="21"/>
          </w:rPr>
          <w:t>next</w:t>
        </w:r>
        <w:proofErr w:type="gramEnd"/>
        <w:r w:rsidRPr="00DC282C">
          <w:rPr>
            <w:rFonts w:ascii="Fira Code" w:eastAsia="Times New Roman" w:hAnsi="Fira Code" w:cs="Fira Code"/>
            <w:color w:val="D4D4D4"/>
            <w:sz w:val="21"/>
            <w:szCs w:val="21"/>
          </w:rPr>
          <w:t xml:space="preserve"> page.</w:t>
        </w:r>
      </w:ins>
    </w:p>
    <w:p w14:paraId="2C7117A5" w14:textId="77777777" w:rsidR="00B528AB" w:rsidRPr="004856F7" w:rsidRDefault="00B528AB" w:rsidP="00B528AB">
      <w:pPr>
        <w:shd w:val="clear" w:color="auto" w:fill="1E1E1E"/>
        <w:spacing w:after="0" w:line="285" w:lineRule="atLeast"/>
        <w:rPr>
          <w:ins w:id="131" w:author="Graaf, S.C. de (Bastiaan)" w:date="2023-03-27T13:37:00Z"/>
          <w:rFonts w:ascii="Fira Code" w:eastAsia="Times New Roman" w:hAnsi="Fira Code" w:cs="Fira Code"/>
          <w:color w:val="D4D4D4"/>
          <w:sz w:val="21"/>
          <w:szCs w:val="21"/>
        </w:rPr>
      </w:pPr>
      <w:ins w:id="132" w:author="Graaf, S.C. de (Bastiaan)" w:date="2023-03-27T13:37:00Z">
        <w:r w:rsidRPr="00DC282C">
          <w:rPr>
            <w:rFonts w:ascii="Fira Code" w:eastAsia="Times New Roman" w:hAnsi="Fira Code" w:cs="Fira Code"/>
            <w:color w:val="D4D4D4"/>
            <w:sz w:val="21"/>
            <w:szCs w:val="21"/>
          </w:rPr>
          <w:t>        }</w:t>
        </w:r>
        <w:r w:rsidRPr="004856F7">
          <w:rPr>
            <w:rFonts w:ascii="Fira Code" w:eastAsia="Times New Roman" w:hAnsi="Fira Code" w:cs="Fira Code"/>
            <w:color w:val="D4D4D4"/>
            <w:sz w:val="21"/>
            <w:szCs w:val="21"/>
          </w:rPr>
          <w:t xml:space="preserve"> </w:t>
        </w:r>
      </w:ins>
    </w:p>
    <w:p w14:paraId="09A4EB43" w14:textId="77777777" w:rsidR="00B528AB" w:rsidRPr="004856F7" w:rsidRDefault="00B528AB" w:rsidP="00B528AB">
      <w:pPr>
        <w:shd w:val="clear" w:color="auto" w:fill="1E1E1E"/>
        <w:spacing w:after="0" w:line="285" w:lineRule="atLeast"/>
        <w:rPr>
          <w:ins w:id="133" w:author="Graaf, S.C. de (Bastiaan)" w:date="2023-03-27T13:37:00Z"/>
          <w:rFonts w:ascii="Fira Code" w:eastAsia="Times New Roman" w:hAnsi="Fira Code" w:cs="Fira Code"/>
          <w:color w:val="D4D4D4"/>
          <w:sz w:val="21"/>
          <w:szCs w:val="21"/>
        </w:rPr>
      </w:pPr>
      <w:ins w:id="134" w:author="Graaf, S.C. de (Bastiaan)" w:date="2023-03-27T13:37:00Z">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3.2</w:t>
        </w:r>
        <w:r w:rsidRPr="004856F7">
          <w:rPr>
            <w:rFonts w:ascii="Fira Code" w:eastAsia="Times New Roman" w:hAnsi="Fira Code" w:cs="Fira Code"/>
            <w:color w:val="D4D4D4"/>
            <w:sz w:val="21"/>
            <w:szCs w:val="21"/>
          </w:rPr>
          <w:t>}</w:t>
        </w:r>
      </w:ins>
    </w:p>
    <w:p w14:paraId="16E22669" w14:textId="77777777" w:rsidR="00B528AB" w:rsidRDefault="00B528AB" w:rsidP="00B528AB">
      <w:pPr>
        <w:shd w:val="clear" w:color="auto" w:fill="1E1E1E"/>
        <w:spacing w:line="285" w:lineRule="atLeast"/>
        <w:rPr>
          <w:ins w:id="135" w:author="Graaf, S.C. de (Bastiaan)" w:date="2023-03-27T13:37:00Z"/>
          <w:rFonts w:ascii="Fira Code" w:eastAsia="Times New Roman" w:hAnsi="Fira Code" w:cs="Fira Code"/>
          <w:color w:val="D4D4D4"/>
          <w:sz w:val="21"/>
          <w:szCs w:val="21"/>
        </w:rPr>
      </w:pPr>
      <w:ins w:id="136" w:author="Graaf, S.C. de (Bastiaan)" w:date="2023-03-27T13:37:00Z">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r w:rsidRPr="00DC282C">
          <w:rPr>
            <w:rFonts w:ascii="Fira Code" w:eastAsia="Times New Roman" w:hAnsi="Fira Code" w:cs="Fira Code"/>
            <w:color w:val="D4D4D4"/>
            <w:sz w:val="21"/>
            <w:szCs w:val="21"/>
          </w:rPr>
          <w:t xml:space="preserve">    </w:t>
        </w:r>
      </w:ins>
    </w:p>
    <w:p w14:paraId="7CE83F0A" w14:textId="77777777" w:rsidR="00B528AB" w:rsidRPr="00DC282C" w:rsidRDefault="00B528AB" w:rsidP="00B528AB">
      <w:pPr>
        <w:shd w:val="clear" w:color="auto" w:fill="1E1E1E"/>
        <w:spacing w:line="285" w:lineRule="atLeast"/>
        <w:rPr>
          <w:ins w:id="137" w:author="Graaf, S.C. de (Bastiaan)" w:date="2023-03-27T13:37:00Z"/>
          <w:rFonts w:ascii="Fira Code" w:eastAsia="Times New Roman" w:hAnsi="Fira Code" w:cs="Fira Code"/>
          <w:color w:val="D4D4D4"/>
          <w:sz w:val="21"/>
          <w:szCs w:val="21"/>
        </w:rPr>
      </w:pPr>
      <w:ins w:id="138" w:author="Graaf, S.C. de (Bastiaan)" w:date="2023-03-27T13:37:00Z">
        <w:r w:rsidRPr="00DC282C">
          <w:rPr>
            <w:rFonts w:ascii="Fira Code" w:eastAsia="Times New Roman" w:hAnsi="Fira Code" w:cs="Fira Code"/>
            <w:color w:val="DCDCAA"/>
            <w:sz w:val="21"/>
            <w:szCs w:val="21"/>
          </w:rPr>
          <w:t>\</w:t>
        </w:r>
        <w:proofErr w:type="spellStart"/>
        <w:r w:rsidRPr="00DC282C">
          <w:rPr>
            <w:rFonts w:ascii="Fira Code" w:eastAsia="Times New Roman" w:hAnsi="Fira Code" w:cs="Fira Code"/>
            <w:color w:val="DCDCAA"/>
            <w:sz w:val="21"/>
            <w:szCs w:val="21"/>
          </w:rPr>
          <w:t>addtocounter</w:t>
        </w:r>
        <w:proofErr w:type="spellEnd"/>
        <w:r w:rsidRPr="00DC282C">
          <w:rPr>
            <w:rFonts w:ascii="Fira Code" w:eastAsia="Times New Roman" w:hAnsi="Fira Code" w:cs="Fira Code"/>
            <w:color w:val="D4D4D4"/>
            <w:sz w:val="21"/>
            <w:szCs w:val="21"/>
          </w:rPr>
          <w:t>{figure</w:t>
        </w:r>
        <w:proofErr w:type="gramStart"/>
        <w:r w:rsidRPr="00DC282C">
          <w:rPr>
            <w:rFonts w:ascii="Fira Code" w:eastAsia="Times New Roman" w:hAnsi="Fira Code" w:cs="Fira Code"/>
            <w:color w:val="D4D4D4"/>
            <w:sz w:val="21"/>
            <w:szCs w:val="21"/>
          </w:rPr>
          <w:t>}{</w:t>
        </w:r>
        <w:proofErr w:type="gramEnd"/>
        <w:r w:rsidRPr="00DC282C">
          <w:rPr>
            <w:rFonts w:ascii="Fira Code" w:eastAsia="Times New Roman" w:hAnsi="Fira Code" w:cs="Fira Code"/>
            <w:color w:val="D4D4D4"/>
            <w:sz w:val="21"/>
            <w:szCs w:val="21"/>
          </w:rPr>
          <w:t>-1}</w:t>
        </w:r>
      </w:ins>
    </w:p>
    <w:p w14:paraId="74C76BF9" w14:textId="77777777" w:rsidR="00B528AB" w:rsidRPr="00DC282C" w:rsidRDefault="00B528AB" w:rsidP="00B528AB">
      <w:pPr>
        <w:shd w:val="clear" w:color="auto" w:fill="1E1E1E"/>
        <w:spacing w:after="0" w:line="285" w:lineRule="atLeast"/>
        <w:rPr>
          <w:ins w:id="139" w:author="Graaf, S.C. de (Bastiaan)" w:date="2023-03-27T13:37:00Z"/>
          <w:rFonts w:ascii="Fira Code" w:eastAsia="Times New Roman" w:hAnsi="Fira Code" w:cs="Fira Code"/>
          <w:color w:val="D4D4D4"/>
          <w:sz w:val="21"/>
          <w:szCs w:val="21"/>
        </w:rPr>
      </w:pPr>
      <w:ins w:id="140" w:author="Graaf, S.C. de (Bastiaan)" w:date="2023-03-27T13:37:00Z">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\begin</w:t>
        </w:r>
        <w:r w:rsidRPr="00DC282C">
          <w:rPr>
            <w:rFonts w:ascii="Fira Code" w:eastAsia="Times New Roman" w:hAnsi="Fira Code" w:cs="Fira Code"/>
            <w:color w:val="D4D4D4"/>
            <w:sz w:val="21"/>
            <w:szCs w:val="21"/>
          </w:rPr>
          <w:t>{</w:t>
        </w:r>
        <w:r w:rsidRPr="00DC282C">
          <w:rPr>
            <w:rFonts w:ascii="Fira Code" w:eastAsia="Times New Roman" w:hAnsi="Fira Code" w:cs="Fira Code"/>
            <w:color w:val="9CDCFE"/>
            <w:sz w:val="21"/>
            <w:szCs w:val="21"/>
          </w:rPr>
          <w:t>figure</w:t>
        </w:r>
        <w:proofErr w:type="gramStart"/>
        <w:r w:rsidRPr="00DC282C">
          <w:rPr>
            <w:rFonts w:ascii="Fira Code" w:eastAsia="Times New Roman" w:hAnsi="Fira Code" w:cs="Fira Code"/>
            <w:color w:val="9CDCFE"/>
            <w:sz w:val="21"/>
            <w:szCs w:val="21"/>
          </w:rPr>
          <w:t>*</w:t>
        </w:r>
        <w:r w:rsidRPr="00DC282C">
          <w:rPr>
            <w:rFonts w:ascii="Fira Code" w:eastAsia="Times New Roman" w:hAnsi="Fira Code" w:cs="Fira Code"/>
            <w:color w:val="D4D4D4"/>
            <w:sz w:val="21"/>
            <w:szCs w:val="21"/>
          </w:rPr>
          <w:t>}[</w:t>
        </w:r>
        <w:proofErr w:type="gramEnd"/>
        <w:r>
          <w:rPr>
            <w:rFonts w:ascii="Fira Code" w:eastAsia="Times New Roman" w:hAnsi="Fira Code" w:cs="Fira Code"/>
            <w:color w:val="D4D4D4"/>
            <w:sz w:val="21"/>
            <w:szCs w:val="21"/>
          </w:rPr>
          <w:t>!</w:t>
        </w:r>
        <w:proofErr w:type="spellStart"/>
        <w:r>
          <w:rPr>
            <w:rFonts w:ascii="Fira Code" w:eastAsia="Times New Roman" w:hAnsi="Fira Code" w:cs="Fira Code"/>
            <w:color w:val="D4D4D4"/>
            <w:sz w:val="21"/>
            <w:szCs w:val="21"/>
          </w:rPr>
          <w:t>h</w:t>
        </w:r>
        <w:r w:rsidRPr="00DC282C">
          <w:rPr>
            <w:rFonts w:ascii="Fira Code" w:eastAsia="Times New Roman" w:hAnsi="Fira Code" w:cs="Fira Code"/>
            <w:color w:val="D4D4D4"/>
            <w:sz w:val="21"/>
            <w:szCs w:val="21"/>
          </w:rPr>
          <w:t>t</w:t>
        </w:r>
        <w:proofErr w:type="spellEnd"/>
        <w:r w:rsidRPr="00DC282C">
          <w:rPr>
            <w:rFonts w:ascii="Fira Code" w:eastAsia="Times New Roman" w:hAnsi="Fira Code" w:cs="Fira Code"/>
            <w:color w:val="D4D4D4"/>
            <w:sz w:val="21"/>
            <w:szCs w:val="21"/>
          </w:rPr>
          <w:t>]</w:t>
        </w:r>
      </w:ins>
    </w:p>
    <w:p w14:paraId="21862DB7" w14:textId="77777777" w:rsidR="00B528AB" w:rsidRDefault="00B528AB" w:rsidP="00B528AB">
      <w:pPr>
        <w:shd w:val="clear" w:color="auto" w:fill="1E1E1E"/>
        <w:spacing w:after="0" w:line="285" w:lineRule="atLeast"/>
        <w:rPr>
          <w:ins w:id="141" w:author="Graaf, S.C. de (Bastiaan)" w:date="2023-03-27T13:37:00Z"/>
          <w:rFonts w:ascii="Fira Code" w:eastAsia="Times New Roman" w:hAnsi="Fira Code" w:cs="Fira Code"/>
          <w:color w:val="D4D4D4"/>
          <w:sz w:val="21"/>
          <w:szCs w:val="21"/>
        </w:rPr>
      </w:pPr>
      <w:ins w:id="142" w:author="Graaf, S.C. de (Bastiaan)" w:date="2023-03-27T13:37:00Z">
        <w:r w:rsidRPr="00DC282C">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w:t>
        </w:r>
        <w:proofErr w:type="gramStart"/>
        <w:r>
          <w:rPr>
            <w:rFonts w:ascii="Fira Code" w:eastAsia="Times New Roman" w:hAnsi="Fira Code" w:cs="Fira Code"/>
            <w:color w:val="DCDCAA"/>
            <w:sz w:val="21"/>
            <w:szCs w:val="21"/>
          </w:rPr>
          <w:t>caption</w:t>
        </w:r>
        <w:r>
          <w:rPr>
            <w:rFonts w:ascii="Fira Code" w:eastAsia="Times New Roman" w:hAnsi="Fira Code" w:cs="Fira Code"/>
            <w:color w:val="D4D4D4"/>
            <w:sz w:val="21"/>
            <w:szCs w:val="21"/>
          </w:rPr>
          <w:t>{</w:t>
        </w:r>
        <w:proofErr w:type="gramEnd"/>
      </w:ins>
    </w:p>
    <w:p w14:paraId="33947B81" w14:textId="77777777" w:rsidR="00B528AB" w:rsidRDefault="00B528AB" w:rsidP="00B528AB">
      <w:pPr>
        <w:shd w:val="clear" w:color="auto" w:fill="1E1E1E"/>
        <w:spacing w:after="0" w:line="285" w:lineRule="atLeast"/>
        <w:rPr>
          <w:ins w:id="143" w:author="Graaf, S.C. de (Bastiaan)" w:date="2023-03-27T13:37:00Z"/>
          <w:rFonts w:ascii="Fira Code" w:eastAsia="Times New Roman" w:hAnsi="Fira Code" w:cs="Fira Code"/>
          <w:color w:val="D4D4D4"/>
          <w:sz w:val="21"/>
          <w:szCs w:val="21"/>
        </w:rPr>
      </w:pPr>
      <w:ins w:id="144" w:author="Graaf, S.C. de (Bastiaan)" w:date="2023-03-27T13:37:00Z">
        <w:r>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w:t>
        </w:r>
        <w:proofErr w:type="gramStart"/>
        <w:r>
          <w:rPr>
            <w:rFonts w:ascii="Fira Code" w:eastAsia="Times New Roman" w:hAnsi="Fira Code" w:cs="Fira Code"/>
            <w:color w:val="DCDCAA"/>
            <w:sz w:val="21"/>
            <w:szCs w:val="21"/>
          </w:rPr>
          <w:t>textbf</w:t>
        </w:r>
        <w:r>
          <w:rPr>
            <w:rFonts w:ascii="Fira Code" w:eastAsia="Times New Roman" w:hAnsi="Fira Code" w:cs="Fira Code"/>
            <w:color w:val="D4D4D4"/>
            <w:sz w:val="21"/>
            <w:szCs w:val="21"/>
          </w:rPr>
          <w:t>{</w:t>
        </w:r>
        <w:proofErr w:type="gramEnd"/>
        <w:r>
          <w:rPr>
            <w:rFonts w:ascii="Fira Code" w:eastAsia="Times New Roman" w:hAnsi="Fira Code" w:cs="Fira Code"/>
            <w:b/>
            <w:bCs/>
            <w:color w:val="569CD6"/>
            <w:sz w:val="21"/>
            <w:szCs w:val="21"/>
          </w:rPr>
          <w:t>Monitoring personalized plasma Fab repertoires reveals not only their simplicity and extreme donor uniqueness but also longitudinal clonal variations within a single donor.</w:t>
        </w:r>
        <w:r>
          <w:rPr>
            <w:rFonts w:ascii="Fira Code" w:eastAsia="Times New Roman" w:hAnsi="Fira Code" w:cs="Fira Code"/>
            <w:color w:val="D4D4D4"/>
            <w:sz w:val="21"/>
            <w:szCs w:val="21"/>
          </w:rPr>
          <w:t xml:space="preserve">} (A) Heatmap illustrating the degree of overlap between the detected IgG1 repertoires in all analyzed sepsis patient plasma samples. For each of the eight donors, four sampling times were available, and Fab profiles were measured by LC-MS analysis. Each LC-MS peak, exhibiting a unique mass and retention time pair, was considered a unique clone and annotated as </w:t>
        </w:r>
        <w:r>
          <w:rPr>
            <w:rFonts w:ascii="Fira Code" w:eastAsia="Times New Roman" w:hAnsi="Fira Code" w:cs="Fira Code"/>
            <w:color w:val="DCDCAA"/>
            <w:sz w:val="21"/>
            <w:szCs w:val="21"/>
          </w:rPr>
          <w:t>\</w:t>
        </w:r>
        <w:proofErr w:type="spellStart"/>
        <w:proofErr w:type="gramStart"/>
        <w:r>
          <w:rPr>
            <w:rFonts w:ascii="Fira Code" w:eastAsia="Times New Roman" w:hAnsi="Fira Code" w:cs="Fira Code"/>
            <w:color w:val="DCDCAA"/>
            <w:sz w:val="21"/>
            <w:szCs w:val="21"/>
          </w:rPr>
          <w:t>textsuperscript</w:t>
        </w:r>
        <w:proofErr w:type="spellEnd"/>
        <w:r>
          <w:rPr>
            <w:rFonts w:ascii="Fira Code" w:eastAsia="Times New Roman" w:hAnsi="Fira Code" w:cs="Fira Code"/>
            <w:color w:val="D4D4D4"/>
            <w:sz w:val="21"/>
            <w:szCs w:val="21"/>
          </w:rPr>
          <w:t>{</w:t>
        </w:r>
        <w:proofErr w:type="gramEnd"/>
        <w:r>
          <w:rPr>
            <w:rFonts w:ascii="Fira Code" w:eastAsia="Times New Roman" w:hAnsi="Fira Code" w:cs="Fira Code"/>
            <w:color w:val="D4D4D4"/>
            <w:sz w:val="21"/>
            <w:szCs w:val="21"/>
          </w:rPr>
          <w:t xml:space="preserve">RT} # </w:t>
        </w:r>
        <w:r>
          <w:rPr>
            <w:rFonts w:ascii="Fira Code" w:eastAsia="Times New Roman" w:hAnsi="Fira Code" w:cs="Fira Code"/>
            <w:color w:val="DCDCAA"/>
            <w:sz w:val="21"/>
            <w:szCs w:val="21"/>
          </w:rPr>
          <w:t>\</w:t>
        </w:r>
        <w:proofErr w:type="spellStart"/>
        <w:r>
          <w:rPr>
            <w:rFonts w:ascii="Fira Code" w:eastAsia="Times New Roman" w:hAnsi="Fira Code" w:cs="Fira Code"/>
            <w:color w:val="DCDCAA"/>
            <w:sz w:val="21"/>
            <w:szCs w:val="21"/>
          </w:rPr>
          <w:t>textsubscript</w:t>
        </w:r>
        <w:proofErr w:type="spellEnd"/>
        <w:r>
          <w:rPr>
            <w:rFonts w:ascii="Fira Code" w:eastAsia="Times New Roman" w:hAnsi="Fira Code" w:cs="Fira Code"/>
            <w:color w:val="D4D4D4"/>
            <w:sz w:val="21"/>
            <w:szCs w:val="21"/>
          </w:rPr>
          <w:t xml:space="preserve">{mass}. The </w:t>
        </w:r>
        <w:proofErr w:type="gramStart"/>
        <w:r>
          <w:rPr>
            <w:rFonts w:ascii="Fira Code" w:eastAsia="Times New Roman" w:hAnsi="Fira Code" w:cs="Fira Code"/>
            <w:color w:val="D4D4D4"/>
            <w:sz w:val="21"/>
            <w:szCs w:val="21"/>
          </w:rPr>
          <w:t>amount</w:t>
        </w:r>
        <w:proofErr w:type="gramEnd"/>
        <w:r>
          <w:rPr>
            <w:rFonts w:ascii="Fira Code" w:eastAsia="Times New Roman" w:hAnsi="Fira Code" w:cs="Fira Code"/>
            <w:color w:val="D4D4D4"/>
            <w:sz w:val="21"/>
            <w:szCs w:val="21"/>
          </w:rPr>
          <w:t xml:space="preserve"> of Fab molecules, based on intensity that is persistent, is quantified and shown as a percentage as indicated by the color bar. In between donors, the overlap is found to be on average 3</w:t>
        </w:r>
        <w:r>
          <w:rPr>
            <w:rFonts w:ascii="Fira Code" w:eastAsia="Times New Roman" w:hAnsi="Fira Code" w:cs="Fira Code"/>
            <w:color w:val="6A9955"/>
            <w:sz w:val="21"/>
            <w:szCs w:val="21"/>
          </w:rPr>
          <w:t>%, whereas within a single donor at different time points the overlap was found to be in between 26% and 98%. (</w:t>
        </w:r>
        <w:r>
          <w:rPr>
            <w:rFonts w:ascii="Fira Code" w:eastAsia="Times New Roman" w:hAnsi="Fira Code" w:cs="Fira Code"/>
            <w:color w:val="D4D4D4"/>
            <w:sz w:val="21"/>
            <w:szCs w:val="21"/>
          </w:rPr>
          <w:t>B) Hierarchical clustering of the Fab clonal repertoires based on correlation distance. The branch lengths depict the distance between the repertoires. Donors are colored as in \textbf{\</w:t>
        </w:r>
        <w:proofErr w:type="spellStart"/>
        <w:r>
          <w:rPr>
            <w:rFonts w:ascii="Fira Code" w:eastAsia="Times New Roman" w:hAnsi="Fira Code" w:cs="Fira Code"/>
            <w:color w:val="D4D4D4"/>
            <w:sz w:val="21"/>
            <w:szCs w:val="21"/>
          </w:rPr>
          <w:t>autoref</w:t>
        </w:r>
        <w:proofErr w:type="spellEnd"/>
        <w:r>
          <w:rPr>
            <w:rFonts w:ascii="Fira Code" w:eastAsia="Times New Roman" w:hAnsi="Fira Code" w:cs="Fira Code"/>
            <w:color w:val="D4D4D4"/>
            <w:sz w:val="21"/>
            <w:szCs w:val="21"/>
          </w:rPr>
          <w:t>{</w:t>
        </w:r>
        <w:proofErr w:type="gramStart"/>
        <w:r>
          <w:rPr>
            <w:rFonts w:ascii="Fira Code" w:eastAsia="Times New Roman" w:hAnsi="Fira Code" w:cs="Fira Code"/>
            <w:color w:val="D4D4D4"/>
            <w:sz w:val="21"/>
            <w:szCs w:val="21"/>
          </w:rPr>
          <w:t>fig:fig</w:t>
        </w:r>
        <w:proofErr w:type="gramEnd"/>
        <w:r>
          <w:rPr>
            <w:rFonts w:ascii="Fira Code" w:eastAsia="Times New Roman" w:hAnsi="Fira Code" w:cs="Fira Code"/>
            <w:color w:val="D4D4D4"/>
            <w:sz w:val="21"/>
            <w:szCs w:val="21"/>
          </w:rPr>
          <w:t>3.1}A}. (C) Longitudinal deconvoluted Fab mass profiles of donor F76 at each of the four time points. Each peak represents a unique Fab at its detected mass and plasma concentration. The top 30 most intense Fab clones in each sample are colored reflecting the time points, the other clones are colored gray. Five peaks are highlighted with a box that is colored based on the longitudinal behavior of the Fab concentration in plasma (blue, diminishing clone; green, persistent clone; and red, post-sepsis clone), a magnified version of each of these Fab signals is shown in (E). (D) Pie charts portraying the total number and distribution of clones in donor F76 for each time point. The value within the chart displays the number of identified unique Fab molecules. The five most intense Fabs are colored based on longitudinal behavior, and their mass and retention time are depicted in the legend in order of abundance. (E) Magnified mass plots for each of the highlighted clones. The peaks are colored according to the time points, the surrounding border and sign indicate the longitudinal behavior and the top right shows the annotated clone ID.</w:t>
        </w:r>
      </w:ins>
    </w:p>
    <w:p w14:paraId="6252DC47" w14:textId="77777777" w:rsidR="00B528AB" w:rsidRPr="00DC282C" w:rsidRDefault="00B528AB" w:rsidP="00B528AB">
      <w:pPr>
        <w:shd w:val="clear" w:color="auto" w:fill="1E1E1E"/>
        <w:spacing w:after="0" w:line="285" w:lineRule="atLeast"/>
        <w:rPr>
          <w:ins w:id="145" w:author="Graaf, S.C. de (Bastiaan)" w:date="2023-03-27T13:37:00Z"/>
          <w:rFonts w:ascii="Fira Code" w:eastAsia="Times New Roman" w:hAnsi="Fira Code" w:cs="Fira Code"/>
          <w:color w:val="D4D4D4"/>
          <w:sz w:val="21"/>
          <w:szCs w:val="21"/>
        </w:rPr>
      </w:pPr>
      <w:ins w:id="146" w:author="Graaf, S.C. de (Bastiaan)" w:date="2023-03-27T13:37:00Z">
        <w:r>
          <w:rPr>
            <w:rFonts w:ascii="Fira Code" w:eastAsia="Times New Roman" w:hAnsi="Fira Code" w:cs="Fira Code"/>
            <w:color w:val="D4D4D4"/>
            <w:sz w:val="21"/>
            <w:szCs w:val="21"/>
          </w:rPr>
          <w:t>    }</w:t>
        </w:r>
      </w:ins>
    </w:p>
    <w:p w14:paraId="1FD97686" w14:textId="77777777" w:rsidR="00B528AB" w:rsidRPr="00DC282C" w:rsidRDefault="00B528AB" w:rsidP="00B528AB">
      <w:pPr>
        <w:shd w:val="clear" w:color="auto" w:fill="1E1E1E"/>
        <w:spacing w:after="0" w:line="285" w:lineRule="atLeast"/>
        <w:rPr>
          <w:ins w:id="147" w:author="Graaf, S.C. de (Bastiaan)" w:date="2023-03-27T13:37:00Z"/>
          <w:rFonts w:ascii="Fira Code" w:eastAsia="Times New Roman" w:hAnsi="Fira Code" w:cs="Fira Code"/>
          <w:color w:val="D4D4D4"/>
          <w:sz w:val="21"/>
          <w:szCs w:val="21"/>
        </w:rPr>
      </w:pPr>
      <w:ins w:id="148" w:author="Graaf, S.C. de (Bastiaan)" w:date="2023-03-27T13:37:00Z">
        <w:r w:rsidRPr="00DC282C">
          <w:rPr>
            <w:rFonts w:ascii="Fira Code" w:eastAsia="Times New Roman" w:hAnsi="Fira Code" w:cs="Fira Code"/>
            <w:color w:val="D4D4D4"/>
            <w:sz w:val="21"/>
            <w:szCs w:val="21"/>
          </w:rPr>
          <w:lastRenderedPageBreak/>
          <w:t xml:space="preserve">    </w:t>
        </w:r>
        <w:r w:rsidRPr="00DC282C">
          <w:rPr>
            <w:rFonts w:ascii="Fira Code" w:eastAsia="Times New Roman" w:hAnsi="Fira Code" w:cs="Fira Code"/>
            <w:color w:val="DCDCAA"/>
            <w:sz w:val="21"/>
            <w:szCs w:val="21"/>
          </w:rPr>
          <w:t>\</w:t>
        </w:r>
        <w:proofErr w:type="gramStart"/>
        <w:r w:rsidRPr="00DC282C">
          <w:rPr>
            <w:rFonts w:ascii="Fira Code" w:eastAsia="Times New Roman" w:hAnsi="Fira Code" w:cs="Fira Code"/>
            <w:color w:val="DCDCAA"/>
            <w:sz w:val="21"/>
            <w:szCs w:val="21"/>
          </w:rPr>
          <w:t>end</w:t>
        </w:r>
        <w:proofErr w:type="gramEnd"/>
        <w:r w:rsidRPr="00DC282C">
          <w:rPr>
            <w:rFonts w:ascii="Fira Code" w:eastAsia="Times New Roman" w:hAnsi="Fira Code" w:cs="Fira Code"/>
            <w:color w:val="D4D4D4"/>
            <w:sz w:val="21"/>
            <w:szCs w:val="21"/>
          </w:rPr>
          <w:t>{</w:t>
        </w:r>
        <w:r w:rsidRPr="00DC282C">
          <w:rPr>
            <w:rFonts w:ascii="Fira Code" w:eastAsia="Times New Roman" w:hAnsi="Fira Code" w:cs="Fira Code"/>
            <w:color w:val="9CDCFE"/>
            <w:sz w:val="21"/>
            <w:szCs w:val="21"/>
          </w:rPr>
          <w:t>figure*</w:t>
        </w:r>
        <w:r w:rsidRPr="00DC282C">
          <w:rPr>
            <w:rFonts w:ascii="Fira Code" w:eastAsia="Times New Roman" w:hAnsi="Fira Code" w:cs="Fira Code"/>
            <w:color w:val="D4D4D4"/>
            <w:sz w:val="21"/>
            <w:szCs w:val="21"/>
          </w:rPr>
          <w:t>}</w:t>
        </w:r>
      </w:ins>
    </w:p>
    <w:p w14:paraId="46EB0A4B" w14:textId="77777777" w:rsidR="00B528AB" w:rsidRPr="00A036F9" w:rsidRDefault="00B528AB" w:rsidP="00A036F9">
      <w:pPr>
        <w:spacing w:after="0" w:line="240" w:lineRule="auto"/>
        <w:rPr>
          <w:rFonts w:ascii="Georgia" w:eastAsia="Times New Roman" w:hAnsi="Georgia" w:cs="Times New Roman"/>
          <w:color w:val="2E2E2E"/>
          <w:sz w:val="24"/>
          <w:szCs w:val="24"/>
        </w:rPr>
      </w:pPr>
    </w:p>
    <w:p w14:paraId="25D57A60" w14:textId="38F45A2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As can be seen in </w:t>
      </w:r>
      <w:hyperlink r:id="rId42"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D</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most Fab fragments exhibit masses between 46 and 49.5 kDa. However, we also did detect some higher Fab masses, which may be indicative of Fab </w:t>
      </w:r>
      <w:hyperlink r:id="rId43" w:tooltip="Learn more about glycosylation from ScienceDirect's AI-generated Topic Pages" w:history="1">
        <w:r w:rsidRPr="00A036F9">
          <w:rPr>
            <w:rFonts w:ascii="Georgia" w:eastAsia="Times New Roman" w:hAnsi="Georgia" w:cs="Times New Roman"/>
            <w:color w:val="2E2E2E"/>
            <w:sz w:val="24"/>
            <w:szCs w:val="24"/>
            <w:u w:val="single"/>
          </w:rPr>
          <w:t>glycosylation</w:t>
        </w:r>
      </w:hyperlink>
      <w:r w:rsidRPr="00A036F9">
        <w:rPr>
          <w:rFonts w:ascii="Georgia" w:eastAsia="Times New Roman" w:hAnsi="Georgia" w:cs="Times New Roman"/>
          <w:color w:val="2E2E2E"/>
          <w:sz w:val="24"/>
          <w:szCs w:val="24"/>
        </w:rPr>
        <w:t>. The average mass of Fab </w:t>
      </w:r>
      <w:hyperlink r:id="rId44" w:tooltip="Learn more about glycans from ScienceDirect's AI-generated Topic Pages" w:history="1">
        <w:r w:rsidRPr="00A036F9">
          <w:rPr>
            <w:rFonts w:ascii="Georgia" w:eastAsia="Times New Roman" w:hAnsi="Georgia" w:cs="Times New Roman"/>
            <w:color w:val="2E2E2E"/>
            <w:sz w:val="24"/>
            <w:szCs w:val="24"/>
            <w:u w:val="single"/>
          </w:rPr>
          <w:t>glycans</w:t>
        </w:r>
      </w:hyperlink>
      <w:r w:rsidRPr="00A036F9">
        <w:rPr>
          <w:rFonts w:ascii="Georgia" w:eastAsia="Times New Roman" w:hAnsi="Georgia" w:cs="Times New Roman"/>
          <w:color w:val="2E2E2E"/>
          <w:sz w:val="24"/>
          <w:szCs w:val="24"/>
        </w:rPr>
        <w:t xml:space="preserve"> is estimated to be around 2,300 Da </w:t>
      </w:r>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{"citationItems":[{"id":"ITEM-1","itemData":{"DOI":"10.1186/S13075-016-1172-1","ISSN":"14786362","PMID":"27887659","abstract":"Background: Changes in immunoglobulin G (IgG) constant domain (Fc) glycosylation are associated with changes in rheumatoid arthritis (RA) disease activity in response to pregnancy. Here, we sought to determine whether the same holds true for variable domain (Fab) glycosylation. Methods: IgGs were captured from RA and control sera obtained before (RA only), during and after pregnancy, followed by Fc and Fab separation, glycan release, and mass spectrometric detection. In parallel, glycans from intact IgG were analysed. The data was used to calculate glycosylation traits, and to estimate the level of Fab glycosylation. Results: The overall level of Fab glycosylation was increased in RA patients compared to controls, while no differences in Fab glycosylation patterns were found. For the Fc and intact IgG (Total) previously observed differences in galactosylation and bisection were confirmed. Furthermore, increased galactosylation of Fc and Total were associated with lower disease activity and autoantibody positivity. In addition, the change in Fc galactosylation associated with the change in disease activity during pregnancy and after delivery, while this was not the case for Fab. Conclusions: In contrast to changes in Fc glycosylation, changes in Fab glycosylation are not associated with improvement of RA during pregnancy and arthritis flare after delivery.","author":[{"dropping-particle":"","family":"Bondt","given":"Albert","non-dropping-particle":"","parse-names":false,"suffix":""},{"dropping-particle":"","family":"Wuhrer","given":"Manfred","non-dropping-particle":"","parse-names":false,"suffix":""},{"dropping-particle":"","family":"Kuijper","given":"T. Martijn","non-dropping-particle":"","parse-names":false,"suffix":""},{"dropping-particle":"","family":"Hazes","given":"Johanna M.W.","non-dropping-particle":"","parse-names":false,"suffix":""},{"dropping-particle":"","family":"Dolhain","given":"Radboud J.E.M.","non-dropping-particle":"","parse-names":false,"suffix":""}],"container-title":"Arthritis Research and Therapy","id":"ITEM-1","issue":"1","issued":{"date-parts":[["2016","11","25"]]},"publisher":"BioMed Central Ltd.","title":"Fab glycosylation of immunoglobulin G does not associate with improvement of rheumatoid arthritis during pregnancy","type":"article-journal","volume":"18"},"uris":["http://www.mendeley.com/documents/?uuid=45cf3292-e993-4bf7-8d63-5c22d9976e04"]},{"id":"ITEM-2","itemData":{"DOI":"10.1074/mcp.M116.062919","ISSN":"15359484","PMID":"27956708","abstract":"Recently, we showed the unexpectedly high abundance of N-linked glycans on the Fab-domain of Anti-Citrullinated Protein Antibodies (ACPA). As N-linked glycans can mediate a variety of biological functions, we now aimed at investigating the structural composition of the Fab-glycans of ACPA-IgG to better understand their mediated biological effects. ACPA-IgG and noncitrulline specific (control) IgG from plasma and/or synovial fluid of nine ACPA positive rheumatoid arthritis patients were affinity purified. The N-linked glycosylation of total, Fc and F(ab')2 fragments, as well as heavy and light chains of ACPA-IgG and control IgG were analyzed by UHPLC and MALDI-TOF mass spectrometry. The Fc-glycosylation of ACPA-IgG and IgG was analyzed at the glycopeptide level using LC-MS. The structural analyses revealed that ACPA-IgG molecules contain highly sialylated glycans in their Fabdomain. Importantly, Fab-glycans were estimated to be present on over 90% of ACPA-IgG, which is five times higher than in control IgG isolated from the same patients. This feature was more prominent on ACPA isolated from synovial fluid compared with peripheral blood. These observations provide the first evidence pointing to the ability of ACPA-IgG to mediate novel immunological activities, for example through binding specific lectins via hypersialylated Fab-glycans.","author":[{"dropping-particle":"","family":"Hafkenscheid","given":"Lise","non-dropping-particle":"","parse-names":false,"suffix":""},{"dropping-particle":"","family":"Bondt","given":"Albert","non-dropping-particle":"","parse-names":false,"suffix":""},{"dropping-particle":"","family":"Scherer","given":"Hans U.","non-dropping-particle":"","parse-names":false,"suffix":""},{"dropping-particle":"","family":"Huizinga","given":"Tom W.J.","non-dropping-particle":"","parse-names":false,"suffix":""},{"dropping-particle":"","family":"Wuhrer","given":"Manfred","non-dropping-particle":"","parse-names":false,"suffix":""},{"dropping-particle":"","family":"Toes","given":"René E.M.","non-dropping-particle":"","parse-names":false,"suffix":""},{"dropping-particle":"","family":"Rombouts","given":"Yoann","non-dropping-particle":"","parse-names":false,"suffix":""}],"container-title":"Molecular and Cellular Proteomics","id":"ITEM-2","issue":"2","issued":{"date-parts":[["2017","2","1"]]},"page":"278-287","publisher":"American Society for Biochemistry and Molecular Biology Inc.","title":"Structural analysis of variable domain glycosylation of anti-citrullinated protein antibodies in rheumatoid arthritis reveals the presence of highly sialylated glycans","type":"article-journal","volume":"16"},"uris":["http://www.mendeley.com/documents/?uuid=4ca7d4a9-a8d8-492b-beee-dd5b5a9f914c"]}],"mendeley":{"formattedCitation":"\\cite{Bondt2016Fab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glycans}","plainTextFormattedCitation":"\\cite{Bondt2016Fab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glycans}","previouslyFormattedCitation":"&lt;sup&gt;28,29&lt;/sup&gt;"},"properties":{"noteIndex":0},"schema":"https://github.com/citation-style-language/schema/raw/master/csl-citation.json"}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w:t>
      </w:r>
      <w:r w:rsidR="00F537FC">
        <w:rPr>
          <w:rFonts w:ascii="Georgia" w:eastAsia="Times New Roman" w:hAnsi="Georgia" w:cs="Times New Roman"/>
          <w:color w:val="2E2E2E"/>
          <w:sz w:val="24"/>
          <w:szCs w:val="24"/>
        </w:rPr>
        <w:fldChar w:fldCharType="end"/>
      </w:r>
      <w:bookmarkStart w:id="149" w:name="bbib7"/>
      <w:bookmarkStart w:id="150" w:name="bbib18"/>
      <w:r w:rsidRPr="00A036F9">
        <w:rPr>
          <w:rFonts w:ascii="Georgia" w:eastAsia="Times New Roman" w:hAnsi="Georgia" w:cs="Times New Roman"/>
          <w:color w:val="2E2E2E"/>
          <w:sz w:val="24"/>
          <w:szCs w:val="24"/>
        </w:rPr>
        <w:t>. In two of our donors, annotated M66 and M77, we did detect relatively high levels of Fab glycosylation as shown for M66, time point 3, in </w:t>
      </w:r>
      <w:hyperlink r:id="rId4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{fig:figs3.2}</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with the annotation of the putative Fab glycosylation annotated in </w:t>
      </w:r>
      <w:hyperlink r:id="rId46"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{fig:figs3.2}</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Still the Fab glycosylated clones represented just a few percent of the total abundance (2%–6% for donor M66 and M77). The fractional abundance of glycosylated Fabs in the other patients was between 0% and 1.86% (with a median of 0.295%) (</w:t>
      </w:r>
      <w:hyperlink r:id="rId47"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{fig:figs3.2}</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Also, in the two healthy donors, one displayed a fractional abundance of glycosylated Fabs of about 3% (F66H), whereas in the other donor this remained around 0.5% at all sampling time points. This fractional abundance is substantially lower than would be predicted based on the IMGT database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11% of these 130 million sequences carry at least one consensus</w:t>
      </w:r>
      <w:r w:rsidRPr="00A036F9">
        <w:rPr>
          <w:rFonts w:ascii="Georgia" w:eastAsia="Times New Roman" w:hAnsi="Georgia" w:cs="Georgia"/>
          <w:color w:val="2E2E2E"/>
          <w:sz w:val="24"/>
          <w:szCs w:val="24"/>
        </w:rPr>
        <w:t> </w:t>
      </w:r>
      <w:r w:rsidRPr="00A036F9">
        <w:rPr>
          <w:rFonts w:ascii="Georgia" w:eastAsia="Times New Roman" w:hAnsi="Georgia" w:cs="Times New Roman"/>
          <w:i/>
          <w:iCs/>
          <w:color w:val="2E2E2E"/>
          <w:sz w:val="24"/>
          <w:szCs w:val="24"/>
        </w:rPr>
        <w:t>N</w:t>
      </w:r>
      <w:r w:rsidRPr="00A036F9">
        <w:rPr>
          <w:rFonts w:ascii="Georgia" w:eastAsia="Times New Roman" w:hAnsi="Georgia" w:cs="Times New Roman"/>
          <w:color w:val="2E2E2E"/>
          <w:sz w:val="24"/>
          <w:szCs w:val="24"/>
        </w:rPr>
        <w:t xml:space="preserve">-glycosylation site) and lower than the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 xml:space="preserve">17% described in literature </w:t>
      </w:r>
      <w:bookmarkEnd w:id="149"/>
      <w:bookmarkEnd w:id="150"/>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{"citationItems":[{"id":"ITEM-1","itemData":{"DOI":"10.1186/S13075-016-1172-1","ISSN":"14786362","PMID":"27887659","abstract":"Background: Changes in immunoglobulin G (IgG) constant domain (Fc) glycosylation are associated with changes in rheumatoid arthritis (RA) disease activity in response to pregnancy. Here, we sought to determine whether the same holds true for variable domain (Fab) glycosylation. Methods: IgGs were captured from RA and control sera obtained before (RA only), during and after pregnancy, followed by Fc and Fab separation, glycan release, and mass spectrometric detection. In parallel, glycans from intact IgG were analysed. The data was used to calculate glycosylation traits, and to estimate the level of Fab glycosylation. Results: The overall level of Fab glycosylation was increased in RA patients compared to controls, while no differences in Fab glycosylation patterns were found. For the Fc and intact IgG (Total) previously observed differences in galactosylation and bisection were confirmed. Furthermore, increased galactosylation of Fc and Total were associated with lower disease activity and autoantibody positivity. In addition, the change in Fc galactosylation associated with the change in disease activity during pregnancy and after delivery, while this was not the case for Fab. Conclusions: In contrast to changes in Fc glycosylation, changes in Fab glycosylation are not associated with improvement of RA during pregnancy and arthritis flare after delivery.","author":[{"dropping-particle":"","family":"Bondt","given":"Albert","non-dropping-particle":"","parse-names":false,"suffix":""},{"dropping-particle":"","family":"Wuhrer","given":"Manfred","non-dropping-particle":"","parse-names":false,"suffix":""},{"dropping-particle":"","family":"Kuijper","given":"T. Martijn","non-dropping-particle":"","parse-names":false,"suffix":""},{"dropping-particle":"","family":"Hazes","given":"Johanna M.W.","non-dropping-particle":"","parse-names":false,"suffix":""},{"dropping-particle":"","family":"Dolhain","given":"Radboud J.E.M.","non-dropping-particle":"","parse-names":false,"suffix":""}],"container-title":"Arthritis Research and Therapy","id":"ITEM-1","issue":"1","issued":{"date-parts":[["2016","11","25"]]},"publisher":"BioMed Central Ltd.","title":"Fab glycosylation of immunoglobulin G does not associate with improvement of rheumatoid arthritis during pregnancy","type":"article-journal","volume":"18"},"uris":["http://www.mendeley.com/documents/?uuid=45cf3292-e993-4bf7-8d63-5c22d9976e04"]},{"id":"ITEM-2","itemData":{"DOI":"10.1074/mcp.M116.062919","ISSN":"15359484","PMID":"27956708","abstract":"Recently, we showed the unexpectedly high abundance of N-linked glycans on the Fab-domain of Anti-Citrullinated Protein Antibodies (ACPA). As N-linked glycans can mediate a variety of biological functions, we now aimed at investigating the structural composition of the Fab-glycans of ACPA-IgG to better understand their mediated biological effects. ACPA-IgG and noncitrulline specific (control) IgG from plasma and/or synovial fluid of nine ACPA positive rheumatoid arthritis patients were affinity purified. The N-linked glycosylation of total, Fc and F(ab')2 fragments, as well as heavy and light chains of ACPA-IgG and control IgG were analyzed by UHPLC and MALDI-TOF mass spectrometry. The Fc-glycosylation of ACPA-IgG and IgG was analyzed at the glycopeptide level using LC-MS. The structural analyses revealed that ACPA-IgG molecules contain highly sialylated glycans in their Fabdomain. Importantly, Fab-glycans were estimated to be present on over 90% of ACPA-IgG, which is five times higher than in control IgG isolated from the same patients. This feature was more prominent on ACPA isolated from synovial fluid compared with peripheral blood. These observations provide the first evidence pointing to the ability of ACPA-IgG to mediate novel immunological activities, for example through binding specific lectins via hypersialylated Fab-glycans.","author":[{"dropping-particle":"","family":"Hafkenscheid","given":"Lise","non-dropping-particle":"","parse-names":false,"suffix":""},{"dropping-particle":"","family":"Bondt","given":"Albert","non-dropping-particle":"","parse-names":false,"suffix":""},{"dropping-particle":"","family":"Scherer","given":"Hans U.","non-dropping-particle":"","parse-names":false,"suffix":""},{"dropping-particle":"","family":"Huizinga","given":"Tom W.J.","non-dropping-particle":"","parse-names":false,"suffix":""},{"dropping-particle":"","family":"Wuhrer","given":"Manfred","non-dropping-particle":"","parse-names":false,"suffix":""},{"dropping-particle":"","family":"Toes","given":"René E.M.","non-dropping-particle":"","parse-names":false,"suffix":""},{"dropping-particle":"","family":"Rombouts","given":"Yoann","non-dropping-particle":"","parse-names":false,"suffix":""}],"container-title":"Molecular and Cellular Proteomics","id":"ITEM-2","issue":"2","issued":{"date-parts":[["2017","2","1"]]},"page":"278-287","publisher":"American Society for Biochemistry and Molecular Biology Inc.","title":"Structural analysis of variable domain glycosylation of anti-citrullinated protein antibodies in rheumatoid arthritis reveals the presence of highly sialylated glycans","type":"article-journal","volume":"16"},"uris":["http://www.mendeley.com/documents/?uuid=4ca7d4a9-a8d8-492b-beee-dd5b5a9f914c"]}],"mendeley":{"formattedCitation":"\\cite{Bondt2016Fab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glycans}","plainTextFormattedCitation":"\\cite{Bondt2016Fab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glycans}","previouslyFormattedCitation":"&lt;sup&gt;28,29&lt;/sup&gt;"},"properties":{"noteIndex":0},"schema":"https://github.com/citation-style-language/schema/raw/master/csl-citation.json"}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w:t>
      </w:r>
      <w:r w:rsidR="00F537FC">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xml:space="preserve">. However, our data reveal that the fractional abundance of glycosylated Fabs is also </w:t>
      </w:r>
      <w:proofErr w:type="gramStart"/>
      <w:r w:rsidRPr="00A036F9">
        <w:rPr>
          <w:rFonts w:ascii="Georgia" w:eastAsia="Times New Roman" w:hAnsi="Georgia" w:cs="Times New Roman"/>
          <w:color w:val="2E2E2E"/>
          <w:sz w:val="24"/>
          <w:szCs w:val="24"/>
        </w:rPr>
        <w:t>donor-dependent</w:t>
      </w:r>
      <w:proofErr w:type="gramEnd"/>
      <w:r w:rsidRPr="00A036F9">
        <w:rPr>
          <w:rFonts w:ascii="Georgia" w:eastAsia="Times New Roman" w:hAnsi="Georgia" w:cs="Times New Roman"/>
          <w:color w:val="2E2E2E"/>
          <w:sz w:val="24"/>
          <w:szCs w:val="24"/>
        </w:rPr>
        <w:t>.</w:t>
      </w:r>
    </w:p>
    <w:p w14:paraId="09C46F06" w14:textId="18E099BC"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Plasma IgG1 repertoires are unique for each donor</w:t>
      </w:r>
    </w:p>
    <w:p w14:paraId="4FE3EADB" w14:textId="6C9F40F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Next, we compared the IgG1 Fab profiles between time points not only within a single donor but also between different donors. Interindividual analyses showed that virtually none of the Fab IDs overlapped between individuals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w:t>
      </w:r>
      <w:proofErr w:type="gramStart"/>
      <w:r w:rsidR="009F7080" w:rsidRPr="009F7080">
        <w:rPr>
          <w:rFonts w:ascii="Georgia" w:eastAsia="Times New Roman" w:hAnsi="Georgia" w:cs="Times New Roman"/>
          <w:color w:val="2E2E2E"/>
          <w:sz w:val="24"/>
          <w:szCs w:val="24"/>
        </w:rPr>
        <w:t>fig:fig</w:t>
      </w:r>
      <w:proofErr w:type="gramEnd"/>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2</w:t>
      </w:r>
      <w:r w:rsidR="00FB1E7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A, </w:t>
      </w:r>
      <w:r w:rsidR="009F7080">
        <w:rPr>
          <w:rFonts w:ascii="Georgia" w:eastAsia="Times New Roman" w:hAnsi="Georgia" w:cs="Times New Roman"/>
          <w:color w:val="2E2E2E"/>
          <w:sz w:val="24"/>
          <w:szCs w:val="24"/>
        </w:rPr>
        <w:t>\</w:t>
      </w:r>
      <w:proofErr w:type="spellStart"/>
      <w:r w:rsidR="009F7080">
        <w:rPr>
          <w:rFonts w:ascii="Georgia" w:eastAsia="Times New Roman" w:hAnsi="Georgia" w:cs="Times New Roman"/>
          <w:color w:val="2E2E2E"/>
          <w:sz w:val="24"/>
          <w:szCs w:val="24"/>
        </w:rPr>
        <w:t>autoref</w:t>
      </w:r>
      <w:proofErr w:type="spellEnd"/>
      <w:r w:rsidR="009F7080">
        <w:rPr>
          <w:rFonts w:ascii="Georgia" w:eastAsia="Times New Roman" w:hAnsi="Georgia" w:cs="Times New Roman"/>
          <w:color w:val="2E2E2E"/>
          <w:sz w:val="24"/>
          <w:szCs w:val="24"/>
        </w:rPr>
        <w:t>{fig:figs3.3} and</w:t>
      </w:r>
      <w:r w:rsidRPr="00A036F9">
        <w:rPr>
          <w:rFonts w:ascii="Georgia" w:eastAsia="Times New Roman" w:hAnsi="Georgia" w:cs="Times New Roman"/>
          <w:color w:val="2E2E2E"/>
          <w:sz w:val="24"/>
          <w:szCs w:val="24"/>
        </w:rPr>
        <w:t> </w:t>
      </w:r>
      <w:r w:rsidR="009F7080">
        <w:rPr>
          <w:rFonts w:ascii="Georgia" w:eastAsia="Times New Roman" w:hAnsi="Georgia" w:cs="Times New Roman"/>
          <w:color w:val="2E2E2E"/>
          <w:sz w:val="24"/>
          <w:szCs w:val="24"/>
        </w:rPr>
        <w:t>\</w:t>
      </w:r>
      <w:proofErr w:type="spellStart"/>
      <w:r w:rsidR="009F7080">
        <w:rPr>
          <w:rFonts w:ascii="Georgia" w:eastAsia="Times New Roman" w:hAnsi="Georgia" w:cs="Times New Roman"/>
          <w:color w:val="2E2E2E"/>
          <w:sz w:val="24"/>
          <w:szCs w:val="24"/>
        </w:rPr>
        <w:t>autoref</w:t>
      </w:r>
      <w:proofErr w:type="spellEnd"/>
      <w:r w:rsidR="009F7080">
        <w:rPr>
          <w:rFonts w:ascii="Georgia" w:eastAsia="Times New Roman" w:hAnsi="Georgia" w:cs="Times New Roman"/>
          <w:color w:val="2E2E2E"/>
          <w:sz w:val="24"/>
          <w:szCs w:val="24"/>
        </w:rPr>
        <w:t>{fig:figs3.4}</w:t>
      </w:r>
      <w:r w:rsidRPr="00A036F9">
        <w:rPr>
          <w:rFonts w:ascii="Georgia" w:eastAsia="Times New Roman" w:hAnsi="Georgia" w:cs="Times New Roman"/>
          <w:color w:val="2E2E2E"/>
          <w:sz w:val="24"/>
          <w:szCs w:val="24"/>
        </w:rPr>
        <w:t>A and B</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Also, hierarchical clustering based on clone IDs clusters each donor distinctively (</w:t>
      </w:r>
      <w:hyperlink r:id="rId48" w:anchor="fig2"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{fig:fig3.2}</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Thus, each donor has its own simple albeit unique IgG1 repertoire. However, within each individual, overlap between the measured IgG1 repertoires measured across time was found to be very high, even when the time span largely exceeded the average half-life of IgG1s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w:t>
      </w:r>
      <w:proofErr w:type="gramStart"/>
      <w:r w:rsidR="009F7080" w:rsidRPr="009F7080">
        <w:rPr>
          <w:rFonts w:ascii="Georgia" w:eastAsia="Times New Roman" w:hAnsi="Georgia" w:cs="Times New Roman"/>
          <w:color w:val="2E2E2E"/>
          <w:sz w:val="24"/>
          <w:szCs w:val="24"/>
        </w:rPr>
        <w:t>fig:fig</w:t>
      </w:r>
      <w:proofErr w:type="gramEnd"/>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2}</w:t>
      </w:r>
      <w:r w:rsidRPr="00A036F9">
        <w:rPr>
          <w:rFonts w:ascii="Georgia" w:eastAsia="Times New Roman" w:hAnsi="Georgia" w:cs="Times New Roman"/>
          <w:color w:val="2E2E2E"/>
          <w:sz w:val="24"/>
          <w:szCs w:val="24"/>
        </w:rPr>
        <w:t>A–D and </w:t>
      </w:r>
      <w:r w:rsidR="009F7080">
        <w:rPr>
          <w:rFonts w:ascii="Georgia" w:eastAsia="Times New Roman" w:hAnsi="Georgia" w:cs="Times New Roman"/>
          <w:color w:val="2E2E2E"/>
          <w:sz w:val="24"/>
          <w:szCs w:val="24"/>
        </w:rPr>
        <w:t>\</w:t>
      </w:r>
      <w:proofErr w:type="spellStart"/>
      <w:r w:rsidR="009F7080">
        <w:rPr>
          <w:rFonts w:ascii="Georgia" w:eastAsia="Times New Roman" w:hAnsi="Georgia" w:cs="Times New Roman"/>
          <w:color w:val="2E2E2E"/>
          <w:sz w:val="24"/>
          <w:szCs w:val="24"/>
        </w:rPr>
        <w:t>autoref</w:t>
      </w:r>
      <w:proofErr w:type="spellEnd"/>
      <w:r w:rsidR="009F7080">
        <w:rPr>
          <w:rFonts w:ascii="Georgia" w:eastAsia="Times New Roman" w:hAnsi="Georgia" w:cs="Times New Roman"/>
          <w:color w:val="2E2E2E"/>
          <w:sz w:val="24"/>
          <w:szCs w:val="24"/>
        </w:rPr>
        <w:t>{fig:figs3.4}}</w:t>
      </w:r>
      <w:r w:rsidRPr="00A036F9">
        <w:rPr>
          <w:rFonts w:ascii="Georgia" w:eastAsia="Times New Roman" w:hAnsi="Georgia" w:cs="Times New Roman"/>
          <w:color w:val="2E2E2E"/>
          <w:sz w:val="24"/>
          <w:szCs w:val="24"/>
        </w:rPr>
        <w:t>). A large portion of the most abundant IgG1s remains present throughout the sampling window of up to 2 months, although we also observe a response in the IgG1 profile due to changes in the patient’s physiology (discussed below). To exclude whether these findings were due to the severe physiological state of the eight septic patient donors, we performed a similar analysis on plasma of two healthy donors. In the absence of a dramatic immunological challenge, the IgG1 profiles, as obtained from the two healthy donors, show (1) a very high stability over time within individuals and (2) an interindividual overlap in uniquely RT- and mass-identified IgG1 clones near to zero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r w:rsidR="009F7080" w:rsidRPr="009F7080">
        <w:rPr>
          <w:rFonts w:ascii="Georgia" w:eastAsia="Times New Roman" w:hAnsi="Georgia" w:cs="Times New Roman"/>
          <w:color w:val="2E2E2E"/>
          <w:sz w:val="24"/>
          <w:szCs w:val="24"/>
        </w:rPr>
        <w:t>3.</w:t>
      </w:r>
      <w:hyperlink r:id="rId49" w:anchor="mmc1" w:history="1">
        <w:r w:rsidRPr="00A036F9">
          <w:rPr>
            <w:rFonts w:ascii="Georgia" w:eastAsia="Times New Roman" w:hAnsi="Georgia" w:cs="Times New Roman"/>
            <w:color w:val="0C7DBB"/>
            <w:sz w:val="24"/>
            <w:szCs w:val="24"/>
          </w:rPr>
          <w:t>4</w:t>
        </w:r>
      </w:hyperlink>
      <w:r w:rsidR="009F7080">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xml:space="preserve">A </w:t>
      </w:r>
      <w:r w:rsidR="009F7080">
        <w:rPr>
          <w:rFonts w:ascii="Georgia" w:eastAsia="Times New Roman" w:hAnsi="Georgia" w:cs="Times New Roman"/>
          <w:color w:val="2E2E2E"/>
          <w:sz w:val="24"/>
          <w:szCs w:val="24"/>
        </w:rPr>
        <w:t xml:space="preserve">and </w:t>
      </w:r>
      <w:r w:rsidRPr="00A036F9">
        <w:rPr>
          <w:rFonts w:ascii="Georgia" w:eastAsia="Times New Roman" w:hAnsi="Georgia" w:cs="Times New Roman"/>
          <w:color w:val="2E2E2E"/>
          <w:sz w:val="24"/>
          <w:szCs w:val="24"/>
        </w:rPr>
        <w:t>B</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w:t>
      </w:r>
    </w:p>
    <w:p w14:paraId="75B5BDCE" w14:textId="0C6A4A96"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lastRenderedPageBreak/>
        <w:t>!!</w:t>
      </w:r>
      <w:r w:rsidR="00A036F9" w:rsidRPr="00A036F9">
        <w:rPr>
          <w:rFonts w:ascii="Georgia" w:eastAsia="Times New Roman" w:hAnsi="Georgia" w:cs="Times New Roman"/>
          <w:color w:val="2E2E2E"/>
          <w:sz w:val="27"/>
          <w:szCs w:val="27"/>
        </w:rPr>
        <w:t>Longitudinal quantitative monitoring of single IgG1 clones</w:t>
      </w:r>
    </w:p>
    <w:p w14:paraId="583F7767" w14:textId="7C8D884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By spiking in two recombinant IgG1 mAbs at a known concentration to the plasma samples prior to sample preparation, we could provide additional absolute quantification for the abundance of the detected IgG1s. The concentrations of the LC-MS-detected endogenous IgG1 clones present in plasma ranged from less than 0.05 up to &gt;400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 xml:space="preserve">/mL (&lt;300 </w:t>
      </w:r>
      <w:proofErr w:type="spellStart"/>
      <w:r w:rsidRPr="00A036F9">
        <w:rPr>
          <w:rFonts w:ascii="Georgia" w:eastAsia="Times New Roman" w:hAnsi="Georgia" w:cs="Times New Roman"/>
          <w:color w:val="2E2E2E"/>
          <w:sz w:val="24"/>
          <w:szCs w:val="24"/>
        </w:rPr>
        <w:t>pM</w:t>
      </w:r>
      <w:proofErr w:type="spellEnd"/>
      <w:r w:rsidRPr="00A036F9">
        <w:rPr>
          <w:rFonts w:ascii="Georgia" w:eastAsia="Times New Roman" w:hAnsi="Georgia" w:cs="Times New Roman"/>
          <w:color w:val="2E2E2E"/>
          <w:sz w:val="24"/>
          <w:szCs w:val="24"/>
        </w:rPr>
        <w:t xml:space="preserve"> up to &gt;2.5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xml:space="preserve">, median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6.25</w:t>
      </w:r>
      <w:r w:rsidRPr="00A036F9">
        <w:rPr>
          <w:rFonts w:ascii="Georgia" w:eastAsia="Times New Roman" w:hAnsi="Georgia" w:cs="Georgia"/>
          <w:color w:val="2E2E2E"/>
          <w:sz w:val="24"/>
          <w:szCs w:val="24"/>
        </w:rPr>
        <w:t> </w:t>
      </w:r>
      <w:proofErr w:type="spellStart"/>
      <w:r w:rsidRPr="00A036F9">
        <w:rPr>
          <w:rFonts w:ascii="Georgia" w:eastAsia="Times New Roman" w:hAnsi="Georgia" w:cs="Times New Roman"/>
          <w:color w:val="2E2E2E"/>
          <w:sz w:val="24"/>
          <w:szCs w:val="24"/>
        </w:rPr>
        <w:t>nM</w:t>
      </w:r>
      <w:proofErr w:type="spellEnd"/>
      <w:r w:rsidRPr="00A036F9">
        <w:rPr>
          <w:rFonts w:ascii="Georgia" w:eastAsia="Times New Roman" w:hAnsi="Georgia" w:cs="Times New Roman"/>
          <w:color w:val="2E2E2E"/>
          <w:sz w:val="24"/>
          <w:szCs w:val="24"/>
        </w:rPr>
        <w:t>;</w:t>
      </w:r>
      <w:r w:rsidRPr="00A036F9">
        <w:rPr>
          <w:rFonts w:ascii="Georgia" w:eastAsia="Times New Roman" w:hAnsi="Georgia" w:cs="Georgia"/>
          <w:color w:val="2E2E2E"/>
          <w:sz w:val="24"/>
          <w:szCs w:val="24"/>
        </w:rPr>
        <w:t> </w:t>
      </w:r>
      <w:ins w:id="151" w:author="Graaf, S.C. de (Bastiaan)" w:date="2023-03-27T13:58:00Z">
        <w:r w:rsidR="00D82B7C" w:rsidRPr="00D82B7C">
          <w:rPr>
            <w:rFonts w:ascii="Georgia" w:eastAsia="Times New Roman" w:hAnsi="Georgia" w:cs="Times New Roman"/>
            <w:color w:val="2E2E2E"/>
            <w:sz w:val="24"/>
            <w:szCs w:val="24"/>
          </w:rPr>
          <w:t>\textbf{Data \ref{data:datadummy3.1}}</w:t>
        </w:r>
      </w:ins>
      <w:del w:id="152" w:author="Graaf, S.C. de (Bastiaan)" w:date="2023-03-27T13:58:00Z">
        <w:r w:rsidDel="00D82B7C">
          <w:fldChar w:fldCharType="begin"/>
        </w:r>
        <w:r w:rsidRPr="00D82B7C" w:rsidDel="00D82B7C">
          <w:delInstrText>HYPERLINK "https://www.sciencedirect.com/science/article/pii/S2405471221003318?via%3Dihub" \l "mmc2"</w:delInstrText>
        </w:r>
        <w:r w:rsidDel="00D82B7C">
          <w:fldChar w:fldCharType="separate"/>
        </w:r>
        <w:r w:rsidRPr="00D82B7C" w:rsidDel="00D82B7C">
          <w:rPr>
            <w:rFonts w:ascii="Georgia" w:eastAsia="Times New Roman" w:hAnsi="Georgia" w:cs="Times New Roman"/>
            <w:color w:val="0C7DBB"/>
            <w:sz w:val="24"/>
            <w:szCs w:val="24"/>
          </w:rPr>
          <w:delText>Data S1</w:delText>
        </w:r>
        <w:r w:rsidDel="00D82B7C">
          <w:rPr>
            <w:rFonts w:ascii="Georgia" w:eastAsia="Times New Roman" w:hAnsi="Georgia" w:cs="Times New Roman"/>
            <w:color w:val="0C7DBB"/>
            <w:sz w:val="24"/>
            <w:szCs w:val="24"/>
          </w:rPr>
          <w:fldChar w:fldCharType="end"/>
        </w:r>
      </w:del>
      <w:bookmarkEnd w:id="37"/>
      <w:r w:rsidRPr="00A036F9">
        <w:rPr>
          <w:rFonts w:ascii="Georgia" w:eastAsia="Times New Roman" w:hAnsi="Georgia" w:cs="Times New Roman"/>
          <w:color w:val="2E2E2E"/>
          <w:sz w:val="24"/>
          <w:szCs w:val="24"/>
        </w:rPr>
        <w:t>). Monitoring serological IgG1 repertoires over time in patients who had undergone a septic episode, we observed several distinct quantitative patterns. The most recognizable patterns are highlighted in </w:t>
      </w:r>
      <w:r w:rsidR="009F7080" w:rsidRPr="009F7080">
        <w:t>\textbf{\</w:t>
      </w:r>
      <w:proofErr w:type="spellStart"/>
      <w:r w:rsidR="009F7080" w:rsidRPr="009F7080">
        <w:t>autoref</w:t>
      </w:r>
      <w:proofErr w:type="spellEnd"/>
      <w:r w:rsidR="009F7080" w:rsidRPr="009F7080">
        <w:t>{</w:t>
      </w:r>
      <w:proofErr w:type="gramStart"/>
      <w:r w:rsidR="009F7080" w:rsidRPr="009F7080">
        <w:t>fig:fig</w:t>
      </w:r>
      <w:proofErr w:type="gramEnd"/>
      <w:r w:rsidR="009F7080" w:rsidRPr="009F7080">
        <w:t>3.</w:t>
      </w:r>
      <w:r w:rsidR="009F7080">
        <w:t>2}</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There are IgG1 clones that become lower in concentration over time (</w:t>
      </w:r>
      <w:r w:rsidR="009F7080" w:rsidRPr="009F7080">
        <w:t>\textbf{\</w:t>
      </w:r>
      <w:proofErr w:type="spellStart"/>
      <w:r w:rsidR="009F7080" w:rsidRPr="009F7080">
        <w:t>autoref</w:t>
      </w:r>
      <w:proofErr w:type="spellEnd"/>
      <w:r w:rsidR="009F7080" w:rsidRPr="009F7080">
        <w:t>{</w:t>
      </w:r>
      <w:proofErr w:type="gramStart"/>
      <w:r w:rsidR="009F7080" w:rsidRPr="009F7080">
        <w:t>fig:fig</w:t>
      </w:r>
      <w:proofErr w:type="gramEnd"/>
      <w:r w:rsidR="009F7080" w:rsidRPr="009F7080">
        <w:t>3.</w:t>
      </w:r>
      <w:r w:rsidR="009F7080">
        <w:t>2}</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blue boxes). Another category of IgG1 clones was undetectable in the plasma until post-sepsis but became abundantly present at T4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{fig:fig3.</w:t>
      </w:r>
      <w:hyperlink r:id="rId50" w:anchor="fig2" w:history="1">
        <w:r w:rsidRPr="00A036F9">
          <w:rPr>
            <w:rFonts w:ascii="Georgia" w:eastAsia="Times New Roman" w:hAnsi="Georgia" w:cs="Times New Roman"/>
            <w:color w:val="0C7DBB"/>
            <w:sz w:val="24"/>
            <w:szCs w:val="24"/>
          </w:rPr>
          <w:t>2</w:t>
        </w:r>
      </w:hyperlink>
      <w:r w:rsidR="009F7080">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red boxes). Yet, another group of IgG1 clones was found to be rather persistent in concentration over all sampling moments (</w:t>
      </w:r>
      <w:hyperlink r:id="rId51" w:anchor="fig2" w:history="1">
        <w:r w:rsidR="009F7080" w:rsidRPr="009F7080">
          <w:rPr>
            <w:rFonts w:ascii="Georgia" w:eastAsia="Times New Roman" w:hAnsi="Georgia" w:cs="Times New Roman"/>
            <w:color w:val="0C7DBB"/>
            <w:sz w:val="24"/>
            <w:szCs w:val="24"/>
          </w:rPr>
          <w:t>\textbf{\</w:t>
        </w:r>
        <w:proofErr w:type="spellStart"/>
        <w:r w:rsidR="009F7080" w:rsidRPr="009F7080">
          <w:rPr>
            <w:rFonts w:ascii="Georgia" w:eastAsia="Times New Roman" w:hAnsi="Georgia" w:cs="Times New Roman"/>
            <w:color w:val="0C7DBB"/>
            <w:sz w:val="24"/>
            <w:szCs w:val="24"/>
          </w:rPr>
          <w:t>autoref</w:t>
        </w:r>
        <w:proofErr w:type="spellEnd"/>
        <w:r w:rsidR="009F7080" w:rsidRPr="009F7080">
          <w:rPr>
            <w:rFonts w:ascii="Georgia" w:eastAsia="Times New Roman" w:hAnsi="Georgia" w:cs="Times New Roman"/>
            <w:color w:val="0C7DBB"/>
            <w:sz w:val="24"/>
            <w:szCs w:val="24"/>
          </w:rPr>
          <w:t>{fig:fig3.</w:t>
        </w:r>
        <w:r w:rsidRPr="00A036F9">
          <w:rPr>
            <w:rFonts w:ascii="Georgia" w:eastAsia="Times New Roman" w:hAnsi="Georgia" w:cs="Times New Roman"/>
            <w:color w:val="0C7DBB"/>
            <w:sz w:val="24"/>
            <w:szCs w:val="24"/>
          </w:rPr>
          <w:t>2</w:t>
        </w:r>
      </w:hyperlink>
      <w:r w:rsidR="009F7080">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green boxes). In healthy donors, </w:t>
      </w:r>
      <w:proofErr w:type="gramStart"/>
      <w:r w:rsidRPr="00A036F9">
        <w:rPr>
          <w:rFonts w:ascii="Georgia" w:eastAsia="Times New Roman" w:hAnsi="Georgia" w:cs="Times New Roman"/>
          <w:color w:val="2E2E2E"/>
          <w:sz w:val="24"/>
          <w:szCs w:val="24"/>
        </w:rPr>
        <w:t>the majority of</w:t>
      </w:r>
      <w:proofErr w:type="gramEnd"/>
      <w:r w:rsidRPr="00A036F9">
        <w:rPr>
          <w:rFonts w:ascii="Georgia" w:eastAsia="Times New Roman" w:hAnsi="Georgia" w:cs="Times New Roman"/>
          <w:color w:val="2E2E2E"/>
          <w:sz w:val="24"/>
          <w:szCs w:val="24"/>
        </w:rPr>
        <w:t xml:space="preserve"> clones were more persistent in concentration, although some subtle changes could be observed for some clones.</w:t>
      </w:r>
    </w:p>
    <w:p w14:paraId="15D49618" w14:textId="34455BB7" w:rsidR="00A036F9" w:rsidRPr="00A036F9" w:rsidRDefault="00307E4D" w:rsidP="00A036F9">
      <w:pPr>
        <w:spacing w:after="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Full </w:t>
      </w:r>
      <w:r w:rsidR="005D08D0">
        <w:rPr>
          <w:rFonts w:ascii="Georgia" w:eastAsia="Times New Roman" w:hAnsi="Georgia" w:cs="Times New Roman"/>
          <w:i/>
          <w:iCs/>
          <w:color w:val="2E2E2E"/>
          <w:sz w:val="27"/>
          <w:szCs w:val="27"/>
        </w:rPr>
        <w:t>\</w:t>
      </w:r>
      <w:proofErr w:type="gramStart"/>
      <w:r w:rsidR="005D08D0">
        <w:rPr>
          <w:rFonts w:ascii="Georgia" w:eastAsia="Times New Roman" w:hAnsi="Georgia" w:cs="Times New Roman"/>
          <w:i/>
          <w:iCs/>
          <w:color w:val="2E2E2E"/>
          <w:sz w:val="27"/>
          <w:szCs w:val="27"/>
        </w:rPr>
        <w:t>emph{</w:t>
      </w:r>
      <w:proofErr w:type="gramEnd"/>
      <w:r w:rsidR="005D08D0">
        <w:rPr>
          <w:rFonts w:ascii="Georgia" w:eastAsia="Times New Roman" w:hAnsi="Georgia" w:cs="Times New Roman"/>
          <w:i/>
          <w:iCs/>
          <w:color w:val="2E2E2E"/>
          <w:sz w:val="27"/>
          <w:szCs w:val="27"/>
        </w:rPr>
        <w:t>de novo}</w:t>
      </w:r>
      <w:r w:rsidR="00A036F9" w:rsidRPr="00A036F9">
        <w:rPr>
          <w:rFonts w:ascii="Georgia" w:eastAsia="Times New Roman" w:hAnsi="Georgia" w:cs="Times New Roman"/>
          <w:color w:val="2E2E2E"/>
          <w:sz w:val="27"/>
          <w:szCs w:val="27"/>
        </w:rPr>
        <w:t> sequencing of an individual plasma IgG1 clone</w:t>
      </w:r>
    </w:p>
    <w:p w14:paraId="178ECADF" w14:textId="022F394D"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From the data presented earlier, we can conclude that the plasma IgG1 repertoire of individual healthy and diseased donors is unique and dominated by a few dozen abundant clones. Next, we sought to identify the exact sequences of these clones to obtain further insight into their function and origin. Complete </w:t>
      </w:r>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r w:rsidRPr="00A036F9">
        <w:rPr>
          <w:rFonts w:ascii="Georgia" w:eastAsia="Times New Roman" w:hAnsi="Georgia" w:cs="Times New Roman"/>
          <w:color w:val="2E2E2E"/>
          <w:sz w:val="24"/>
          <w:szCs w:val="24"/>
        </w:rPr>
        <w:t> sequencing of serological IgGs is notably difficult for several reasons. First, the inherent sequence hypervariability has so far proven to be highly challenging even when (personalized) genome-based sequence templates are available. Second, </w:t>
      </w:r>
      <w:r w:rsidR="005D08D0">
        <w:rPr>
          <w:rFonts w:ascii="Georgia" w:eastAsia="Times New Roman" w:hAnsi="Georgia" w:cs="Times New Roman"/>
          <w:i/>
          <w:iCs/>
          <w:color w:val="2E2E2E"/>
          <w:sz w:val="24"/>
          <w:szCs w:val="24"/>
        </w:rPr>
        <w:t>\emph{de novo}</w:t>
      </w:r>
      <w:r w:rsidRPr="00A036F9">
        <w:rPr>
          <w:rFonts w:ascii="Georgia" w:eastAsia="Times New Roman" w:hAnsi="Georgia" w:cs="Times New Roman"/>
          <w:color w:val="2E2E2E"/>
          <w:sz w:val="24"/>
          <w:szCs w:val="24"/>
        </w:rPr>
        <w:t> sequencing of antibodies at the protein level by MS is hampered by the complex nature of IgG molecules, stemming from their multichain structure and the intricate network of </w:t>
      </w:r>
      <w:hyperlink r:id="rId52" w:tooltip="Learn more about disulfide from ScienceDirect's AI-generated Topic Pages" w:history="1">
        <w:r w:rsidRPr="00A036F9">
          <w:rPr>
            <w:rFonts w:ascii="Georgia" w:eastAsia="Times New Roman" w:hAnsi="Georgia" w:cs="Times New Roman"/>
            <w:color w:val="2E2E2E"/>
            <w:sz w:val="24"/>
            <w:szCs w:val="24"/>
            <w:u w:val="single"/>
          </w:rPr>
          <w:t>disulfide</w:t>
        </w:r>
      </w:hyperlink>
      <w:r w:rsidRPr="00A036F9">
        <w:rPr>
          <w:rFonts w:ascii="Georgia" w:eastAsia="Times New Roman" w:hAnsi="Georgia" w:cs="Times New Roman"/>
          <w:color w:val="2E2E2E"/>
          <w:sz w:val="24"/>
          <w:szCs w:val="24"/>
        </w:rPr>
        <w:t> bridges. Finally, although </w:t>
      </w:r>
      <w:hyperlink r:id="rId53" w:tooltip="Learn more about shotgun proteomics from ScienceDirect's AI-generated Topic Pages" w:history="1">
        <w:r w:rsidRPr="00A036F9">
          <w:rPr>
            <w:rFonts w:ascii="Georgia" w:eastAsia="Times New Roman" w:hAnsi="Georgia" w:cs="Times New Roman"/>
            <w:color w:val="2E2E2E"/>
            <w:sz w:val="24"/>
            <w:szCs w:val="24"/>
            <w:u w:val="single"/>
          </w:rPr>
          <w:t>shotgun proteomics</w:t>
        </w:r>
      </w:hyperlink>
      <w:r w:rsidRPr="00A036F9">
        <w:rPr>
          <w:rFonts w:ascii="Georgia" w:eastAsia="Times New Roman" w:hAnsi="Georgia" w:cs="Times New Roman"/>
          <w:color w:val="2E2E2E"/>
          <w:sz w:val="24"/>
          <w:szCs w:val="24"/>
        </w:rPr>
        <w:t xml:space="preserve"> can be used to obtain (partial) sequences of purified mAbs </w:t>
      </w:r>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{"citationItems":[{"id":"ITEM-1","itemData":{"DOI":"10.1021/ACS.JPROTEOME.6B00608","ISSN":"15353907","PMID":"27779884","abstract":"One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Antibodies","type":"article-journal","volume":"16"},"uris":["http://www.mendeley.com/documents/?uuid=84d6d43d-a1c6-4413-8ff3-65cea2fadff8"]},{"id":"ITEM-2","itemData":{"DOI":"10.1007/S13361-016-1580-0","ISSN":"18791123","PMID":"28105549","abstract":"Applications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[Figure not available: see fulltext.]","author":[{"dropping-particle":"","family":"Sen","given":"K.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Spectrometry","id":"ITEM-2","issue":"5","issued":{"date-parts":[["2017","5","1"]]},"page":"803-810","publisher":"Springer New York LLC","title":"Automated Antibody De Novo Sequencing and Its Utility in Biopharmaceutical Discovery","type":"article-journal","volume":"28"},"uris":["http://www.mendeley.com/documents/?uuid=72aaae63-1762-4770-a7ec-b66574647fff"]},{"id":"ITEM-3","itemData":{"DOI":"10.1038/SREP31730","ISSN":"20452322","PMID":"27562653","abstract":"De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Reports","id":"ITEM-3","issued":{"date-parts":[["2016","8","26"]]},"publisher":"Nature Publishing Group","title":"Complete de Novo Assembly of Monoclonal Antibody Sequences","type":"article-journal","volume":"6"},"uris":["http://www.mendeley.com/documents/?uuid=224a67d4-3089-4267-a72c-17714bfbb6ab"]}],"mendeley":{"formattedCitation":"\\cite{Guthals2017De Novo MS/MS Sequencing of Native Human Antibodies|||Sen2017Automated Antibody De Novo Sequencing and Its Utility in Biopharmaceutical Discovery|||Tran2016Complete de Novo Assembly of Monoclonal Antibody Sequences}","plainTextFormattedCitation":"\\cite{Guthals2017De Novo MS/MS Sequencing of Native Human Antibodies|||Sen2017Automated Antibody De Novo Sequencing and Its Utility in Biopharmaceutical Discovery|||Tran2016Complete de Novo Assembly of Monoclonal Antibody Sequences}","previouslyFormattedCitation":"&lt;sup&gt;30–32&lt;/sup&gt;"},"properties":{"noteIndex":0},"schema":"https://github.com/citation-style-language/schema/raw/master/csl-citation.json"}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\cite{Guthals2017De Novo MS/MS Sequencing of Native Human Antibodies|||Sen2017Automated Antibody De Novo Sequencing and Its Utility in Biopharmaceutical Discovery|||Tran2016Complete de Novo Assembly of Monoclonal Antibody Sequences}</w:t>
      </w:r>
      <w:r w:rsidR="00F537FC">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this becomes several orders of magnitude more difficult in a plasma background containing many IgG molecules of closely homologous sequences.</w:t>
      </w:r>
    </w:p>
    <w:p w14:paraId="5C0990AC" w14:textId="551598A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tackle this challenge, we explored a hybrid and iterative approach combining state-of-the-art peptide-centric (i.e., bottom-up) and protein-centric (i.e., middle-down) mass-spectrometric sequencing methods, using dedicated algorithms to mix-and-match the extracted proteomics-based sequencing data. As proof of concept, we attempted to fully sequence the light and heavy chain of a Fab derived from a single highly abundant IgG1 clone observed in donor F59. This donor showed a plasma IgG1 repertoire dominated by two clones in particular: </w:t>
      </w:r>
      <w:r w:rsidR="00307E4D">
        <w:rPr>
          <w:rFonts w:ascii="Georgia" w:eastAsia="Times New Roman" w:hAnsi="Georgia" w:cs="Times New Roman"/>
          <w:color w:val="2E2E2E"/>
          <w:sz w:val="24"/>
          <w:szCs w:val="24"/>
          <w:vertAlign w:val="superscript"/>
        </w:rPr>
        <w:t>\textsuperscript{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\textsubscript{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(average mass 47,359.4 Da, retention time 24.4 min) and </w:t>
      </w:r>
      <w:r w:rsidR="00307E4D">
        <w:rPr>
          <w:rFonts w:ascii="Georgia" w:eastAsia="Times New Roman" w:hAnsi="Georgia" w:cs="Times New Roman"/>
          <w:color w:val="2E2E2E"/>
          <w:sz w:val="24"/>
          <w:szCs w:val="24"/>
          <w:vertAlign w:val="superscript"/>
        </w:rPr>
        <w:t>\textsuperscript{</w:t>
      </w:r>
      <w:r w:rsidRPr="00A036F9">
        <w:rPr>
          <w:rFonts w:ascii="Georgia" w:eastAsia="Times New Roman" w:hAnsi="Georgia" w:cs="Times New Roman"/>
          <w:color w:val="2E2E2E"/>
          <w:sz w:val="18"/>
          <w:szCs w:val="18"/>
          <w:vertAlign w:val="superscript"/>
        </w:rPr>
        <w:t>20.6</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2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47,025.7</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w:t>
      </w:r>
      <w:bookmarkStart w:id="153" w:name="bfig3"/>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"fig3"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We focused on the </w:t>
      </w:r>
      <w:r w:rsidR="00307E4D">
        <w:rPr>
          <w:rFonts w:ascii="Georgia" w:eastAsia="Times New Roman" w:hAnsi="Georgia" w:cs="Times New Roman"/>
          <w:color w:val="2E2E2E"/>
          <w:sz w:val="24"/>
          <w:szCs w:val="24"/>
          <w:vertAlign w:val="superscript"/>
        </w:rPr>
        <w:t>\</w:t>
      </w:r>
      <w:proofErr w:type="spellStart"/>
      <w:proofErr w:type="gram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proofErr w:type="gramEnd"/>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clone, as this clone appeared exclusively after the onset of sepsis.</w:t>
      </w:r>
    </w:p>
    <w:p w14:paraId="6B9F265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p>
    <w:p w14:paraId="538F50D1" w14:textId="06B32520"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lastRenderedPageBreak/>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00E70462">
        <w:rPr>
          <w:rFonts w:ascii="Fira Code" w:eastAsia="Times New Roman" w:hAnsi="Fira Code" w:cs="Fira Code"/>
          <w:color w:val="D4D4D4"/>
          <w:sz w:val="21"/>
          <w:szCs w:val="21"/>
        </w:rPr>
        <w:t>h</w:t>
      </w:r>
      <w:r w:rsidR="00D71FA0">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tb</w:t>
      </w:r>
      <w:proofErr w:type="spellEnd"/>
      <w:r w:rsidRPr="004856F7">
        <w:rPr>
          <w:rFonts w:ascii="Fira Code" w:eastAsia="Times New Roman" w:hAnsi="Fira Code" w:cs="Fira Code"/>
          <w:color w:val="D4D4D4"/>
          <w:sz w:val="21"/>
          <w:szCs w:val="21"/>
        </w:rPr>
        <w:t>]</w:t>
      </w:r>
    </w:p>
    <w:p w14:paraId="3C1C4129"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22FC9691"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Chapter.3/Figures/f3.png}</w:t>
      </w:r>
    </w:p>
    <w:p w14:paraId="4F28F5E4"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716E1506"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 xml:space="preserve">Middle-down sequence characterization of the Fab clone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textsuperscript</w:t>
      </w:r>
      <w:proofErr w:type="spellEnd"/>
      <w:r w:rsidRPr="004856F7">
        <w:rPr>
          <w:rFonts w:ascii="Fira Code" w:eastAsia="Times New Roman" w:hAnsi="Fira Code" w:cs="Fira Code"/>
          <w:b/>
          <w:bCs/>
          <w:color w:val="569CD6"/>
          <w:sz w:val="21"/>
          <w:szCs w:val="21"/>
        </w:rPr>
        <w:t xml:space="preserve">{24.4} 1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textsubscript</w:t>
      </w:r>
      <w:proofErr w:type="spellEnd"/>
      <w:r w:rsidRPr="004856F7">
        <w:rPr>
          <w:rFonts w:ascii="Fira Code" w:eastAsia="Times New Roman" w:hAnsi="Fira Code" w:cs="Fira Code"/>
          <w:b/>
          <w:bCs/>
          <w:color w:val="569CD6"/>
          <w:sz w:val="21"/>
          <w:szCs w:val="21"/>
        </w:rPr>
        <w:t>{47,359.4} that becomes dominant in the repertoire after the onset of sepsis—under reducing and non-reducing conditions.</w:t>
      </w:r>
      <w:r w:rsidRPr="004856F7">
        <w:rPr>
          <w:rFonts w:ascii="Fira Code" w:eastAsia="Times New Roman" w:hAnsi="Fira Code" w:cs="Fira Code"/>
          <w:color w:val="D4D4D4"/>
          <w:sz w:val="21"/>
          <w:szCs w:val="21"/>
        </w:rPr>
        <w:t>}</w:t>
      </w:r>
    </w:p>
    <w:p w14:paraId="27298848" w14:textId="0A16FDA4"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(A) Reversed-phase LC-MS base peak profiles of the Fab repertoire detected in samples T1-4 from donor F59 (top 4 profiles) reveal the dominance of a small number of clones, whereby especially clone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{47,359.4} becomes dominant in abundance after the onset of sepsis. The LC-MS chromatogram of the reduced and denatured Fab repertoire from donor F59 at T3 is depicted in the bottom panel. The light chains (LCs) and the N-terminal portions of the heavy chains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of the two dominant clones are annotated with corresponding colors and chain names. All species highlighted in red were subjected to middle-down LC-MS/MS using ETD. (B) Data processing workflow to prepare middle-down ETD-MS/MS spectra for fragment matching and sequence-tag detection (see </w:t>
      </w:r>
      <w:del w:id="154" w:author="Graaf, S.C. de (Bastiaan)" w:date="2023-03-27T13:24:00Z">
        <w:r w:rsidRPr="004856F7" w:rsidDel="00C43217">
          <w:rPr>
            <w:rFonts w:ascii="Fira Code" w:eastAsia="Times New Roman" w:hAnsi="Fira Code" w:cs="Fira Code"/>
            <w:color w:val="D4D4D4"/>
            <w:sz w:val="21"/>
            <w:szCs w:val="21"/>
          </w:rPr>
          <w:delText xml:space="preserve">STAR </w:delText>
        </w:r>
      </w:del>
      <w:r w:rsidRPr="004856F7">
        <w:rPr>
          <w:rFonts w:ascii="Fira Code" w:eastAsia="Times New Roman" w:hAnsi="Fira Code" w:cs="Fira Code"/>
          <w:color w:val="D4D4D4"/>
          <w:sz w:val="21"/>
          <w:szCs w:val="21"/>
        </w:rPr>
        <w:t xml:space="preserve">Methods section for details). (C) Deconvoluted ETD-MS/MS spectra of the intact Fab (top spectra) and reduced LC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fragments thereof (mirrored spectra) with the c/z-fragment ions annotated for the LC (left)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(right). The isotopic envelopes of the most abundant charge states of the LC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fragments released from the Fab upon ETD are depicted in the insets with theoretical isotope distributions of the corresponding chain sequences overlaid as black circles. Masses of the LC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fragments and the cumulative mass of the Fab are indicated above the spectra. See also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fig:figs</w:t>
      </w:r>
      <w:proofErr w:type="gramEnd"/>
      <w:r w:rsidR="00131919">
        <w:rPr>
          <w:rFonts w:ascii="Fira Code" w:eastAsia="Times New Roman" w:hAnsi="Fira Code" w:cs="Fira Code"/>
          <w:color w:val="D4D4D4"/>
          <w:sz w:val="21"/>
          <w:szCs w:val="21"/>
        </w:rPr>
        <w:t>3.6}</w:t>
      </w:r>
      <w:r w:rsidR="00804855">
        <w:rPr>
          <w:rFonts w:ascii="Fira Code" w:eastAsia="Times New Roman" w:hAnsi="Fira Code" w:cs="Fira Code"/>
          <w:color w:val="D4D4D4"/>
          <w:sz w:val="21"/>
          <w:szCs w:val="21"/>
        </w:rPr>
        <w:t>}</w:t>
      </w:r>
      <w:r w:rsidRPr="004856F7">
        <w:rPr>
          <w:rFonts w:ascii="Fira Code" w:eastAsia="Times New Roman" w:hAnsi="Fira Code" w:cs="Fira Code"/>
          <w:color w:val="D4D4D4"/>
          <w:sz w:val="21"/>
          <w:szCs w:val="21"/>
        </w:rPr>
        <w:t xml:space="preserve"> for more detail on the fragment ions identified in these middle-down MS spectra.</w:t>
      </w:r>
    </w:p>
    <w:p w14:paraId="7F5E0AC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55D10960"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3.3</w:t>
      </w:r>
      <w:r w:rsidRPr="004856F7">
        <w:rPr>
          <w:rFonts w:ascii="Fira Code" w:eastAsia="Times New Roman" w:hAnsi="Fira Code" w:cs="Fira Code"/>
          <w:color w:val="D4D4D4"/>
          <w:sz w:val="21"/>
          <w:szCs w:val="21"/>
        </w:rPr>
        <w:t>}</w:t>
      </w:r>
    </w:p>
    <w:p w14:paraId="4F619CF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75FFF125" w14:textId="7066BE9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lastRenderedPageBreak/>
        <w:drawing>
          <wp:inline distT="0" distB="0" distL="0" distR="0" wp14:anchorId="7FB1541D" wp14:editId="5E1BED2D">
            <wp:extent cx="5943600" cy="5885815"/>
            <wp:effectExtent l="0" t="0" r="0" b="63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5885815"/>
                    </a:xfrm>
                    <a:prstGeom prst="rect">
                      <a:avLst/>
                    </a:prstGeom>
                    <a:noFill/>
                    <a:ln>
                      <a:noFill/>
                    </a:ln>
                  </pic:spPr>
                </pic:pic>
              </a:graphicData>
            </a:graphic>
          </wp:inline>
        </w:drawing>
      </w:r>
    </w:p>
    <w:p w14:paraId="004C09A6" w14:textId="251D5A1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Following fractionation and selection of the </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clone, we subjected this Fab to mass-spectrometry-based </w:t>
      </w:r>
      <w:del w:id="155" w:author="Graaf, S.C. de (Bastiaan)" w:date="2023-03-27T12:42:00Z">
        <w:r w:rsidRPr="00A036F9" w:rsidDel="005D08D0">
          <w:rPr>
            <w:rFonts w:ascii="Georgia" w:eastAsia="Times New Roman" w:hAnsi="Georgia" w:cs="Times New Roman"/>
            <w:i/>
            <w:iCs/>
            <w:color w:val="2E2E2E"/>
            <w:sz w:val="24"/>
            <w:szCs w:val="24"/>
          </w:rPr>
          <w:delText>de novo</w:delText>
        </w:r>
      </w:del>
      <w:ins w:id="156"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sequencing, combining data from middle-down and bottom-up </w:t>
      </w:r>
      <w:hyperlink r:id="rId55" w:tooltip="Learn more about proteomics from ScienceDirect's AI-generated Topic Pages" w:history="1">
        <w:r w:rsidRPr="00A036F9">
          <w:rPr>
            <w:rFonts w:ascii="Georgia" w:eastAsia="Times New Roman" w:hAnsi="Georgia" w:cs="Times New Roman"/>
            <w:color w:val="2E2E2E"/>
            <w:sz w:val="24"/>
            <w:szCs w:val="24"/>
            <w:u w:val="single"/>
          </w:rPr>
          <w:t>proteomics</w:t>
        </w:r>
      </w:hyperlink>
      <w:r w:rsidRPr="00A036F9">
        <w:rPr>
          <w:rFonts w:ascii="Georgia" w:eastAsia="Times New Roman" w:hAnsi="Georgia" w:cs="Times New Roman"/>
          <w:color w:val="2E2E2E"/>
          <w:sz w:val="24"/>
          <w:szCs w:val="24"/>
        </w:rPr>
        <w:t> (</w:t>
      </w:r>
      <w:hyperlink r:id="rId56"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bookmarkEnd w:id="15"/>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The </w:t>
      </w:r>
      <w:del w:id="157" w:author="Graaf, S.C. de (Bastiaan)" w:date="2023-03-27T12:42:00Z">
        <w:r w:rsidRPr="00A036F9" w:rsidDel="005D08D0">
          <w:rPr>
            <w:rFonts w:ascii="Georgia" w:eastAsia="Times New Roman" w:hAnsi="Georgia" w:cs="Times New Roman"/>
            <w:i/>
            <w:iCs/>
            <w:color w:val="2E2E2E"/>
            <w:sz w:val="24"/>
            <w:szCs w:val="24"/>
          </w:rPr>
          <w:delText>de novo</w:delText>
        </w:r>
      </w:del>
      <w:ins w:id="158"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sequence information from both approaches was used to first select several closely matching light- and heavy-chain templates from the publicly available IMGT database of IgG </w:t>
      </w:r>
      <w:hyperlink r:id="rId57" w:tooltip="Learn more about germline from ScienceDirect's AI-generated Topic Pages" w:history="1">
        <w:r w:rsidRPr="00A036F9">
          <w:rPr>
            <w:rFonts w:ascii="Georgia" w:eastAsia="Times New Roman" w:hAnsi="Georgia" w:cs="Times New Roman"/>
            <w:color w:val="2E2E2E"/>
            <w:sz w:val="24"/>
            <w:szCs w:val="24"/>
            <w:u w:val="single"/>
          </w:rPr>
          <w:t>germline</w:t>
        </w:r>
      </w:hyperlink>
      <w:r w:rsidRPr="00A036F9">
        <w:rPr>
          <w:rFonts w:ascii="Georgia" w:eastAsia="Times New Roman" w:hAnsi="Georgia" w:cs="Times New Roman"/>
          <w:color w:val="2E2E2E"/>
          <w:sz w:val="24"/>
          <w:szCs w:val="24"/>
        </w:rPr>
        <w:t> sequences (</w:t>
      </w:r>
      <w:hyperlink r:id="rId58"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{fig:figs3.5}</w:t>
        </w:r>
      </w:hyperlink>
      <w:del w:id="159" w:author="Graaf, S.C. de (Bastiaan)" w:date="2023-03-27T15:50:00Z">
        <w:r w:rsidR="00E05F34" w:rsidDel="00235906">
          <w:rPr>
            <w:rFonts w:ascii="Georgia" w:eastAsia="Times New Roman" w:hAnsi="Georgia" w:cs="Times New Roman"/>
            <w:color w:val="0C7DBB"/>
            <w:sz w:val="24"/>
            <w:szCs w:val="24"/>
          </w:rPr>
          <w:delText>}</w:delText>
        </w:r>
      </w:del>
      <w:r w:rsidRPr="00A036F9">
        <w:rPr>
          <w:rFonts w:ascii="Georgia" w:eastAsia="Times New Roman" w:hAnsi="Georgia" w:cs="Times New Roman"/>
          <w:color w:val="2E2E2E"/>
          <w:sz w:val="24"/>
          <w:szCs w:val="24"/>
        </w:rPr>
        <w:t>;</w:t>
      </w:r>
      <w:ins w:id="160" w:author="Graaf, S.C. de (Bastiaan)" w:date="2023-03-27T15:49:00Z">
        <w:r w:rsidR="00235906">
          <w:rPr>
            <w:rFonts w:ascii="Georgia" w:eastAsia="Times New Roman" w:hAnsi="Georgia" w:cs="Times New Roman"/>
            <w:color w:val="2E2E2E"/>
            <w:sz w:val="24"/>
            <w:szCs w:val="24"/>
          </w:rPr>
          <w:t xml:space="preserve"> </w:t>
        </w:r>
        <w:r w:rsidR="00235906" w:rsidRPr="00235906">
          <w:rPr>
            <w:rFonts w:ascii="Georgia" w:eastAsia="Times New Roman" w:hAnsi="Georgia" w:cs="Times New Roman"/>
            <w:color w:val="2E2E2E"/>
            <w:sz w:val="24"/>
            <w:szCs w:val="24"/>
          </w:rPr>
          <w:t>\</w:t>
        </w:r>
        <w:proofErr w:type="spellStart"/>
        <w:r w:rsidR="00235906" w:rsidRPr="00235906">
          <w:rPr>
            <w:rFonts w:ascii="Georgia" w:eastAsia="Times New Roman" w:hAnsi="Georgia" w:cs="Times New Roman"/>
            <w:color w:val="2E2E2E"/>
            <w:sz w:val="24"/>
            <w:szCs w:val="24"/>
          </w:rPr>
          <w:t>autoref</w:t>
        </w:r>
        <w:proofErr w:type="spellEnd"/>
        <w:r w:rsidR="00235906" w:rsidRPr="00235906">
          <w:rPr>
            <w:rFonts w:ascii="Georgia" w:eastAsia="Times New Roman" w:hAnsi="Georgia" w:cs="Times New Roman"/>
            <w:color w:val="2E2E2E"/>
            <w:sz w:val="24"/>
            <w:szCs w:val="24"/>
          </w:rPr>
          <w:t>{</w:t>
        </w:r>
        <w:r w:rsidR="00235906">
          <w:rPr>
            <w:rFonts w:ascii="Georgia" w:eastAsia="Times New Roman" w:hAnsi="Georgia" w:cs="Times New Roman"/>
            <w:color w:val="2E2E2E"/>
            <w:sz w:val="24"/>
            <w:szCs w:val="24"/>
          </w:rPr>
          <w:t>tab:tab</w:t>
        </w:r>
      </w:ins>
      <w:ins w:id="161" w:author="Graaf, S.C. de (Bastiaan)" w:date="2023-03-28T13:25:00Z">
        <w:r w:rsidR="00EB4B25">
          <w:rPr>
            <w:rFonts w:ascii="Georgia" w:eastAsia="Times New Roman" w:hAnsi="Georgia" w:cs="Times New Roman"/>
            <w:color w:val="2E2E2E"/>
            <w:sz w:val="24"/>
            <w:szCs w:val="24"/>
          </w:rPr>
          <w:t>dummy</w:t>
        </w:r>
      </w:ins>
      <w:ins w:id="162" w:author="Graaf, S.C. de (Bastiaan)" w:date="2023-03-27T15:49:00Z">
        <w:r w:rsidR="00235906">
          <w:rPr>
            <w:rFonts w:ascii="Georgia" w:eastAsia="Times New Roman" w:hAnsi="Georgia" w:cs="Times New Roman"/>
            <w:color w:val="2E2E2E"/>
            <w:sz w:val="24"/>
            <w:szCs w:val="24"/>
          </w:rPr>
          <w:t xml:space="preserve">3.3} and </w:t>
        </w:r>
      </w:ins>
      <w:del w:id="163" w:author="Graaf, S.C. de (Bastiaan)" w:date="2023-03-27T15:49:00Z">
        <w:r w:rsidRPr="00A036F9" w:rsidDel="00235906">
          <w:rPr>
            <w:rFonts w:ascii="Georgia" w:eastAsia="Times New Roman" w:hAnsi="Georgia" w:cs="Times New Roman"/>
            <w:color w:val="2E2E2E"/>
            <w:sz w:val="24"/>
            <w:szCs w:val="24"/>
          </w:rPr>
          <w:delText> </w:delText>
        </w:r>
        <w:bookmarkStart w:id="164" w:name="bmmc7"/>
        <w:r w:rsidRPr="00A036F9" w:rsidDel="00235906">
          <w:rPr>
            <w:rFonts w:ascii="Georgia" w:eastAsia="Times New Roman" w:hAnsi="Georgia" w:cs="Times New Roman"/>
            <w:color w:val="2E2E2E"/>
            <w:sz w:val="24"/>
            <w:szCs w:val="24"/>
          </w:rPr>
          <w:fldChar w:fldCharType="begin"/>
        </w:r>
        <w:r w:rsidRPr="00235906" w:rsidDel="00235906">
          <w:rPr>
            <w:rFonts w:ascii="Georgia" w:eastAsia="Times New Roman" w:hAnsi="Georgia" w:cs="Times New Roman"/>
            <w:color w:val="2E2E2E"/>
            <w:sz w:val="24"/>
            <w:szCs w:val="24"/>
          </w:rPr>
          <w:delInstrText xml:space="preserve"> HYPERLINK "https://www.sciencedirect.com/science/article/pii/S2405471221003318?via%3Dihub" \l "mmc7" </w:delInstrText>
        </w:r>
        <w:r w:rsidRPr="00A036F9" w:rsidDel="00235906">
          <w:rPr>
            <w:rFonts w:ascii="Georgia" w:eastAsia="Times New Roman" w:hAnsi="Georgia" w:cs="Times New Roman"/>
            <w:color w:val="2E2E2E"/>
            <w:sz w:val="24"/>
            <w:szCs w:val="24"/>
          </w:rPr>
        </w:r>
        <w:r w:rsidRPr="00A036F9" w:rsidDel="00235906">
          <w:rPr>
            <w:rFonts w:ascii="Georgia" w:eastAsia="Times New Roman" w:hAnsi="Georgia" w:cs="Times New Roman"/>
            <w:color w:val="2E2E2E"/>
            <w:sz w:val="24"/>
            <w:szCs w:val="24"/>
          </w:rPr>
          <w:fldChar w:fldCharType="separate"/>
        </w:r>
        <w:r w:rsidRPr="00235906" w:rsidDel="00235906">
          <w:rPr>
            <w:rFonts w:ascii="Georgia" w:eastAsia="Times New Roman" w:hAnsi="Georgia" w:cs="Times New Roman"/>
            <w:color w:val="0C7DBB"/>
            <w:sz w:val="24"/>
            <w:szCs w:val="24"/>
          </w:rPr>
          <w:delText>Tables S3</w:delText>
        </w:r>
        <w:r w:rsidRPr="00A036F9" w:rsidDel="00235906">
          <w:rPr>
            <w:rFonts w:ascii="Georgia" w:eastAsia="Times New Roman" w:hAnsi="Georgia" w:cs="Times New Roman"/>
            <w:color w:val="2E2E2E"/>
            <w:sz w:val="24"/>
            <w:szCs w:val="24"/>
          </w:rPr>
          <w:fldChar w:fldCharType="end"/>
        </w:r>
      </w:del>
      <w:bookmarkEnd w:id="164"/>
      <w:ins w:id="165" w:author="Graaf, S.C. de (Bastiaan)" w:date="2023-03-27T15:49:00Z">
        <w:r w:rsidR="00235906" w:rsidRPr="00A036F9">
          <w:rPr>
            <w:rFonts w:ascii="Georgia" w:eastAsia="Times New Roman" w:hAnsi="Georgia" w:cs="Times New Roman"/>
            <w:color w:val="2E2E2E"/>
            <w:sz w:val="24"/>
            <w:szCs w:val="24"/>
          </w:rPr>
          <w:fldChar w:fldCharType="begin"/>
        </w:r>
        <w:r w:rsidR="00235906" w:rsidRPr="00A036F9">
          <w:rPr>
            <w:rFonts w:ascii="Georgia" w:eastAsia="Times New Roman" w:hAnsi="Georgia" w:cs="Times New Roman"/>
            <w:color w:val="2E2E2E"/>
            <w:sz w:val="24"/>
            <w:szCs w:val="24"/>
          </w:rPr>
          <w:instrText xml:space="preserve"> HYPERLINK "https://www.sciencedirect.com/science/article/pii/S2405471221003318?via%3Dihub" \l "mmc7" </w:instrText>
        </w:r>
        <w:r w:rsidR="00235906" w:rsidRPr="00A036F9">
          <w:rPr>
            <w:rFonts w:ascii="Georgia" w:eastAsia="Times New Roman" w:hAnsi="Georgia" w:cs="Times New Roman"/>
            <w:color w:val="2E2E2E"/>
            <w:sz w:val="24"/>
            <w:szCs w:val="24"/>
          </w:rPr>
        </w:r>
        <w:r w:rsidR="00235906" w:rsidRPr="00A036F9">
          <w:rPr>
            <w:rFonts w:ascii="Georgia" w:eastAsia="Times New Roman" w:hAnsi="Georgia" w:cs="Times New Roman"/>
            <w:color w:val="2E2E2E"/>
            <w:sz w:val="24"/>
            <w:szCs w:val="24"/>
          </w:rPr>
          <w:fldChar w:fldCharType="separate"/>
        </w:r>
        <w:r w:rsidR="00235906">
          <w:rPr>
            <w:rFonts w:ascii="Georgia" w:eastAsia="Times New Roman" w:hAnsi="Georgia" w:cs="Times New Roman"/>
            <w:color w:val="0C7DBB"/>
            <w:sz w:val="24"/>
            <w:szCs w:val="24"/>
          </w:rPr>
          <w:t>\</w:t>
        </w:r>
        <w:proofErr w:type="spellStart"/>
        <w:r w:rsidR="00235906">
          <w:rPr>
            <w:rFonts w:ascii="Georgia" w:eastAsia="Times New Roman" w:hAnsi="Georgia" w:cs="Times New Roman"/>
            <w:color w:val="0C7DBB"/>
            <w:sz w:val="24"/>
            <w:szCs w:val="24"/>
          </w:rPr>
          <w:t>autoref</w:t>
        </w:r>
        <w:proofErr w:type="spellEnd"/>
        <w:r w:rsidR="00235906" w:rsidRPr="00A036F9">
          <w:rPr>
            <w:rFonts w:ascii="Georgia" w:eastAsia="Times New Roman" w:hAnsi="Georgia" w:cs="Times New Roman"/>
            <w:color w:val="2E2E2E"/>
            <w:sz w:val="24"/>
            <w:szCs w:val="24"/>
          </w:rPr>
          <w:fldChar w:fldCharType="end"/>
        </w:r>
        <w:r w:rsidR="00235906" w:rsidRPr="00235906">
          <w:rPr>
            <w:rFonts w:ascii="Georgia" w:eastAsia="Times New Roman" w:hAnsi="Georgia" w:cs="Times New Roman"/>
            <w:color w:val="2E2E2E"/>
            <w:sz w:val="24"/>
            <w:szCs w:val="24"/>
          </w:rPr>
          <w:t>{</w:t>
        </w:r>
        <w:r w:rsidR="00235906">
          <w:rPr>
            <w:rFonts w:ascii="Georgia" w:eastAsia="Times New Roman" w:hAnsi="Georgia" w:cs="Times New Roman"/>
            <w:color w:val="2E2E2E"/>
            <w:sz w:val="24"/>
            <w:szCs w:val="24"/>
          </w:rPr>
          <w:t>tab:tab</w:t>
        </w:r>
      </w:ins>
      <w:ins w:id="166" w:author="Graaf, S.C. de (Bastiaan)" w:date="2023-03-28T13:25:00Z">
        <w:r w:rsidR="00EB4B25">
          <w:rPr>
            <w:rFonts w:ascii="Georgia" w:eastAsia="Times New Roman" w:hAnsi="Georgia" w:cs="Times New Roman"/>
            <w:color w:val="2E2E2E"/>
            <w:sz w:val="24"/>
            <w:szCs w:val="24"/>
          </w:rPr>
          <w:t>dummy</w:t>
        </w:r>
      </w:ins>
      <w:ins w:id="167" w:author="Graaf, S.C. de (Bastiaan)" w:date="2023-03-27T15:49:00Z">
        <w:r w:rsidR="00235906">
          <w:rPr>
            <w:rFonts w:ascii="Georgia" w:eastAsia="Times New Roman" w:hAnsi="Georgia" w:cs="Times New Roman"/>
            <w:color w:val="2E2E2E"/>
            <w:sz w:val="24"/>
            <w:szCs w:val="24"/>
          </w:rPr>
          <w:t>3.4}</w:t>
        </w:r>
      </w:ins>
      <w:ins w:id="168" w:author="Graaf, S.C. de (Bastiaan)" w:date="2023-03-27T15:50:00Z">
        <w:r w:rsidR="00235906">
          <w:rPr>
            <w:rFonts w:ascii="Georgia" w:eastAsia="Times New Roman" w:hAnsi="Georgia" w:cs="Times New Roman"/>
            <w:color w:val="2E2E2E"/>
            <w:sz w:val="24"/>
            <w:szCs w:val="24"/>
          </w:rPr>
          <w:t>}</w:t>
        </w:r>
      </w:ins>
      <w:del w:id="169" w:author="Graaf, S.C. de (Bastiaan)" w:date="2023-03-27T15:49:00Z">
        <w:r w:rsidRPr="00A036F9" w:rsidDel="00235906">
          <w:rPr>
            <w:rFonts w:ascii="Georgia" w:eastAsia="Times New Roman" w:hAnsi="Georgia" w:cs="Times New Roman"/>
            <w:color w:val="2E2E2E"/>
            <w:sz w:val="24"/>
            <w:szCs w:val="24"/>
          </w:rPr>
          <w:delText> and </w:delText>
        </w:r>
        <w:bookmarkStart w:id="170" w:name="bmmc8"/>
        <w:r w:rsidRPr="00A036F9" w:rsidDel="00235906">
          <w:rPr>
            <w:rFonts w:ascii="Georgia" w:eastAsia="Times New Roman" w:hAnsi="Georgia" w:cs="Times New Roman"/>
            <w:color w:val="2E2E2E"/>
            <w:sz w:val="24"/>
            <w:szCs w:val="24"/>
          </w:rPr>
          <w:fldChar w:fldCharType="begin"/>
        </w:r>
        <w:r w:rsidRPr="00235906" w:rsidDel="00235906">
          <w:rPr>
            <w:rFonts w:ascii="Georgia" w:eastAsia="Times New Roman" w:hAnsi="Georgia" w:cs="Times New Roman"/>
            <w:color w:val="2E2E2E"/>
            <w:sz w:val="24"/>
            <w:szCs w:val="24"/>
          </w:rPr>
          <w:delInstrText xml:space="preserve"> HYPERLINK "https://www.sciencedirect.com/science/article/pii/S2405471221003318?via%3Dihub" \l "mmc8" </w:delInstrText>
        </w:r>
        <w:r w:rsidRPr="00A036F9" w:rsidDel="00235906">
          <w:rPr>
            <w:rFonts w:ascii="Georgia" w:eastAsia="Times New Roman" w:hAnsi="Georgia" w:cs="Times New Roman"/>
            <w:color w:val="2E2E2E"/>
            <w:sz w:val="24"/>
            <w:szCs w:val="24"/>
          </w:rPr>
        </w:r>
        <w:r w:rsidRPr="00A036F9" w:rsidDel="00235906">
          <w:rPr>
            <w:rFonts w:ascii="Georgia" w:eastAsia="Times New Roman" w:hAnsi="Georgia" w:cs="Times New Roman"/>
            <w:color w:val="2E2E2E"/>
            <w:sz w:val="24"/>
            <w:szCs w:val="24"/>
          </w:rPr>
          <w:fldChar w:fldCharType="separate"/>
        </w:r>
        <w:r w:rsidRPr="00235906" w:rsidDel="00235906">
          <w:rPr>
            <w:rFonts w:ascii="Georgia" w:eastAsia="Times New Roman" w:hAnsi="Georgia" w:cs="Times New Roman"/>
            <w:color w:val="0C7DBB"/>
            <w:sz w:val="24"/>
            <w:szCs w:val="24"/>
          </w:rPr>
          <w:delText>S4</w:delText>
        </w:r>
        <w:r w:rsidRPr="00A036F9" w:rsidDel="00235906">
          <w:rPr>
            <w:rFonts w:ascii="Georgia" w:eastAsia="Times New Roman" w:hAnsi="Georgia" w:cs="Times New Roman"/>
            <w:color w:val="2E2E2E"/>
            <w:sz w:val="24"/>
            <w:szCs w:val="24"/>
          </w:rPr>
          <w:fldChar w:fldCharType="end"/>
        </w:r>
      </w:del>
      <w:bookmarkEnd w:id="170"/>
      <w:r w:rsidRPr="00A036F9">
        <w:rPr>
          <w:rFonts w:ascii="Georgia" w:eastAsia="Times New Roman" w:hAnsi="Georgia" w:cs="Times New Roman"/>
          <w:color w:val="2E2E2E"/>
          <w:sz w:val="24"/>
          <w:szCs w:val="24"/>
        </w:rPr>
        <w:t xml:space="preserve">). Subsequently, the bottom-up and middle-down sequencing data and the measured intact accurate masses of the Fab,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were used to refine the selected template sequences and ultimately determine the mature sequence present in the donor, revealing discrepancies between the germline and mature sequences.</w:t>
      </w:r>
    </w:p>
    <w:p w14:paraId="001AD38A" w14:textId="3BCB046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the protein-centric approach, we performed </w:t>
      </w:r>
      <w:hyperlink r:id="rId59" w:tooltip="Learn more about electron transfer dissociation from ScienceDirect's AI-generated Topic Pages" w:history="1">
        <w:r w:rsidRPr="00A036F9">
          <w:rPr>
            <w:rFonts w:ascii="Georgia" w:eastAsia="Times New Roman" w:hAnsi="Georgia" w:cs="Times New Roman"/>
            <w:color w:val="2E2E2E"/>
            <w:sz w:val="24"/>
            <w:szCs w:val="24"/>
            <w:u w:val="single"/>
          </w:rPr>
          <w:t>electron transfer dissociation</w:t>
        </w:r>
      </w:hyperlink>
      <w:r w:rsidRPr="00A036F9">
        <w:rPr>
          <w:rFonts w:ascii="Georgia" w:eastAsia="Times New Roman" w:hAnsi="Georgia" w:cs="Times New Roman"/>
          <w:color w:val="2E2E2E"/>
          <w:sz w:val="24"/>
          <w:szCs w:val="24"/>
        </w:rPr>
        <w:t xml:space="preserve"> (ETD) on the intact Fab, as well as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separately, obtained by reduction of the </w:t>
      </w:r>
      <w:r w:rsidRPr="00A036F9">
        <w:rPr>
          <w:rFonts w:ascii="Georgia" w:eastAsia="Times New Roman" w:hAnsi="Georgia" w:cs="Times New Roman"/>
          <w:color w:val="2E2E2E"/>
          <w:sz w:val="24"/>
          <w:szCs w:val="24"/>
        </w:rPr>
        <w:lastRenderedPageBreak/>
        <w:t>Fab molecule (</w:t>
      </w:r>
      <w:hyperlink r:id="rId60"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bottom trace). Several fragmentation scans obtained for the intact Fab, the separated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were grouped and combined based on their unique precursor mass and retention time (</w:t>
      </w:r>
      <w:hyperlink r:id="rId61"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The ETD mass spectra of the intact Fab yielded accurate masses of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by cleavage of the interchain </w:t>
      </w:r>
      <w:hyperlink r:id="rId62" w:tooltip="Learn more about disulfide bond from ScienceDirect's AI-generated Topic Pages" w:history="1">
        <w:r w:rsidRPr="00A036F9">
          <w:rPr>
            <w:rFonts w:ascii="Georgia" w:eastAsia="Times New Roman" w:hAnsi="Georgia" w:cs="Times New Roman"/>
            <w:color w:val="2E2E2E"/>
            <w:sz w:val="24"/>
            <w:szCs w:val="24"/>
            <w:u w:val="single"/>
          </w:rPr>
          <w:t>disulfide bond</w:t>
        </w:r>
      </w:hyperlink>
      <w:r w:rsidRPr="00A036F9">
        <w:rPr>
          <w:rFonts w:ascii="Georgia" w:eastAsia="Times New Roman" w:hAnsi="Georgia" w:cs="Times New Roman"/>
          <w:color w:val="2E2E2E"/>
          <w:sz w:val="24"/>
          <w:szCs w:val="24"/>
        </w:rPr>
        <w:t>, thus providing direct information about the light-chain-heavy-chain pairing (</w:t>
      </w:r>
      <w:hyperlink r:id="rId63"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top spectra). In addition, these ETD spectra yielded extended sequence tags, covering informative parts of the CDR3 and framework (FR) 4 regions of both Fab chains, in a similar manner as previously reported by performing ETD or ECD of intact IgG molecules </w:t>
      </w:r>
      <w:bookmarkStart w:id="171" w:name="bbib12"/>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{"citationItems":[{"id":"ITEM-1","itemData":{"DOI":"10.1039/D0SC03438J","ISSN":"20416539","abstract":"Although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 Francois","non-dropping-particle":"","parse-names":false,"suffix":""},{"dropping-particle":"","family":"Tamara","given":"Sem","non-dropping-particle":"","parse-names":false,"suffix":""},{"dropping-particle":"","family":"Bondt","given":"Albert","non-dropping-particle":"","parse-names":false,"suffix":""},{"dropping-particle":"","family":"Heck","given":"Albert J.R.","non-dropping-particle":"","parse-names":false,"suffix":""}],"container-title":"Chemical Science","id":"ITEM-1","issue":"43","issued":{"date-parts":[["2020","11","21"]]},"page":"11886-11896","publisher":"Royal Society of Chemistry","title":"Selectivity over coverage in: De novo sequencing of IgGs","type":"article-journal","volume":"11"},"uris":["http://www.mendeley.com/documents/?uuid=c004e2df-d3e8-4f4f-ac0d-884a62db2256"]},{"id":"ITEM-2","itemData":{"DOI":"10.1016/j.jprot.2017.02.013","ISSN":"18767737","PMID":"28242452","abstract":"The increasing importance of immunoglobulins G (IgGs) as biotherapeutics calls for improved structural characterization methods designed for these large (~ 150 kDa) macromolecules. Analysis workflows have to be rapid, robust, and require minimal sample preparation. In a previous work we showed the potential of Orbitrap Fourier transform mass spectrometry (FTMS) combined with electron transfer dissociation (ETD) for the top-down investigation of an intact IgG1, resulting in ~ 30% sequence coverage. Here, we describe a top-down analysis of two IgGs1 (adalimumab and trastuzumab) and one IgG2 (panitumumab) performed with ETD on a mass spectrometer equipped with a high-field Orbitrap mass analyzer. For the IgGs1, sequence coverage comparable to the previous results was achieved in a two-fold reduced number of summed transients, which corresponds, taken together with the significantly increased spectra acquisition rate, to ~ six-fold improvement in analysis time. Furthermore, we studied the influence of ion-ion interaction times on ETD product ions for IgGs1, and the differences in fragmentation behavior between IgGs1 and IgG2, which present structural differences. Overall, these results reinforce the hypothesis that gas phase dissociation using both energy threshold-based and radical-driven ion activations is directed to specific regions of the polypeptide chains mostly by the location of disulfide bonds. Significance of the study Compared with our previous report, the results presented herein demonstrate the power of technological advances of the next generation Orbitrap™ platform, including the use of a high-field compact (i.e., D20) Orbitrap mass analyzer, and a dedicated manipulation strategy for large protein ions (via their trapping in the HCD collision cell along with reduction of the pressure in the cell). Notably, these important developments became recently commercially available in the top-end Orbitrap platforms under the name of “Protein Mode”. Furthermore, we continued exploring the advantages offered by the summation (averaging) of transients (time-domain data) for improving the signal-to-noise ratio of top-down mass spectra. Finally, for the first time we report the application of the hybrid ion activation technique that combines electron transfer dissociation and higher energy collisional dissociation, known as EThcD, on intact monoclonal antibodies. Under these specific instrumental parameters, EThcD produces a partially complementary fragme…","author":[{"dropping-particle":"","family":"Fornelli","given":"Luca","non-dropping-particle":"","parse-names":false,"suffix":""},{"dropping-particle":"","family":"Ayoub","given":"Daniel","non-dropping-particle":"","parse-names":false,"suffix":""},{"dropping-particle":"","family":"Aizikov","given":"Konstantin","non-dropping-particle":"","parse-names":false,"suffix":""},{"dropping-particle":"","family":"Liu","given":"Xiaowen","non-dropping-particle":"","parse-names":false,"suffix":""},{"dropping-particle":"","family":"Damoc","given":"Eugen","non-dropping-particle":"","parse-names":false,"suffix":""},{"dropping-particle":"","family":"Pevzner","given":"Pavel A.","non-dropping-particle":"","parse-names":false,"suffix":""},{"dropping-particle":"","family":"Makarov","given":"Alexander","non-dropping-particle":"","parse-names":false,"suffix":""},{"dropping-particle":"","family":"Beck","given":"Alain","non-dropping-particle":"","parse-names":false,"suffix":""},{"dropping-particle":"","family":"Tsybin","given":"Yury O.","non-dropping-particle":"","parse-names":false,"suffix":""}],"container-title":"Journal of Proteomics","id":"ITEM-2","issued":{"date-parts":[["2017","4","21"]]},"page":"67-76","publisher":"Elsevier B.V.","title":"Top-down analysis of immunoglobulin G isotypes 1 and 2 with electron transfer dissociation on a high-field Orbitrap mass spectrometer","type":"article-journal","volume":"159"},"uris":["http://www.mendeley.com/documents/?uuid=861b8efa-49cc-4759-8596-ce78223808e0"]},{"id":"ITEM-3","itemData":{"DOI":"10.1021/ACS.ANALCHEM.9B03129","ISSN":"15206882","PMID":"31769659","abstract":"One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Chemistry","id":"ITEM-3","issue":"1","issued":{"date-parts":[["2020","1","7"]]},"page":"766-773","publisher":"American Chemical Society","title":"Direct determination of antibody chain pairing by top-down and middle-down mass spectrometry using electron capture dissociation and ultraviolet photodissociation","type":"article-journal","volume":"92"},"uris":["http://www.mendeley.com/documents/?uuid=643e4caf-d0d5-4b5e-9b47-0a458008f199"]}],"mendeley":{"formattedCitation":"\\cite{Den Boer2020Selectivity over coverage in: De novo sequencing of IgGs|||Fornelli2017Top-down analysis of immunoglobulin G isotypes 1 and 2 with electron transfer dissociation on a high-field Orbitrap mass spectrometer|||Shaw2020Direct determination of antibody chain pairing by top-down and middle-down mass spectrometry using electron capture dissociation and ultraviolet photodissociation}","plainTextFormattedCitation":"\\cite{Den Boer2020Selectivity over coverage in: De novo sequencing of IgGs|||Fornelli2017Top-down analysis of immunoglobulin G isotypes 1 and 2 with electron transfer dissociation on a high-field Orbitrap mass spectrometer|||Shaw2020Direct determination of antibody chain pairing by top-down and middle-down mass spectrometry using electron capture dissociation and ultraviolet photodissociation}","previouslyFormattedCitation":"&lt;sup&gt;33–35&lt;/sup&gt;"},"properties":{"noteIndex":0},"schema":"https://github.com/citation-style-language/schema/raw/master/csl-citation.json"}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\cite{Den Boer2020Selectivity over coverage in: De novo sequencing of IgGs|||Fornelli2017Top-down analysis of immunoglobulin G isotypes 1 and 2 with electron transfer dissociation on a high-field Orbitrap mass spectrometer|||Shaw2020Direct determination of antibody chain pairing by top-down and middle-down mass spectrometry using electron capture dissociation and ultraviolet photodissociation}</w:t>
      </w:r>
      <w:r w:rsidR="00F537FC">
        <w:rPr>
          <w:rFonts w:ascii="Georgia" w:eastAsia="Times New Roman" w:hAnsi="Georgia" w:cs="Times New Roman"/>
          <w:color w:val="2E2E2E"/>
          <w:sz w:val="24"/>
          <w:szCs w:val="24"/>
        </w:rPr>
        <w:fldChar w:fldCharType="end"/>
      </w:r>
      <w:bookmarkEnd w:id="171"/>
      <w:r w:rsidRPr="00A036F9">
        <w:rPr>
          <w:rFonts w:ascii="Georgia" w:eastAsia="Times New Roman" w:hAnsi="Georgia" w:cs="Times New Roman"/>
          <w:color w:val="2E2E2E"/>
          <w:sz w:val="24"/>
          <w:szCs w:val="24"/>
        </w:rPr>
        <w:t>. Complementary, ETD spectra of the separated Fab chains yielded partial sequence information for the FR1, CDR1, FR2, CDR2, and the constant region of the selected clone (</w:t>
      </w:r>
      <w:hyperlink r:id="rId64"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bottom spectra and </w:t>
      </w:r>
      <w:hyperlink r:id="rId6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{fig:figs3.6}</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Although our middle-down MS data provided valuable information about the clone of interest, they did not fully cover the sequence, primarily due to incomplete fragment formation and ambiguous sequence information obtained from the larger fragments.</w:t>
      </w:r>
    </w:p>
    <w:p w14:paraId="20320B62" w14:textId="6BDF557B"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further extend our sequencing attempt, we subjected the fraction containing the targeted IgG1 clone to enzymatic digestion, using in parallel four </w:t>
      </w:r>
      <w:hyperlink r:id="rId66" w:tooltip="Learn more about proteases from ScienceDirect's AI-generated Topic Pages" w:history="1">
        <w:r w:rsidRPr="00A036F9">
          <w:rPr>
            <w:rFonts w:ascii="Georgia" w:eastAsia="Times New Roman" w:hAnsi="Georgia" w:cs="Times New Roman"/>
            <w:color w:val="2E2E2E"/>
            <w:sz w:val="24"/>
            <w:szCs w:val="24"/>
            <w:u w:val="single"/>
          </w:rPr>
          <w:t>proteases</w:t>
        </w:r>
      </w:hyperlink>
      <w:r w:rsidRPr="00A036F9">
        <w:rPr>
          <w:rFonts w:ascii="Georgia" w:eastAsia="Times New Roman" w:hAnsi="Georgia" w:cs="Times New Roman"/>
          <w:color w:val="2E2E2E"/>
          <w:sz w:val="24"/>
          <w:szCs w:val="24"/>
        </w:rPr>
        <w:t>: </w:t>
      </w:r>
      <w:hyperlink r:id="rId67" w:tooltip="Learn more about trypsin from ScienceDirect's AI-generated Topic Pages" w:history="1">
        <w:r w:rsidRPr="00A036F9">
          <w:rPr>
            <w:rFonts w:ascii="Georgia" w:eastAsia="Times New Roman" w:hAnsi="Georgia" w:cs="Times New Roman"/>
            <w:color w:val="2E2E2E"/>
            <w:sz w:val="24"/>
            <w:szCs w:val="24"/>
            <w:u w:val="single"/>
          </w:rPr>
          <w:t>trypsin</w:t>
        </w:r>
      </w:hyperlink>
      <w:r w:rsidRPr="00A036F9">
        <w:rPr>
          <w:rFonts w:ascii="Georgia" w:eastAsia="Times New Roman" w:hAnsi="Georgia" w:cs="Times New Roman"/>
          <w:color w:val="2E2E2E"/>
          <w:sz w:val="24"/>
          <w:szCs w:val="24"/>
        </w:rPr>
        <w:t>, </w:t>
      </w:r>
      <w:hyperlink r:id="rId68" w:tooltip="Learn more about chymotrypsin from ScienceDirect's AI-generated Topic Pages" w:history="1">
        <w:r w:rsidRPr="00A036F9">
          <w:rPr>
            <w:rFonts w:ascii="Georgia" w:eastAsia="Times New Roman" w:hAnsi="Georgia" w:cs="Times New Roman"/>
            <w:color w:val="2E2E2E"/>
            <w:sz w:val="24"/>
            <w:szCs w:val="24"/>
            <w:u w:val="single"/>
          </w:rPr>
          <w:t>chymotrypsin</w:t>
        </w:r>
      </w:hyperlink>
      <w:r w:rsidRPr="00A036F9">
        <w:rPr>
          <w:rFonts w:ascii="Georgia" w:eastAsia="Times New Roman" w:hAnsi="Georgia" w:cs="Times New Roman"/>
          <w:color w:val="2E2E2E"/>
          <w:sz w:val="24"/>
          <w:szCs w:val="24"/>
        </w:rPr>
        <w:t>, </w:t>
      </w:r>
      <w:hyperlink r:id="rId69" w:tooltip="Learn more about thermolysin from ScienceDirect's AI-generated Topic Pages" w:history="1">
        <w:r w:rsidRPr="00A036F9">
          <w:rPr>
            <w:rFonts w:ascii="Georgia" w:eastAsia="Times New Roman" w:hAnsi="Georgia" w:cs="Times New Roman"/>
            <w:color w:val="2E2E2E"/>
            <w:sz w:val="24"/>
            <w:szCs w:val="24"/>
            <w:u w:val="single"/>
          </w:rPr>
          <w:t>thermolysin</w:t>
        </w:r>
      </w:hyperlink>
      <w:r w:rsidRPr="00A036F9">
        <w:rPr>
          <w:rFonts w:ascii="Georgia" w:eastAsia="Times New Roman" w:hAnsi="Georgia" w:cs="Times New Roman"/>
          <w:color w:val="2E2E2E"/>
          <w:sz w:val="24"/>
          <w:szCs w:val="24"/>
        </w:rPr>
        <w:t>, and </w:t>
      </w:r>
      <w:hyperlink r:id="rId70" w:tooltip="Learn more about pepsin from ScienceDirect's AI-generated Topic Pages" w:history="1">
        <w:r w:rsidRPr="00A036F9">
          <w:rPr>
            <w:rFonts w:ascii="Georgia" w:eastAsia="Times New Roman" w:hAnsi="Georgia" w:cs="Times New Roman"/>
            <w:color w:val="2E2E2E"/>
            <w:sz w:val="24"/>
            <w:szCs w:val="24"/>
            <w:u w:val="single"/>
          </w:rPr>
          <w:t>pepsin</w:t>
        </w:r>
      </w:hyperlink>
      <w:r w:rsidRPr="00A036F9">
        <w:rPr>
          <w:rFonts w:ascii="Georgia" w:eastAsia="Times New Roman" w:hAnsi="Georgia" w:cs="Times New Roman"/>
          <w:color w:val="2E2E2E"/>
          <w:sz w:val="24"/>
          <w:szCs w:val="24"/>
        </w:rPr>
        <w:t>. The resulting peptides were analyzed by a bottom-up approach, using </w:t>
      </w:r>
      <w:del w:id="172" w:author="Graaf, S.C. de (Bastiaan)" w:date="2023-03-27T12:42:00Z">
        <w:r w:rsidRPr="00A036F9" w:rsidDel="005D08D0">
          <w:rPr>
            <w:rFonts w:ascii="Georgia" w:eastAsia="Times New Roman" w:hAnsi="Georgia" w:cs="Times New Roman"/>
            <w:i/>
            <w:iCs/>
            <w:color w:val="2E2E2E"/>
            <w:sz w:val="24"/>
            <w:szCs w:val="24"/>
          </w:rPr>
          <w:delText>de novo</w:delText>
        </w:r>
      </w:del>
      <w:ins w:id="173"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xml:space="preserve"> sequencing algorithms for sequence annotation </w:t>
      </w:r>
      <w:r w:rsidR="00AE03FF">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{"citationItems":[{"id":"ITEM-1","itemData":{"DOI":"10.1021/ACS.JPROTEOME.1C00169","ISSN":"15353907","PMID":"34121409","abstract":"Antibody sequence information is crucial to understanding the structural basis for antigen binding and enables the use of antibodies as therapeutics and research tools. Here, we demonstrate a method for directde novosequencing of monoclonal IgG from the purified antibody products. The method uses a panel of multiple complementary proteases to generate suitable peptides forde novosequencing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Research","id":"ITEM-1","issue":"7","issued":{"date-parts":[["2021","7","2"]]},"page":"3559-3566","publisher":"American Chemical Society","title":"Mass Spectrometry-BasedDe NovoSequencing of Monoclonal Antibodies Using Multiple Proteases and a Dual Fragmentation Scheme","type":"article-journal","volume":"20"},"uris":["http://www.mendeley.com/documents/?uuid=f9902c4e-043f-43a5-95ae-a17c41665f7c"]}],"mendeley":{"formattedCitation":"\\cite{Peng2021Mass Spectrometry-BasedDe NovoSequencing of Monoclonal Antibodies Using Multiple Proteases and a Dual Fragmentation Scheme}","plainTextFormattedCitation":"\\cite{Peng2021Mass Spectrometry-BasedDe NovoSequencing of Monoclonal Antibodies Using Multiple Proteases and a Dual Fragmentation Scheme}","previouslyFormattedCitation":"&lt;sup&gt;36&lt;/sup&gt;"},"properties":{"noteIndex":0},"schema":"https://github.com/citation-style-language/schema/raw/master/csl-citation.json"}</w:instrText>
      </w:r>
      <w:r w:rsidR="00AE03FF">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\cite{Peng2021Mass Spectrometry-BasedDe NovoSequencing of Monoclonal Antibodies Using Multiple Proteases and a Dual Fragmentation Scheme}</w:t>
      </w:r>
      <w:r w:rsidR="00AE03FF">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Although fractionated and enriched for the desired </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clone, the bottom-up MS data also contained numerous peptides originating from co-isolated plasma clones (</w:t>
      </w:r>
      <w:hyperlink r:id="rId71"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{fig:figs3.7}</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which made it impossible to determine the correct sequence by solely using the bottom-up MS data. Nevertheless, by iteratively extending the sequence information from the middle-down MS approach with the </w:t>
      </w:r>
      <w:del w:id="174" w:author="Graaf, S.C. de (Bastiaan)" w:date="2023-03-27T12:42:00Z">
        <w:r w:rsidRPr="00A036F9" w:rsidDel="005D08D0">
          <w:rPr>
            <w:rFonts w:ascii="Georgia" w:eastAsia="Times New Roman" w:hAnsi="Georgia" w:cs="Times New Roman"/>
            <w:i/>
            <w:iCs/>
            <w:color w:val="2E2E2E"/>
            <w:sz w:val="24"/>
            <w:szCs w:val="24"/>
          </w:rPr>
          <w:delText>de novo</w:delText>
        </w:r>
      </w:del>
      <w:ins w:id="175"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peptides from the bottom-up MS approach, we ultimately were able to extract the most likely germline precursor of the targeted clone and, notably, its mature sequence by implementing various single-amino-acid mutations not present in the IMGT database (</w:t>
      </w:r>
      <w:bookmarkStart w:id="176" w:name="bfig4"/>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"fig4"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{fig:fig3.4}</w:t>
      </w:r>
      <w:r w:rsidRPr="00A036F9">
        <w:rPr>
          <w:rFonts w:ascii="Georgia" w:eastAsia="Times New Roman" w:hAnsi="Georgia" w:cs="Times New Roman"/>
          <w:color w:val="2E2E2E"/>
          <w:sz w:val="24"/>
          <w:szCs w:val="24"/>
        </w:rPr>
        <w:fldChar w:fldCharType="end"/>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w:t>
      </w:r>
    </w:p>
    <w:p w14:paraId="482E8667" w14:textId="7C6340A0"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00E70462">
        <w:rPr>
          <w:rFonts w:ascii="Fira Code" w:eastAsia="Times New Roman" w:hAnsi="Fira Code" w:cs="Fira Code"/>
          <w:color w:val="D4D4D4"/>
          <w:sz w:val="21"/>
          <w:szCs w:val="21"/>
        </w:rPr>
        <w:t>h</w:t>
      </w:r>
      <w:r w:rsidR="00D71FA0">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tb</w:t>
      </w:r>
      <w:proofErr w:type="spellEnd"/>
      <w:r w:rsidRPr="004856F7">
        <w:rPr>
          <w:rFonts w:ascii="Fira Code" w:eastAsia="Times New Roman" w:hAnsi="Fira Code" w:cs="Fira Code"/>
          <w:color w:val="D4D4D4"/>
          <w:sz w:val="21"/>
          <w:szCs w:val="21"/>
        </w:rPr>
        <w:t>]</w:t>
      </w:r>
    </w:p>
    <w:p w14:paraId="3BE6F0B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25AE5BE7"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Chapter.3/Figures/f4.png}</w:t>
      </w:r>
    </w:p>
    <w:p w14:paraId="2D086D35"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37525E40" w14:textId="638C161E"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 xml:space="preserve">Integrative </w:t>
      </w:r>
      <w:del w:id="177" w:author="Graaf, S.C. de (Bastiaan)" w:date="2023-03-27T12:42:00Z">
        <w:r w:rsidRPr="004856F7" w:rsidDel="005D08D0">
          <w:rPr>
            <w:rFonts w:ascii="Fira Code" w:eastAsia="Times New Roman" w:hAnsi="Fira Code" w:cs="Fira Code"/>
            <w:b/>
            <w:bCs/>
            <w:color w:val="569CD6"/>
            <w:sz w:val="21"/>
            <w:szCs w:val="21"/>
          </w:rPr>
          <w:delText>de novo</w:delText>
        </w:r>
      </w:del>
      <w:ins w:id="178" w:author="Graaf, S.C. de (Bastiaan)" w:date="2023-03-27T12:42:00Z">
        <w:r w:rsidR="005D08D0">
          <w:rPr>
            <w:rFonts w:ascii="Fira Code" w:eastAsia="Times New Roman" w:hAnsi="Fira Code" w:cs="Fira Code"/>
            <w:b/>
            <w:bCs/>
            <w:color w:val="569CD6"/>
            <w:sz w:val="21"/>
            <w:szCs w:val="21"/>
          </w:rPr>
          <w:t>\emph{de novo}</w:t>
        </w:r>
      </w:ins>
      <w:r w:rsidRPr="004856F7">
        <w:rPr>
          <w:rFonts w:ascii="Fira Code" w:eastAsia="Times New Roman" w:hAnsi="Fira Code" w:cs="Fira Code"/>
          <w:b/>
          <w:bCs/>
          <w:color w:val="569CD6"/>
          <w:sz w:val="21"/>
          <w:szCs w:val="21"/>
        </w:rPr>
        <w:t xml:space="preserve"> sequencing of the Fab clone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textsuperscript</w:t>
      </w:r>
      <w:proofErr w:type="spellEnd"/>
      <w:r w:rsidRPr="004856F7">
        <w:rPr>
          <w:rFonts w:ascii="Fira Code" w:eastAsia="Times New Roman" w:hAnsi="Fira Code" w:cs="Fira Code"/>
          <w:b/>
          <w:bCs/>
          <w:color w:val="569CD6"/>
          <w:sz w:val="21"/>
          <w:szCs w:val="21"/>
        </w:rPr>
        <w:t xml:space="preserve">{24.4} 1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textsubscript</w:t>
      </w:r>
      <w:proofErr w:type="spellEnd"/>
      <w:r w:rsidRPr="004856F7">
        <w:rPr>
          <w:rFonts w:ascii="Fira Code" w:eastAsia="Times New Roman" w:hAnsi="Fira Code" w:cs="Fira Code"/>
          <w:b/>
          <w:bCs/>
          <w:color w:val="569CD6"/>
          <w:sz w:val="21"/>
          <w:szCs w:val="21"/>
        </w:rPr>
        <w:t>{47,359.4} from donor F59 combining middle-down and bottom-up MS data.</w:t>
      </w:r>
      <w:r w:rsidRPr="004856F7">
        <w:rPr>
          <w:rFonts w:ascii="Fira Code" w:eastAsia="Times New Roman" w:hAnsi="Fira Code" w:cs="Fira Code"/>
          <w:color w:val="D4D4D4"/>
          <w:sz w:val="21"/>
          <w:szCs w:val="21"/>
        </w:rPr>
        <w:t xml:space="preserve">} (A) Data analysis pipeline displaying the key steps in the </w:t>
      </w:r>
      <w:del w:id="179" w:author="Graaf, S.C. de (Bastiaan)" w:date="2023-03-27T12:43:00Z">
        <w:r w:rsidRPr="004856F7" w:rsidDel="005D08D0">
          <w:rPr>
            <w:rFonts w:ascii="Fira Code" w:eastAsia="Times New Roman" w:hAnsi="Fira Code" w:cs="Fira Code"/>
            <w:color w:val="D4D4D4"/>
            <w:sz w:val="21"/>
            <w:szCs w:val="21"/>
          </w:rPr>
          <w:delText>de novo</w:delText>
        </w:r>
      </w:del>
      <w:ins w:id="180" w:author="Graaf, S.C. de (Bastiaan)" w:date="2023-03-27T12:43:00Z">
        <w:r w:rsidR="005D08D0">
          <w:rPr>
            <w:rFonts w:ascii="Fira Code" w:eastAsia="Times New Roman" w:hAnsi="Fira Code" w:cs="Fira Code"/>
            <w:color w:val="D4D4D4"/>
            <w:sz w:val="21"/>
            <w:szCs w:val="21"/>
          </w:rPr>
          <w:t>\emph{de novo}</w:t>
        </w:r>
      </w:ins>
      <w:r w:rsidRPr="004856F7">
        <w:rPr>
          <w:rFonts w:ascii="Fira Code" w:eastAsia="Times New Roman" w:hAnsi="Fira Code" w:cs="Fira Code"/>
          <w:color w:val="D4D4D4"/>
          <w:sz w:val="21"/>
          <w:szCs w:val="21"/>
        </w:rPr>
        <w:t xml:space="preserve"> sequencing, namely, filtering of the germline database of light- and heavy-chain sequences, assembling of selected allelic variants with mass constraints, scoring </w:t>
      </w:r>
      <w:r w:rsidRPr="004856F7">
        <w:rPr>
          <w:rFonts w:ascii="Fira Code" w:eastAsia="Times New Roman" w:hAnsi="Fira Code" w:cs="Fira Code"/>
          <w:color w:val="D4D4D4"/>
          <w:sz w:val="21"/>
          <w:szCs w:val="21"/>
        </w:rPr>
        <w:lastRenderedPageBreak/>
        <w:t xml:space="preserve">of the assembled sequences by using middle-down MS data, iterative refining of the best scoring templates by using peptides in bottom-up MS, and benchmarking of the optimized mature sequences using data from both middle-down and bottom-up MS analysis. (B) Alignment of the best matching germline </w:t>
      </w:r>
      <w:proofErr w:type="spellStart"/>
      <w:r w:rsidRPr="004856F7">
        <w:rPr>
          <w:rFonts w:ascii="Fira Code" w:eastAsia="Times New Roman" w:hAnsi="Fira Code" w:cs="Fira Code"/>
          <w:color w:val="D4D4D4"/>
          <w:sz w:val="21"/>
          <w:szCs w:val="21"/>
        </w:rPr>
        <w:t>IGLV</w:t>
      </w:r>
      <w:proofErr w:type="spellEnd"/>
      <w:r w:rsidRPr="004856F7">
        <w:rPr>
          <w:rFonts w:ascii="Fira Code" w:eastAsia="Times New Roman" w:hAnsi="Fira Code" w:cs="Fira Code"/>
          <w:color w:val="D4D4D4"/>
          <w:sz w:val="21"/>
          <w:szCs w:val="21"/>
        </w:rPr>
        <w:t xml:space="preserve"> amino acid sequence from the IMGT database (IGLV2-14∗01) with the mature sequence that was determined for the light chain of the dominant clone (top box), the fragments from middle-down MS (middle box), and the peptides from bottom-up MS. (C) Alignment of the best matching germline </w:t>
      </w:r>
      <w:proofErr w:type="spellStart"/>
      <w:r w:rsidRPr="004856F7">
        <w:rPr>
          <w:rFonts w:ascii="Fira Code" w:eastAsia="Times New Roman" w:hAnsi="Fira Code" w:cs="Fira Code"/>
          <w:color w:val="D4D4D4"/>
          <w:sz w:val="21"/>
          <w:szCs w:val="21"/>
        </w:rPr>
        <w:t>IGHV</w:t>
      </w:r>
      <w:proofErr w:type="spellEnd"/>
      <w:r w:rsidRPr="004856F7">
        <w:rPr>
          <w:rFonts w:ascii="Fira Code" w:eastAsia="Times New Roman" w:hAnsi="Fira Code" w:cs="Fira Code"/>
          <w:color w:val="D4D4D4"/>
          <w:sz w:val="21"/>
          <w:szCs w:val="21"/>
        </w:rPr>
        <w:t xml:space="preserve"> amino acid sequence from the IMGT database (IGHV3-9∗01) with the mature sequence that was determined for the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of donor F59’s clone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 xml:space="preserve">{47,359.4} (top box), the fragments from middle-down MS (middle box), and the peptides from bottom-up MS. CDR regions in top panels of (B) and (C) were annotated with reference to the closest matching IMGT sequence. Amino acids that were determined to be different in the mature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{47,359.4} sequence are highlighted in red.</w:t>
      </w:r>
    </w:p>
    <w:p w14:paraId="6DF6887A"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25DE983F"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3.4</w:t>
      </w:r>
      <w:r w:rsidRPr="004856F7">
        <w:rPr>
          <w:rFonts w:ascii="Fira Code" w:eastAsia="Times New Roman" w:hAnsi="Fira Code" w:cs="Fira Code"/>
          <w:color w:val="D4D4D4"/>
          <w:sz w:val="21"/>
          <w:szCs w:val="21"/>
        </w:rPr>
        <w:t>}</w:t>
      </w:r>
    </w:p>
    <w:p w14:paraId="67838053"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3AEB83EF" w14:textId="18804B1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lastRenderedPageBreak/>
        <w:drawing>
          <wp:inline distT="0" distB="0" distL="0" distR="0" wp14:anchorId="50F4D82B" wp14:editId="28351C02">
            <wp:extent cx="5943600" cy="4855210"/>
            <wp:effectExtent l="0" t="0" r="0" b="2540"/>
            <wp:docPr id="2" name="Picture 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4855210"/>
                    </a:xfrm>
                    <a:prstGeom prst="rect">
                      <a:avLst/>
                    </a:prstGeom>
                    <a:noFill/>
                    <a:ln>
                      <a:noFill/>
                    </a:ln>
                  </pic:spPr>
                </pic:pic>
              </a:graphicData>
            </a:graphic>
          </wp:inline>
        </w:drawing>
      </w:r>
    </w:p>
    <w:p w14:paraId="73443ED5" w14:textId="6F474A4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more detail, by using the IMGT database of germline sequences as input, the cumulative MS evidence revealed that the analyzed IgG1 Fab carried a lambda light chain. This light chain originated from a combination of the immunoglobulin lambda (IGL) variable (V) 2-14</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Z73664), IGL joining (J) 2</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M15641), and IGL constant (C) 2</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J00253) alleles. For the heavy-chain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portion, we determined that it was constructed from the immunoglobulin heavy (IGH) V3-9</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M99651), IGHJ5</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J00256), and IGHG1</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03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Y14737) alleles and a diversity (D)-region, which substantially deviated from any reported germline D-region. Although initial identification resulted in just a partial sequence coverage, we could fill the gaps in the germline sequences using sequence tags from the middle-down MS and the </w:t>
      </w:r>
      <w:del w:id="181" w:author="Graaf, S.C. de (Bastiaan)" w:date="2023-03-27T12:43:00Z">
        <w:r w:rsidRPr="00A036F9" w:rsidDel="005D08D0">
          <w:rPr>
            <w:rFonts w:ascii="Georgia" w:eastAsia="Times New Roman" w:hAnsi="Georgia" w:cs="Times New Roman"/>
            <w:i/>
            <w:iCs/>
            <w:color w:val="2E2E2E"/>
            <w:sz w:val="24"/>
            <w:szCs w:val="24"/>
          </w:rPr>
          <w:delText>de novo</w:delText>
        </w:r>
      </w:del>
      <w:ins w:id="182"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peptides from the bottom-up MS (</w:t>
      </w:r>
      <w:r w:rsidR="00131919" w:rsidRPr="00131919">
        <w:rPr>
          <w:rFonts w:ascii="Georgia" w:eastAsia="Times New Roman" w:hAnsi="Georgia" w:cs="Times New Roman"/>
          <w:color w:val="2E2E2E"/>
          <w:sz w:val="24"/>
          <w:szCs w:val="24"/>
        </w:rPr>
        <w:t>\textbf{\</w:t>
      </w:r>
      <w:proofErr w:type="spellStart"/>
      <w:r w:rsidR="00131919" w:rsidRPr="00131919">
        <w:rPr>
          <w:rFonts w:ascii="Georgia" w:eastAsia="Times New Roman" w:hAnsi="Georgia" w:cs="Times New Roman"/>
          <w:color w:val="2E2E2E"/>
          <w:sz w:val="24"/>
          <w:szCs w:val="24"/>
        </w:rPr>
        <w:t>autoref</w:t>
      </w:r>
      <w:proofErr w:type="spellEnd"/>
      <w:r w:rsidR="00131919" w:rsidRPr="00131919">
        <w:rPr>
          <w:rFonts w:ascii="Georgia" w:eastAsia="Times New Roman" w:hAnsi="Georgia" w:cs="Times New Roman"/>
          <w:color w:val="2E2E2E"/>
          <w:sz w:val="24"/>
          <w:szCs w:val="24"/>
        </w:rPr>
        <w:t>{fig:fig</w:t>
      </w:r>
      <w:r w:rsidR="00131919">
        <w:rPr>
          <w:rFonts w:ascii="Georgia" w:eastAsia="Times New Roman" w:hAnsi="Georgia" w:cs="Times New Roman"/>
          <w:color w:val="2E2E2E"/>
          <w:sz w:val="24"/>
          <w:szCs w:val="24"/>
        </w:rPr>
        <w:t>s</w:t>
      </w:r>
      <w:r w:rsidR="00131919" w:rsidRPr="00131919">
        <w:rPr>
          <w:rFonts w:ascii="Georgia" w:eastAsia="Times New Roman" w:hAnsi="Georgia" w:cs="Times New Roman"/>
          <w:color w:val="2E2E2E"/>
          <w:sz w:val="24"/>
          <w:szCs w:val="24"/>
        </w:rPr>
        <w:t>3.</w:t>
      </w:r>
      <w:r w:rsidR="00131919">
        <w:rPr>
          <w:rFonts w:ascii="Georgia" w:eastAsia="Times New Roman" w:hAnsi="Georgia" w:cs="Times New Roman"/>
          <w:color w:val="2E2E2E"/>
          <w:sz w:val="24"/>
          <w:szCs w:val="24"/>
        </w:rPr>
        <w:t xml:space="preserve">8} and </w:t>
      </w:r>
      <w:r w:rsidR="004C77F2">
        <w:rPr>
          <w:rFonts w:ascii="Georgia" w:eastAsia="Times New Roman" w:hAnsi="Georgia" w:cs="Times New Roman"/>
          <w:color w:val="2E2E2E"/>
          <w:sz w:val="24"/>
          <w:szCs w:val="24"/>
        </w:rPr>
        <w:t>\</w:t>
      </w:r>
      <w:proofErr w:type="spellStart"/>
      <w:r w:rsidR="00131919" w:rsidRPr="00131919">
        <w:rPr>
          <w:rFonts w:ascii="Georgia" w:eastAsia="Times New Roman" w:hAnsi="Georgia" w:cs="Times New Roman"/>
          <w:color w:val="2E2E2E"/>
          <w:sz w:val="24"/>
          <w:szCs w:val="24"/>
        </w:rPr>
        <w:t>autoref</w:t>
      </w:r>
      <w:proofErr w:type="spellEnd"/>
      <w:r w:rsidR="00131919" w:rsidRPr="00131919">
        <w:rPr>
          <w:rFonts w:ascii="Georgia" w:eastAsia="Times New Roman" w:hAnsi="Georgia" w:cs="Times New Roman"/>
          <w:color w:val="2E2E2E"/>
          <w:sz w:val="24"/>
          <w:szCs w:val="24"/>
        </w:rPr>
        <w:t>{fig:fig</w:t>
      </w:r>
      <w:r w:rsidR="00131919">
        <w:rPr>
          <w:rFonts w:ascii="Georgia" w:eastAsia="Times New Roman" w:hAnsi="Georgia" w:cs="Times New Roman"/>
          <w:color w:val="2E2E2E"/>
          <w:sz w:val="24"/>
          <w:szCs w:val="24"/>
        </w:rPr>
        <w:t>s</w:t>
      </w:r>
      <w:r w:rsidR="00131919" w:rsidRPr="00131919">
        <w:rPr>
          <w:rFonts w:ascii="Georgia" w:eastAsia="Times New Roman" w:hAnsi="Georgia" w:cs="Times New Roman"/>
          <w:color w:val="2E2E2E"/>
          <w:sz w:val="24"/>
          <w:szCs w:val="24"/>
        </w:rPr>
        <w:t>3.</w:t>
      </w:r>
      <w:r w:rsidR="00131919">
        <w:rPr>
          <w:rFonts w:ascii="Georgia" w:eastAsia="Times New Roman" w:hAnsi="Georgia" w:cs="Times New Roman"/>
          <w:color w:val="2E2E2E"/>
          <w:sz w:val="24"/>
          <w:szCs w:val="24"/>
        </w:rPr>
        <w:t>9}}</w:t>
      </w:r>
      <w:r w:rsidRPr="00A036F9">
        <w:rPr>
          <w:rFonts w:ascii="Georgia" w:eastAsia="Times New Roman" w:hAnsi="Georgia" w:cs="Times New Roman"/>
          <w:color w:val="2E2E2E"/>
          <w:sz w:val="24"/>
          <w:szCs w:val="24"/>
        </w:rPr>
        <w:t>). Eventually, our approach resulted in a complete and exact precursor mass match for the light and heavy chains, 100% sequence coverage in bottom-up MS, and near-complete annotation of all available fragments in the middle-down MS data. In this process, numerous mutations had to be incorporated when comparing our data with the germline template sequences (</w:t>
      </w:r>
      <w:hyperlink r:id="rId73" w:anchor="fig4" w:history="1">
        <w:r w:rsidR="00131919" w:rsidRPr="00131919">
          <w:rPr>
            <w:rFonts w:ascii="Georgia" w:eastAsia="Times New Roman" w:hAnsi="Georgia" w:cs="Times New Roman"/>
            <w:color w:val="0C7DBB"/>
            <w:sz w:val="24"/>
            <w:szCs w:val="24"/>
          </w:rPr>
          <w:t>\textbf{\</w:t>
        </w:r>
        <w:proofErr w:type="spellStart"/>
        <w:r w:rsidR="00131919" w:rsidRPr="00131919">
          <w:rPr>
            <w:rFonts w:ascii="Georgia" w:eastAsia="Times New Roman" w:hAnsi="Georgia" w:cs="Times New Roman"/>
            <w:color w:val="0C7DBB"/>
            <w:sz w:val="24"/>
            <w:szCs w:val="24"/>
          </w:rPr>
          <w:t>autoref</w:t>
        </w:r>
        <w:proofErr w:type="spellEnd"/>
        <w:r w:rsidR="00131919" w:rsidRPr="00131919">
          <w:rPr>
            <w:rFonts w:ascii="Georgia" w:eastAsia="Times New Roman" w:hAnsi="Georgia" w:cs="Times New Roman"/>
            <w:color w:val="0C7DBB"/>
            <w:sz w:val="24"/>
            <w:szCs w:val="24"/>
          </w:rPr>
          <w:t>{fig:fig3.</w:t>
        </w:r>
        <w:r w:rsidRPr="00A036F9">
          <w:rPr>
            <w:rFonts w:ascii="Georgia" w:eastAsia="Times New Roman" w:hAnsi="Georgia" w:cs="Times New Roman"/>
            <w:color w:val="0C7DBB"/>
            <w:sz w:val="24"/>
            <w:szCs w:val="24"/>
          </w:rPr>
          <w:t>4</w:t>
        </w:r>
      </w:hyperlink>
      <w:bookmarkEnd w:id="176"/>
      <w:r w:rsidR="00131919">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B and C</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in red letters), revealing </w:t>
      </w:r>
      <w:hyperlink r:id="rId74" w:tooltip="Learn more about somatic hypermutation from ScienceDirect's AI-generated Topic Pages" w:history="1">
        <w:r w:rsidRPr="00A036F9">
          <w:rPr>
            <w:rFonts w:ascii="Georgia" w:eastAsia="Times New Roman" w:hAnsi="Georgia" w:cs="Times New Roman"/>
            <w:color w:val="2E2E2E"/>
            <w:sz w:val="24"/>
            <w:szCs w:val="24"/>
            <w:u w:val="single"/>
          </w:rPr>
          <w:t>somatic hypermutation</w:t>
        </w:r>
      </w:hyperlink>
      <w:r w:rsidRPr="00A036F9">
        <w:rPr>
          <w:rFonts w:ascii="Georgia" w:eastAsia="Times New Roman" w:hAnsi="Georgia" w:cs="Times New Roman"/>
          <w:color w:val="2E2E2E"/>
          <w:sz w:val="24"/>
          <w:szCs w:val="24"/>
        </w:rPr>
        <w:t xml:space="preserve"> (SHM) of around 13% and 16% for the V gene of the light chain and the heavy chain, respectively. The level of </w:t>
      </w:r>
      <w:r w:rsidRPr="00A036F9">
        <w:rPr>
          <w:rFonts w:ascii="Georgia" w:eastAsia="Times New Roman" w:hAnsi="Georgia" w:cs="Times New Roman"/>
          <w:color w:val="2E2E2E"/>
          <w:sz w:val="24"/>
          <w:szCs w:val="24"/>
        </w:rPr>
        <w:lastRenderedPageBreak/>
        <w:t>confidence in each identified mutation site is based on several criteria, including support of a mutation by consecutive mass peaks in the middle-down MS retrieved sequence tags, the peptide scores and coverage depth in the bottom-up MS data as well as the frequency of amino acid occurrence at a given position in a pool of experimental and the germline IgG1 sequences (</w:t>
      </w:r>
      <w:bookmarkStart w:id="183" w:name="bmmc9"/>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"mmc9"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del w:id="184" w:author="Graaf, S.C. de (Bastiaan)" w:date="2023-03-27T14:01:00Z">
        <w:r w:rsidRPr="00A036F9" w:rsidDel="00D82B7C">
          <w:rPr>
            <w:rFonts w:ascii="Georgia" w:eastAsia="Times New Roman" w:hAnsi="Georgia" w:cs="Times New Roman"/>
            <w:color w:val="0C7DBB"/>
            <w:sz w:val="24"/>
            <w:szCs w:val="24"/>
          </w:rPr>
          <w:delText>Table S5</w:delText>
        </w:r>
      </w:del>
      <w:ins w:id="185" w:author="Graaf, S.C. de (Bastiaan)" w:date="2023-03-27T14:01:00Z">
        <w:r w:rsidR="00D82B7C">
          <w:rPr>
            <w:rFonts w:ascii="Georgia" w:eastAsia="Times New Roman" w:hAnsi="Georgia" w:cs="Times New Roman"/>
            <w:color w:val="0C7DBB"/>
            <w:sz w:val="24"/>
            <w:szCs w:val="24"/>
          </w:rPr>
          <w:t>\textbf{Data \ref{tab:tabdummy3.5}}</w:t>
        </w:r>
      </w:ins>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w:t>
      </w:r>
      <w:hyperlink r:id="rId7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r w:rsidR="00E05F34">
          <w:rPr>
            <w:rFonts w:ascii="Georgia" w:eastAsia="Times New Roman" w:hAnsi="Georgia" w:cs="Times New Roman"/>
            <w:color w:val="0C7DBB"/>
            <w:sz w:val="24"/>
            <w:szCs w:val="24"/>
          </w:rPr>
          <w:t>0</w:t>
        </w:r>
        <w:r w:rsidR="00131919">
          <w:rPr>
            <w:rFonts w:ascii="Georgia" w:eastAsia="Times New Roman" w:hAnsi="Georgia" w:cs="Times New Roman"/>
            <w:color w:val="0C7DBB"/>
            <w:sz w:val="24"/>
            <w:szCs w:val="24"/>
          </w:rPr>
          <w:t>}</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Together this provides proof of concept that it is possible to </w:t>
      </w:r>
      <w:del w:id="186" w:author="Graaf, S.C. de (Bastiaan)" w:date="2023-03-27T12:43:00Z">
        <w:r w:rsidRPr="00A036F9" w:rsidDel="005D08D0">
          <w:rPr>
            <w:rFonts w:ascii="Georgia" w:eastAsia="Times New Roman" w:hAnsi="Georgia" w:cs="Times New Roman"/>
            <w:i/>
            <w:iCs/>
            <w:color w:val="2E2E2E"/>
            <w:sz w:val="24"/>
            <w:szCs w:val="24"/>
          </w:rPr>
          <w:delText>de novo</w:delText>
        </w:r>
      </w:del>
      <w:ins w:id="187"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sequence IgG1s present in plasma.</w:t>
      </w:r>
    </w:p>
    <w:p w14:paraId="1C2B661F" w14:textId="5B74835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definitive sequence assignment benefited largely from gathering multiple pieces of experimental evidence, notably (1) the accurate mass of the Fab, (2) the highly accurate masses of the two individual chains comprising the Fab, (3) the </w:t>
      </w:r>
      <w:r w:rsidR="005D08D0">
        <w:rPr>
          <w:rFonts w:ascii="Georgia" w:eastAsia="Times New Roman" w:hAnsi="Georgia" w:cs="Times New Roman"/>
          <w:color w:val="2E2E2E"/>
          <w:sz w:val="24"/>
          <w:szCs w:val="24"/>
        </w:rPr>
        <w:t>\emph{</w:t>
      </w:r>
      <w:r w:rsidR="005D08D0" w:rsidRPr="00A036F9">
        <w:rPr>
          <w:rFonts w:ascii="Georgia" w:eastAsia="Times New Roman" w:hAnsi="Georgia" w:cs="Times New Roman"/>
          <w:i/>
          <w:iCs/>
          <w:color w:val="2E2E2E"/>
          <w:sz w:val="24"/>
          <w:szCs w:val="24"/>
        </w:rPr>
        <w:t>de novo</w:t>
      </w:r>
      <w:r w:rsidR="005D08D0">
        <w:rPr>
          <w:rFonts w:ascii="Georgia" w:eastAsia="Times New Roman" w:hAnsi="Georgia" w:cs="Times New Roman"/>
          <w:i/>
          <w:iCs/>
          <w:color w:val="2E2E2E"/>
          <w:sz w:val="24"/>
          <w:szCs w:val="24"/>
        </w:rPr>
        <w:t xml:space="preserve">} </w:t>
      </w:r>
      <w:r w:rsidRPr="00A036F9">
        <w:rPr>
          <w:rFonts w:ascii="Georgia" w:eastAsia="Times New Roman" w:hAnsi="Georgia" w:cs="Times New Roman"/>
          <w:color w:val="2E2E2E"/>
          <w:sz w:val="24"/>
          <w:szCs w:val="24"/>
        </w:rPr>
        <w:t>identified </w:t>
      </w:r>
      <w:hyperlink r:id="rId76" w:tooltip="Learn more about amino acid sequence from ScienceDirect's AI-generated Topic Pages" w:history="1">
        <w:r w:rsidRPr="00A036F9">
          <w:rPr>
            <w:rFonts w:ascii="Georgia" w:eastAsia="Times New Roman" w:hAnsi="Georgia" w:cs="Times New Roman"/>
            <w:color w:val="2E2E2E"/>
            <w:sz w:val="24"/>
            <w:szCs w:val="24"/>
            <w:u w:val="single"/>
          </w:rPr>
          <w:t>amino acid sequence</w:t>
        </w:r>
      </w:hyperlink>
      <w:r w:rsidRPr="00A036F9">
        <w:rPr>
          <w:rFonts w:ascii="Georgia" w:eastAsia="Times New Roman" w:hAnsi="Georgia" w:cs="Times New Roman"/>
          <w:color w:val="2E2E2E"/>
          <w:sz w:val="24"/>
          <w:szCs w:val="24"/>
        </w:rPr>
        <w:t> reads, retrieved from the middle-down fragmentation of intact chains and intact Fab molecule, and (4) the </w:t>
      </w:r>
      <w:r w:rsidR="005D08D0">
        <w:rPr>
          <w:rFonts w:ascii="Georgia" w:eastAsia="Times New Roman" w:hAnsi="Georgia" w:cs="Times New Roman"/>
          <w:color w:val="2E2E2E"/>
          <w:sz w:val="24"/>
          <w:szCs w:val="24"/>
        </w:rPr>
        <w:t>\emph{</w:t>
      </w:r>
      <w:r w:rsidRPr="00A036F9">
        <w:rPr>
          <w:rFonts w:ascii="Georgia" w:eastAsia="Times New Roman" w:hAnsi="Georgia" w:cs="Times New Roman"/>
          <w:i/>
          <w:iCs/>
          <w:color w:val="2E2E2E"/>
          <w:sz w:val="24"/>
          <w:szCs w:val="24"/>
        </w:rPr>
        <w:t>de novo</w:t>
      </w:r>
      <w:r w:rsidR="005D08D0">
        <w:rPr>
          <w:rFonts w:ascii="Georgia" w:eastAsia="Times New Roman" w:hAnsi="Georgia" w:cs="Times New Roman"/>
          <w:i/>
          <w:iCs/>
          <w:color w:val="2E2E2E"/>
          <w:sz w:val="24"/>
          <w:szCs w:val="24"/>
        </w:rPr>
        <w:t>}</w:t>
      </w:r>
      <w:r w:rsidRPr="00A036F9">
        <w:rPr>
          <w:rFonts w:ascii="Georgia" w:eastAsia="Times New Roman" w:hAnsi="Georgia" w:cs="Times New Roman"/>
          <w:color w:val="2E2E2E"/>
          <w:sz w:val="24"/>
          <w:szCs w:val="24"/>
        </w:rPr>
        <w:t> identified amino acid reads from the—multiple proteases-based—peptide-centric bottom-up approach.</w:t>
      </w:r>
    </w:p>
    <w:p w14:paraId="47F966BD" w14:textId="0CB3F928" w:rsidR="00A036F9" w:rsidRPr="00A036F9" w:rsidRDefault="00307E4D" w:rsidP="00A036F9">
      <w:pPr>
        <w:spacing w:after="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Validation of the </w:t>
      </w:r>
      <w:del w:id="188" w:author="Graaf, S.C. de (Bastiaan)" w:date="2023-03-27T12:43:00Z">
        <w:r w:rsidR="00A036F9" w:rsidRPr="00A036F9" w:rsidDel="005D08D0">
          <w:rPr>
            <w:rFonts w:ascii="Georgia" w:eastAsia="Times New Roman" w:hAnsi="Georgia" w:cs="Times New Roman"/>
            <w:i/>
            <w:iCs/>
            <w:color w:val="2E2E2E"/>
            <w:sz w:val="27"/>
            <w:szCs w:val="27"/>
          </w:rPr>
          <w:delText>de novo</w:delText>
        </w:r>
      </w:del>
      <w:ins w:id="189" w:author="Graaf, S.C. de (Bastiaan)" w:date="2023-03-27T12:43:00Z">
        <w:r w:rsidR="005D08D0">
          <w:rPr>
            <w:rFonts w:ascii="Georgia" w:eastAsia="Times New Roman" w:hAnsi="Georgia" w:cs="Times New Roman"/>
            <w:i/>
            <w:iCs/>
            <w:color w:val="2E2E2E"/>
            <w:sz w:val="27"/>
            <w:szCs w:val="27"/>
          </w:rPr>
          <w:t>\</w:t>
        </w:r>
        <w:proofErr w:type="gramStart"/>
        <w:r w:rsidR="005D08D0">
          <w:rPr>
            <w:rFonts w:ascii="Georgia" w:eastAsia="Times New Roman" w:hAnsi="Georgia" w:cs="Times New Roman"/>
            <w:i/>
            <w:iCs/>
            <w:color w:val="2E2E2E"/>
            <w:sz w:val="27"/>
            <w:szCs w:val="27"/>
          </w:rPr>
          <w:t>emph{</w:t>
        </w:r>
        <w:proofErr w:type="gramEnd"/>
        <w:r w:rsidR="005D08D0">
          <w:rPr>
            <w:rFonts w:ascii="Georgia" w:eastAsia="Times New Roman" w:hAnsi="Georgia" w:cs="Times New Roman"/>
            <w:i/>
            <w:iCs/>
            <w:color w:val="2E2E2E"/>
            <w:sz w:val="27"/>
            <w:szCs w:val="27"/>
          </w:rPr>
          <w:t>de novo}</w:t>
        </w:r>
      </w:ins>
      <w:r w:rsidR="00A036F9" w:rsidRPr="00A036F9">
        <w:rPr>
          <w:rFonts w:ascii="Georgia" w:eastAsia="Times New Roman" w:hAnsi="Georgia" w:cs="Times New Roman"/>
          <w:color w:val="2E2E2E"/>
          <w:sz w:val="27"/>
          <w:szCs w:val="27"/>
        </w:rPr>
        <w:t> sequencing-derived sequence</w:t>
      </w:r>
    </w:p>
    <w:p w14:paraId="45E73255" w14:textId="2C56A7FE"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validate the accuracy of the full </w:t>
      </w:r>
      <w:del w:id="190" w:author="Graaf, S.C. de (Bastiaan)" w:date="2023-03-27T12:43:00Z">
        <w:r w:rsidRPr="00A036F9" w:rsidDel="005D08D0">
          <w:rPr>
            <w:rFonts w:ascii="Georgia" w:eastAsia="Times New Roman" w:hAnsi="Georgia" w:cs="Times New Roman"/>
            <w:i/>
            <w:iCs/>
            <w:color w:val="2E2E2E"/>
            <w:sz w:val="24"/>
            <w:szCs w:val="24"/>
          </w:rPr>
          <w:delText>de novo</w:delText>
        </w:r>
      </w:del>
      <w:ins w:id="191"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sequence of the </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xml:space="preserve"> clone from donor F59, we generated a synthetic recombinant IgG1 clone based on the experimentally determined sequence. We used </w:t>
      </w:r>
      <w:proofErr w:type="gramStart"/>
      <w:r w:rsidRPr="00A036F9">
        <w:rPr>
          <w:rFonts w:ascii="Georgia" w:eastAsia="Times New Roman" w:hAnsi="Georgia" w:cs="Times New Roman"/>
          <w:color w:val="2E2E2E"/>
          <w:sz w:val="24"/>
          <w:szCs w:val="24"/>
        </w:rPr>
        <w:t>exactly the same</w:t>
      </w:r>
      <w:proofErr w:type="gramEnd"/>
      <w:r w:rsidRPr="00A036F9">
        <w:rPr>
          <w:rFonts w:ascii="Georgia" w:eastAsia="Times New Roman" w:hAnsi="Georgia" w:cs="Times New Roman"/>
          <w:color w:val="2E2E2E"/>
          <w:sz w:val="24"/>
          <w:szCs w:val="24"/>
        </w:rPr>
        <w:t xml:space="preserve"> procedures to sequence the recombinant mAb as applied to the plasma-obtained clone, including all the peptide- and protein-centric approaches. Since CDRs are the most critical and </w:t>
      </w:r>
      <w:hyperlink r:id="rId77" w:tooltip="Learn more about hypervariable regions from ScienceDirect's AI-generated Topic Pages" w:history="1">
        <w:r w:rsidRPr="00A036F9">
          <w:rPr>
            <w:rFonts w:ascii="Georgia" w:eastAsia="Times New Roman" w:hAnsi="Georgia" w:cs="Times New Roman"/>
            <w:color w:val="2E2E2E"/>
            <w:sz w:val="24"/>
            <w:szCs w:val="24"/>
            <w:u w:val="single"/>
          </w:rPr>
          <w:t>hypervariable regions</w:t>
        </w:r>
      </w:hyperlink>
      <w:r w:rsidRPr="00A036F9">
        <w:rPr>
          <w:rFonts w:ascii="Georgia" w:eastAsia="Times New Roman" w:hAnsi="Georgia" w:cs="Times New Roman"/>
          <w:color w:val="2E2E2E"/>
          <w:sz w:val="24"/>
          <w:szCs w:val="24"/>
        </w:rPr>
        <w:t> of the antibody, we set out to find peptides in the two datasets covering these regions, so that we could directly compare their fragmentation spectra. A direct comparison of tandem MS spectra of the CDR-spanning peptides from the donor clone and the recombinant mAb are presented in </w:t>
      </w:r>
      <w:bookmarkStart w:id="192" w:name="bfig5"/>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"fig5"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9F7080" w:rsidRPr="009F7080">
        <w:rPr>
          <w:rFonts w:ascii="Georgia" w:eastAsia="Times New Roman" w:hAnsi="Georgia" w:cs="Times New Roman"/>
          <w:color w:val="0C7DBB"/>
          <w:sz w:val="24"/>
          <w:szCs w:val="24"/>
        </w:rPr>
        <w:t>\textbf{\</w:t>
      </w:r>
      <w:proofErr w:type="spellStart"/>
      <w:r w:rsidR="009F7080" w:rsidRPr="009F7080">
        <w:rPr>
          <w:rFonts w:ascii="Georgia" w:eastAsia="Times New Roman" w:hAnsi="Georgia" w:cs="Times New Roman"/>
          <w:color w:val="0C7DBB"/>
          <w:sz w:val="24"/>
          <w:szCs w:val="24"/>
        </w:rPr>
        <w:t>autoref</w:t>
      </w:r>
      <w:proofErr w:type="spellEnd"/>
      <w:r w:rsidR="009F7080" w:rsidRPr="009F7080">
        <w:rPr>
          <w:rFonts w:ascii="Georgia" w:eastAsia="Times New Roman" w:hAnsi="Georgia" w:cs="Times New Roman"/>
          <w:color w:val="0C7DBB"/>
          <w:sz w:val="24"/>
          <w:szCs w:val="24"/>
        </w:rPr>
        <w:t>{fig:fig3.</w:t>
      </w:r>
      <w:r w:rsidRPr="00A036F9">
        <w:rPr>
          <w:rFonts w:ascii="Georgia" w:eastAsia="Times New Roman" w:hAnsi="Georgia" w:cs="Times New Roman"/>
          <w:color w:val="0C7DBB"/>
          <w:sz w:val="24"/>
          <w:szCs w:val="24"/>
        </w:rPr>
        <w:t>5</w:t>
      </w:r>
      <w:r w:rsidRPr="00A036F9">
        <w:rPr>
          <w:rFonts w:ascii="Georgia" w:eastAsia="Times New Roman" w:hAnsi="Georgia" w:cs="Times New Roman"/>
          <w:color w:val="2E2E2E"/>
          <w:sz w:val="24"/>
          <w:szCs w:val="24"/>
        </w:rPr>
        <w:fldChar w:fldCharType="end"/>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A and B</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covering parts of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portion, respectively. Above the graphs, the </w:t>
      </w:r>
      <w:ins w:id="193" w:author="Graaf, S.C. de (Bastiaan)" w:date="2023-06-13T16:55:00Z">
        <w:r w:rsidR="00C446D6">
          <w:rPr>
            <w:rFonts w:ascii="Georgia" w:eastAsia="Times New Roman" w:hAnsi="Georgia" w:cs="Times New Roman"/>
            <w:i/>
            <w:iCs/>
            <w:color w:val="2E2E2E"/>
            <w:sz w:val="27"/>
            <w:szCs w:val="27"/>
          </w:rPr>
          <w:t>\emph{de</w:t>
        </w:r>
        <w:r w:rsidR="007E1481">
          <w:rPr>
            <w:rFonts w:ascii="Georgia" w:eastAsia="Times New Roman" w:hAnsi="Georgia" w:cs="Times New Roman"/>
            <w:i/>
            <w:iCs/>
            <w:color w:val="2E2E2E"/>
            <w:sz w:val="27"/>
            <w:szCs w:val="27"/>
          </w:rPr>
          <w:t>-</w:t>
        </w:r>
        <w:r w:rsidR="00C446D6">
          <w:rPr>
            <w:rFonts w:ascii="Georgia" w:eastAsia="Times New Roman" w:hAnsi="Georgia" w:cs="Times New Roman"/>
            <w:i/>
            <w:iCs/>
            <w:color w:val="2E2E2E"/>
            <w:sz w:val="27"/>
            <w:szCs w:val="27"/>
          </w:rPr>
          <w:t>novo}</w:t>
        </w:r>
      </w:ins>
      <w:del w:id="194" w:author="Graaf, S.C. de (Bastiaan)" w:date="2023-06-13T16:55:00Z">
        <w:r w:rsidRPr="00A036F9" w:rsidDel="00C446D6">
          <w:rPr>
            <w:rFonts w:ascii="Georgia" w:eastAsia="Times New Roman" w:hAnsi="Georgia" w:cs="Times New Roman"/>
            <w:i/>
            <w:iCs/>
            <w:color w:val="2E2E2E"/>
            <w:sz w:val="24"/>
            <w:szCs w:val="24"/>
          </w:rPr>
          <w:delText>de-novo</w:delText>
        </w:r>
      </w:del>
      <w:r w:rsidRPr="00A036F9">
        <w:rPr>
          <w:rFonts w:ascii="Georgia" w:eastAsia="Times New Roman" w:hAnsi="Georgia" w:cs="Times New Roman"/>
          <w:color w:val="2E2E2E"/>
          <w:sz w:val="24"/>
          <w:szCs w:val="24"/>
        </w:rPr>
        <w:t>-obtained sequence is shown with the annotated CDRs, whereby the purple lines indicate the selected peptides. In each panel, the MS/MS spectra obtained from peptides derived from the plasma clone of donor F59 and the recombinant mAb are shown, with the donor spectrum on top and the recombinant mAb spectrum mirrored below. Through visual comparison and as evidenced by the high correlation scores ranging between 0.91 and 0.98, the spectra obtained for peptides originating from the recombinant clone were highly similar to the MS/MS spectra from the peptides derived from the plasma clone </w:t>
      </w:r>
      <w:r w:rsidR="00307E4D">
        <w:rPr>
          <w:rFonts w:ascii="Georgia" w:eastAsia="Times New Roman" w:hAnsi="Georgia" w:cs="Times New Roman"/>
          <w:color w:val="2E2E2E"/>
          <w:sz w:val="24"/>
          <w:szCs w:val="24"/>
          <w:vertAlign w:val="superscript"/>
        </w:rPr>
        <w:t>\</w:t>
      </w:r>
      <w:proofErr w:type="spellStart"/>
      <w:proofErr w:type="gram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proofErr w:type="gramEnd"/>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The observed high similarity was not restricted to the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positions but was found to be also reflected into fragment ion intensities, which are quite sequence specific, thus presenting an additional layer of confidence.</w:t>
      </w:r>
    </w:p>
    <w:p w14:paraId="14D44F49" w14:textId="2D74FEE4"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00E70462">
        <w:rPr>
          <w:rFonts w:ascii="Fira Code" w:eastAsia="Times New Roman" w:hAnsi="Fira Code" w:cs="Fira Code"/>
          <w:color w:val="D4D4D4"/>
          <w:sz w:val="21"/>
          <w:szCs w:val="21"/>
        </w:rPr>
        <w:t>h</w:t>
      </w:r>
      <w:r w:rsidR="00D71FA0">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tb</w:t>
      </w:r>
      <w:proofErr w:type="spellEnd"/>
      <w:r w:rsidRPr="004856F7">
        <w:rPr>
          <w:rFonts w:ascii="Fira Code" w:eastAsia="Times New Roman" w:hAnsi="Fira Code" w:cs="Fira Code"/>
          <w:color w:val="D4D4D4"/>
          <w:sz w:val="21"/>
          <w:szCs w:val="21"/>
        </w:rPr>
        <w:t>]</w:t>
      </w:r>
    </w:p>
    <w:p w14:paraId="2FF27245"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0316973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Chapter.3/Figures/f5.png}</w:t>
      </w:r>
    </w:p>
    <w:p w14:paraId="14B4AE4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728F3063" w14:textId="5FA00FC5"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 xml:space="preserve">Comparison of sequencing data for clone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textsuperscript</w:t>
      </w:r>
      <w:proofErr w:type="spellEnd"/>
      <w:r w:rsidRPr="004856F7">
        <w:rPr>
          <w:rFonts w:ascii="Fira Code" w:eastAsia="Times New Roman" w:hAnsi="Fira Code" w:cs="Fira Code"/>
          <w:b/>
          <w:bCs/>
          <w:color w:val="569CD6"/>
          <w:sz w:val="21"/>
          <w:szCs w:val="21"/>
        </w:rPr>
        <w:t xml:space="preserve">{24.4} 1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textsubscript</w:t>
      </w:r>
      <w:proofErr w:type="spellEnd"/>
      <w:r w:rsidRPr="004856F7">
        <w:rPr>
          <w:rFonts w:ascii="Fira Code" w:eastAsia="Times New Roman" w:hAnsi="Fira Code" w:cs="Fira Code"/>
          <w:b/>
          <w:bCs/>
          <w:color w:val="569CD6"/>
          <w:sz w:val="21"/>
          <w:szCs w:val="21"/>
        </w:rPr>
        <w:t xml:space="preserve">{47,359.4} of the donor F59, and the corresponding recombinant mAb validates the correctness of the </w:t>
      </w:r>
      <w:r w:rsidRPr="004856F7">
        <w:rPr>
          <w:rFonts w:ascii="Fira Code" w:eastAsia="Times New Roman" w:hAnsi="Fira Code" w:cs="Fira Code"/>
          <w:b/>
          <w:bCs/>
          <w:color w:val="DCDCAA"/>
          <w:sz w:val="21"/>
          <w:szCs w:val="21"/>
        </w:rPr>
        <w:t>\emph</w:t>
      </w:r>
      <w:r w:rsidRPr="004856F7">
        <w:rPr>
          <w:rFonts w:ascii="Fira Code" w:eastAsia="Times New Roman" w:hAnsi="Fira Code" w:cs="Fira Code"/>
          <w:b/>
          <w:bCs/>
          <w:color w:val="569CD6"/>
          <w:sz w:val="21"/>
          <w:szCs w:val="21"/>
        </w:rPr>
        <w:t>{</w:t>
      </w:r>
      <w:r w:rsidRPr="004856F7">
        <w:rPr>
          <w:rFonts w:ascii="Fira Code" w:eastAsia="Times New Roman" w:hAnsi="Fira Code" w:cs="Fira Code"/>
          <w:i/>
          <w:iCs/>
          <w:color w:val="569CD6"/>
          <w:sz w:val="21"/>
          <w:szCs w:val="21"/>
        </w:rPr>
        <w:t>de novo</w:t>
      </w:r>
      <w:r w:rsidRPr="004856F7">
        <w:rPr>
          <w:rFonts w:ascii="Fira Code" w:eastAsia="Times New Roman" w:hAnsi="Fira Code" w:cs="Fira Code"/>
          <w:b/>
          <w:bCs/>
          <w:color w:val="569CD6"/>
          <w:sz w:val="21"/>
          <w:szCs w:val="21"/>
        </w:rPr>
        <w:t>} sequencing approach.</w:t>
      </w:r>
      <w:r w:rsidRPr="004856F7">
        <w:rPr>
          <w:rFonts w:ascii="Fira Code" w:eastAsia="Times New Roman" w:hAnsi="Fira Code" w:cs="Fira Code"/>
          <w:color w:val="D4D4D4"/>
          <w:sz w:val="21"/>
          <w:szCs w:val="21"/>
        </w:rPr>
        <w:t xml:space="preserve">} (A) Peptide fragmentation spectra of CDR-spanning peptides from the HC of the dominant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 xml:space="preserve">{47,359.4} clone with, mirrored </w:t>
      </w:r>
      <w:r w:rsidRPr="004856F7">
        <w:rPr>
          <w:rFonts w:ascii="Fira Code" w:eastAsia="Times New Roman" w:hAnsi="Fira Code" w:cs="Fira Code"/>
          <w:color w:val="D4D4D4"/>
          <w:sz w:val="21"/>
          <w:szCs w:val="21"/>
        </w:rPr>
        <w:lastRenderedPageBreak/>
        <w:t xml:space="preserve">to each other, annotated spectra from the donor (top) and the recombinant IgG1 (bottom). (B) Peptide fragmentation spectra of CDR-spanning peptides from the LC of the dominant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 xml:space="preserve">{47,359.4} clone with, mirrored to each other, annotated spectra from the donor (top) and the recombinant IgG1 (bottom). Spectra in (A) and (B) are annotated with </w:t>
      </w:r>
      <w:ins w:id="195"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a</w:t>
      </w:r>
      <w:ins w:id="196"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purple, </w:t>
      </w:r>
      <w:ins w:id="197"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b</w:t>
      </w:r>
      <w:ins w:id="198"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blue, </w:t>
      </w:r>
      <w:ins w:id="199"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y</w:t>
      </w:r>
      <w:ins w:id="200"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red, </w:t>
      </w:r>
      <w:ins w:id="201"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c</w:t>
      </w:r>
      <w:ins w:id="202"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orange, and </w:t>
      </w:r>
      <w:ins w:id="203"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z</w:t>
      </w:r>
      <w:ins w:id="204"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dark blue. Corresponding fragmentation maps are displayed above each spectral pair. (C) Comparison of the middle-down LC-MS/MS analysis of the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{47,359.4} clone and the recombinant IgG1. Shown are the base peak chromatograms (left panel), the charge-state distributions detected in MS1 of the Fab (middle panel), and the deconvoluted ETD fragmentation spectra for the donor (top) and recombinant (bottom) IgG (right panel). The Pearson correlation coefficients (r) calculated for all demonstrated spectral pairs in (A), (B), and (C) are indicated at the bottom of each spectrum.</w:t>
      </w:r>
    </w:p>
    <w:p w14:paraId="7A403F32"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0DC55D79"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3.5</w:t>
      </w:r>
      <w:r w:rsidRPr="004856F7">
        <w:rPr>
          <w:rFonts w:ascii="Fira Code" w:eastAsia="Times New Roman" w:hAnsi="Fira Code" w:cs="Fira Code"/>
          <w:color w:val="D4D4D4"/>
          <w:sz w:val="21"/>
          <w:szCs w:val="21"/>
        </w:rPr>
        <w:t>}</w:t>
      </w:r>
    </w:p>
    <w:p w14:paraId="679FAB9E"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7387C33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p>
    <w:p w14:paraId="5182C045" w14:textId="6095581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lastRenderedPageBreak/>
        <w:drawing>
          <wp:inline distT="0" distB="0" distL="0" distR="0" wp14:anchorId="5C15B85F" wp14:editId="62E0AE8E">
            <wp:extent cx="5943600" cy="52438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5243830"/>
                    </a:xfrm>
                    <a:prstGeom prst="rect">
                      <a:avLst/>
                    </a:prstGeom>
                    <a:noFill/>
                    <a:ln>
                      <a:noFill/>
                    </a:ln>
                  </pic:spPr>
                </pic:pic>
              </a:graphicData>
            </a:graphic>
          </wp:inline>
        </w:drawing>
      </w:r>
    </w:p>
    <w:p w14:paraId="630B20DA" w14:textId="2965769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Such a direct comparison of spectral features was extended to the middle-down analysis, used for obtaining sequence tags of the intact Fab (</w:t>
      </w:r>
      <w:hyperlink r:id="rId79"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The intact recombinant Fab displayed a nearly identical retention time profile when compared with the plasma clone </w:t>
      </w:r>
      <w:r w:rsidR="00307E4D">
        <w:rPr>
          <w:rFonts w:ascii="Georgia" w:eastAsia="Times New Roman" w:hAnsi="Georgia" w:cs="Times New Roman"/>
          <w:color w:val="2E2E2E"/>
          <w:sz w:val="18"/>
          <w:szCs w:val="18"/>
          <w:vertAlign w:val="superscript"/>
        </w:rPr>
        <w:t>\</w:t>
      </w:r>
      <w:proofErr w:type="spell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Fab (</w:t>
      </w:r>
      <w:hyperlink r:id="rId80"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left panel). Furthermore, both clone </w:t>
      </w:r>
      <w:r w:rsidR="00307E4D">
        <w:rPr>
          <w:rFonts w:ascii="Georgia" w:eastAsia="Times New Roman" w:hAnsi="Georgia" w:cs="Times New Roman"/>
          <w:color w:val="2E2E2E"/>
          <w:sz w:val="18"/>
          <w:szCs w:val="18"/>
          <w:vertAlign w:val="superscript"/>
        </w:rPr>
        <w:t>\</w:t>
      </w:r>
      <w:proofErr w:type="spell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and the recombinant mAb emerged with nearly identical charge distributions (</w:t>
      </w:r>
      <w:hyperlink r:id="rId81"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middle panel), whereby the slight differences in the distribution are likely due to the underlying background of co-eluting Fabs in the plasma-derived sample. Nevertheless, the masses detected for the two Fabs were identical, i.e., within a 20-ppm mass error. Moreover, when the intact Fabs were subjected to ETD, alike fragment masses and retention times for both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were observed, comparing the recombinant mAb with the plasma-derived clone. Finally, the generated lower mass fragment ions used for sequence-tag generation were also very similar (</w:t>
      </w:r>
      <w:hyperlink r:id="rId82"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bookmarkEnd w:id="192"/>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right panel). Likewise, the in-solution reduction of the Fabs revealed that there were no mass differences between the donor clone and recombinant mAb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mass within 10 ppm).</w:t>
      </w:r>
    </w:p>
    <w:p w14:paraId="3CF8258F" w14:textId="1D7E3472"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lastRenderedPageBreak/>
        <w:t>Based on all these data, we can conclusively state that the sequence of the plasma-derived clone </w:t>
      </w:r>
      <w:r w:rsidR="00307E4D">
        <w:rPr>
          <w:rFonts w:ascii="Georgia" w:eastAsia="Times New Roman" w:hAnsi="Georgia" w:cs="Times New Roman"/>
          <w:color w:val="2E2E2E"/>
          <w:sz w:val="18"/>
          <w:szCs w:val="18"/>
          <w:vertAlign w:val="superscript"/>
        </w:rPr>
        <w:t>\</w:t>
      </w:r>
      <w:proofErr w:type="spellStart"/>
      <w:proofErr w:type="gram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w:t>
      </w:r>
      <w:proofErr w:type="gram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is identical to that of the recombinant mAb, with practically identical data observed at every step of our integrative </w:t>
      </w:r>
      <w:del w:id="205" w:author="Graaf, S.C. de (Bastiaan)" w:date="2023-03-27T12:43:00Z">
        <w:r w:rsidRPr="00A036F9" w:rsidDel="005D08D0">
          <w:rPr>
            <w:rFonts w:ascii="Georgia" w:eastAsia="Times New Roman" w:hAnsi="Georgia" w:cs="Times New Roman"/>
            <w:i/>
            <w:iCs/>
            <w:color w:val="2E2E2E"/>
            <w:sz w:val="24"/>
            <w:szCs w:val="24"/>
          </w:rPr>
          <w:delText>de novo</w:delText>
        </w:r>
      </w:del>
      <w:ins w:id="206"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sequencing approach. This not only validates the accuracy of the IgG1 sequence that we obtained for clone </w:t>
      </w:r>
      <w:r w:rsidR="00307E4D">
        <w:rPr>
          <w:rFonts w:ascii="Georgia" w:eastAsia="Times New Roman" w:hAnsi="Georgia" w:cs="Times New Roman"/>
          <w:color w:val="2E2E2E"/>
          <w:sz w:val="18"/>
          <w:szCs w:val="18"/>
          <w:vertAlign w:val="superscript"/>
        </w:rPr>
        <w:t>\</w:t>
      </w:r>
      <w:proofErr w:type="spellStart"/>
      <w:proofErr w:type="gram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w:t>
      </w:r>
      <w:proofErr w:type="gram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but also reinforces that the methodology presented here can be used to derive the correct full sequences from individual clones even when they are in a background of other plasma (highly sequence-homologous) IgG1 clones. Although this whole analysis pipeline is still quite arduous, requiring manual validation throughout the process, we consider this proof of concept a major step forward and expect that further fine-tuning of the algorithms will enhance the throughput in the future.</w:t>
      </w:r>
    </w:p>
    <w:p w14:paraId="16C5BB0A" w14:textId="0090EB14" w:rsidR="00A036F9" w:rsidRPr="00A036F9" w:rsidRDefault="00307E4D" w:rsidP="00A036F9">
      <w:pPr>
        <w:spacing w:before="480" w:after="120" w:line="240" w:lineRule="auto"/>
        <w:outlineLvl w:val="1"/>
        <w:rPr>
          <w:rFonts w:ascii="Georgia" w:eastAsia="Times New Roman" w:hAnsi="Georgia" w:cs="Times New Roman"/>
          <w:color w:val="2E2E2E"/>
          <w:sz w:val="36"/>
          <w:szCs w:val="36"/>
        </w:rPr>
      </w:pPr>
      <w:proofErr w:type="gramStart"/>
      <w:r>
        <w:rPr>
          <w:rFonts w:ascii="Georgia" w:eastAsia="Times New Roman" w:hAnsi="Georgia" w:cs="Times New Roman"/>
          <w:color w:val="2E2E2E"/>
          <w:sz w:val="36"/>
          <w:szCs w:val="36"/>
        </w:rPr>
        <w:t>!</w:t>
      </w:r>
      <w:r w:rsidR="00A036F9" w:rsidRPr="00A036F9">
        <w:rPr>
          <w:rFonts w:ascii="Georgia" w:eastAsia="Times New Roman" w:hAnsi="Georgia" w:cs="Times New Roman"/>
          <w:color w:val="2E2E2E"/>
          <w:sz w:val="36"/>
          <w:szCs w:val="36"/>
        </w:rPr>
        <w:t>Discussion</w:t>
      </w:r>
      <w:proofErr w:type="gramEnd"/>
    </w:p>
    <w:p w14:paraId="3AA52B2D" w14:textId="1BBA5E0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The human body can make billions of different antibodies, stemming from the versatile and complex recombination process, accompanied by additional somatic hypermutations, helping us to adapt to a life-long exposure to various pathogens. Here, we demonstrate that it is feasible to profile the IgG1 repertoire of individual donors qualitatively and quantitatively by LC-MS, following the capturing of IgGs from plasma and analyzing the generated IgG1 Fab fragments. From this technical advance, one of the key observations we make is that in all studied donors at all time points, only a limited number of IgG1 clones dominate an individual’s repertoire. In all donors, the 30 most abundant clones make up two-thirds of all detected circulating IgG1 molecules; in one donor just two clones contributed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50% to the detected serum population of IgG1 molecules. The IgG1 clonal profiles are found to be unique for each donor. Within a donor, the profiles are highly similar across time, but they also adapt to physiological changes (e.g., sepsis). The mass-spectrometry-based approach requires only minute amounts of plasma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10</w:t>
      </w:r>
      <w:r w:rsidRPr="00A036F9">
        <w:rPr>
          <w:rFonts w:ascii="Georgia" w:eastAsia="Times New Roman" w:hAnsi="Georgia" w:cs="Georgia"/>
          <w:color w:val="2E2E2E"/>
          <w:sz w:val="24"/>
          <w:szCs w:val="24"/>
        </w:rPr>
        <w:t> </w:t>
      </w:r>
      <w:proofErr w:type="spellStart"/>
      <w:r w:rsidRPr="00A036F9">
        <w:rPr>
          <w:rFonts w:ascii="Georgia" w:eastAsia="Times New Roman" w:hAnsi="Georgia" w:cs="Georgia"/>
          <w:color w:val="2E2E2E"/>
          <w:sz w:val="24"/>
          <w:szCs w:val="24"/>
        </w:rPr>
        <w:t>μ</w:t>
      </w:r>
      <w:r w:rsidRPr="00A036F9">
        <w:rPr>
          <w:rFonts w:ascii="Georgia" w:eastAsia="Times New Roman" w:hAnsi="Georgia" w:cs="Times New Roman"/>
          <w:color w:val="2E2E2E"/>
          <w:sz w:val="24"/>
          <w:szCs w:val="24"/>
        </w:rPr>
        <w:t>L</w:t>
      </w:r>
      <w:proofErr w:type="spellEnd"/>
      <w:r w:rsidRPr="00A036F9">
        <w:rPr>
          <w:rFonts w:ascii="Georgia" w:eastAsia="Times New Roman" w:hAnsi="Georgia" w:cs="Times New Roman"/>
          <w:color w:val="2E2E2E"/>
          <w:sz w:val="24"/>
          <w:szCs w:val="24"/>
        </w:rPr>
        <w:t>) and does not involve labor-intensive enrichment protocols. We further show that specific IgG clones can be extracted from the plasma and analyzed in depth, ultimately leading to the mass-spectrometry-based </w:t>
      </w:r>
      <w:del w:id="207" w:author="Graaf, S.C. de (Bastiaan)" w:date="2023-03-27T12:43:00Z">
        <w:r w:rsidRPr="00A036F9" w:rsidDel="005D08D0">
          <w:rPr>
            <w:rFonts w:ascii="Georgia" w:eastAsia="Times New Roman" w:hAnsi="Georgia" w:cs="Times New Roman"/>
            <w:i/>
            <w:iCs/>
            <w:color w:val="2E2E2E"/>
            <w:sz w:val="24"/>
            <w:szCs w:val="24"/>
          </w:rPr>
          <w:delText>de novo</w:delText>
        </w:r>
      </w:del>
      <w:ins w:id="208"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of the whole Fab molecule. Therefore, one of the holy grails in proteomics, </w:t>
      </w:r>
      <w:del w:id="209" w:author="Graaf, S.C. de (Bastiaan)" w:date="2023-03-27T12:43:00Z">
        <w:r w:rsidRPr="00A036F9" w:rsidDel="005D08D0">
          <w:rPr>
            <w:rFonts w:ascii="Georgia" w:eastAsia="Times New Roman" w:hAnsi="Georgia" w:cs="Times New Roman"/>
            <w:i/>
            <w:iCs/>
            <w:color w:val="2E2E2E"/>
            <w:sz w:val="24"/>
            <w:szCs w:val="24"/>
          </w:rPr>
          <w:delText>de novo</w:delText>
        </w:r>
      </w:del>
      <w:ins w:id="210"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of antibodies directly extracted from plasma, seems to be within reach.</w:t>
      </w:r>
    </w:p>
    <w:p w14:paraId="6D762E31" w14:textId="2FD6B1A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ultimate mature sequence of </w:t>
      </w:r>
      <w:r w:rsidR="00307E4D">
        <w:rPr>
          <w:rFonts w:ascii="Georgia" w:eastAsia="Times New Roman" w:hAnsi="Georgia" w:cs="Times New Roman"/>
          <w:color w:val="2E2E2E"/>
          <w:sz w:val="18"/>
          <w:szCs w:val="18"/>
          <w:vertAlign w:val="superscript"/>
        </w:rPr>
        <w:t>\</w:t>
      </w:r>
      <w:proofErr w:type="spell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clone we sequenced here revealed that around 13% and 16% of the amino acids of the V-regions of light and heavy chains were different when compared with the closest </w:t>
      </w:r>
      <w:hyperlink r:id="rId83" w:tooltip="Learn more about germline from ScienceDirect's AI-generated Topic Pages" w:history="1">
        <w:r w:rsidRPr="00A036F9">
          <w:rPr>
            <w:rFonts w:ascii="Georgia" w:eastAsia="Times New Roman" w:hAnsi="Georgia" w:cs="Times New Roman"/>
            <w:color w:val="2E2E2E"/>
            <w:sz w:val="24"/>
            <w:szCs w:val="24"/>
            <w:u w:val="single"/>
          </w:rPr>
          <w:t>germline</w:t>
        </w:r>
      </w:hyperlink>
      <w:r w:rsidRPr="00A036F9">
        <w:rPr>
          <w:rFonts w:ascii="Georgia" w:eastAsia="Times New Roman" w:hAnsi="Georgia" w:cs="Times New Roman"/>
          <w:color w:val="2E2E2E"/>
          <w:sz w:val="24"/>
          <w:szCs w:val="24"/>
        </w:rPr>
        <w:t> sequence match within the </w:t>
      </w:r>
      <w:hyperlink r:id="rId84" w:tooltip="Learn more about IMGT from ScienceDirect's AI-generated Topic Pages" w:history="1">
        <w:r w:rsidRPr="00A036F9">
          <w:rPr>
            <w:rFonts w:ascii="Georgia" w:eastAsia="Times New Roman" w:hAnsi="Georgia" w:cs="Times New Roman"/>
            <w:color w:val="2E2E2E"/>
            <w:sz w:val="24"/>
            <w:szCs w:val="24"/>
            <w:u w:val="single"/>
          </w:rPr>
          <w:t>IMGT</w:t>
        </w:r>
      </w:hyperlink>
      <w:r w:rsidRPr="00A036F9">
        <w:rPr>
          <w:rFonts w:ascii="Georgia" w:eastAsia="Times New Roman" w:hAnsi="Georgia" w:cs="Times New Roman"/>
          <w:color w:val="2E2E2E"/>
          <w:sz w:val="24"/>
          <w:szCs w:val="24"/>
        </w:rPr>
        <w:t> database. This number of mutations is higher than the reported average (7%) for IgG1 heavy-chain variable regions, as determined from </w:t>
      </w:r>
      <w:hyperlink r:id="rId85" w:tooltip="Learn more about RNA sequences from ScienceDirect's AI-generated Topic Pages" w:history="1">
        <w:r w:rsidRPr="00A036F9">
          <w:rPr>
            <w:rFonts w:ascii="Georgia" w:eastAsia="Times New Roman" w:hAnsi="Georgia" w:cs="Times New Roman"/>
            <w:color w:val="2E2E2E"/>
            <w:sz w:val="24"/>
            <w:szCs w:val="24"/>
            <w:u w:val="single"/>
          </w:rPr>
          <w:t>RNA sequences</w:t>
        </w:r>
      </w:hyperlink>
      <w:r w:rsidRPr="00A036F9">
        <w:rPr>
          <w:rFonts w:ascii="Georgia" w:eastAsia="Times New Roman" w:hAnsi="Georgia" w:cs="Times New Roman"/>
          <w:color w:val="2E2E2E"/>
          <w:sz w:val="24"/>
          <w:szCs w:val="24"/>
        </w:rPr>
        <w:t> </w:t>
      </w:r>
      <w:bookmarkStart w:id="211" w:name="bbib23"/>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{"citationItems":[{"id":"ITEM-1","itemData":{"DOI":"10.3389/FIMMU.2017.00389","ISSN":"16643224","abstract":"A diverse antibody repertoire is primarily generated by the rearrangement of V, D, and J genes and subsequent somatic hypermutation (SHM). Class-switch recombination (CSR) produces various isotypes and subclasses with different functional properties. Although antibody isotypes and subclasses are considered to be produced by both direct and sequential CSR, it is still not fully understood how SHMs accumulate during the process in which antibody subclasses are generated. Here, we developed a new next-generation sequencing (NGS)-based antibody repertoire analysis capable of identifying all antibody isotype and subclass genes and used it to examine the peripheral blood mononuclear cells of 12 healthy individuals. Using a total of 5,480,040 sequences, we compared percentage frequency of variable (V), junctional (J) sequence, and a combination of V and J, diversity, length, and amino acid compositions of CDR3, SHM, and shared clones in the IgM, IgD, IgG3, IgG1, IgG2, IgG4, IgA1, IgE, and IgA2 genes. The usage and diversity were similar among the immunoglobulin (Ig) subclasses. Clonally related sequences sharing identical V, D, J, and CDR3 amino acid sequences were frequently found within multiple Ig subclasses, especially between IgG1 and IgG2 or IgA1 and IgA2. SHM occurred most frequently in IgG4, while IgG3 genes were the least mutated among all IgG subclasses. The shared clones had almost the same SHM levels among Ig subclasses, while subclass-specific clones had different levels of SHM dependent on the genomic location. Given the sequential CSR, these results suggest that CSR occurs sequentially over multiple subclasses in the order corresponding to the genomic location of IGHCs, but CSR is likely to occur more quickly than SHMs accumulate within Ig genes under physiological conditions. NGS-based antibody repertoire analysis should provide critical information on how various antibodies are generated in the immune system.","author":[{"dropping-particle":"","family":"Kitaura","given":"Kazutaka","non-dropping-particle":"","parse-names":false,"suffix":""},{"dropping-particle":"","family":"Yamashita","given":"Hiroshi","non-dropping-particle":"","parse-names":false,"suffix":""},{"dropping-particle":"","family":"Ayabe","given":"Hitomi","non-dropping-particle":"","parse-names":false,"suffix":""},{"dropping-particle":"","family":"Shini","given":"Tadasu","non-dropping-particle":"","parse-names":false,"suffix":""},{"dropping-particle":"","family":"Matsutani","given":"Takaji","non-dropping-particle":"","parse-names":false,"suffix":""},{"dropping-particle":"","family":"Suzuki","given":"Ryuji","non-dropping-particle":"","parse-names":false,"suffix":""}],"container-title":"Frontiers in Immunology","id":"ITEM-1","issue":"MAY","issued":{"date-parts":[["2017","5","3"]]},"publisher":"Frontiers Media S.A.","title":"Different somatic hypermutation levels among antibody subclasses disclosed by a new next-generation sequencing-based antibody repertoire analysis","type":"article-journal","volume":"8"},"uris":["http://www.mendeley.com/documents/?uuid=35c922a1-693c-4f55-a8fa-296f3d1c5085"]}],"mendeley":{"formattedCitation":"\\cite{Kitaura2017Different somatic hypermutation levels among antibody subclasses disclosed by a new next-generation sequencing-based antibody repertoire analysis}","plainTextFormattedCitation":"\\cite{Kitaura2017Different somatic hypermutation levels among antibody subclasses disclosed by a new next-generation sequencing-based antibody repertoire analysis}","previouslyFormattedCitation":"&lt;sup&gt;37&lt;/sup&gt;"},"properties":{"noteIndex":0},"schema":"https://github.com/citation-style-language/schema/raw/master/csl-citation.json"}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\cite{Kitaura2017Different somatic hypermutation levels among antibody subclasses disclosed by a new next-generation sequencing-based antibody repertoire analysis}</w:t>
      </w:r>
      <w:r w:rsidR="00AD3C64">
        <w:rPr>
          <w:rFonts w:ascii="Georgia" w:eastAsia="Times New Roman" w:hAnsi="Georgia" w:cs="Times New Roman"/>
          <w:color w:val="2E2E2E"/>
          <w:sz w:val="24"/>
          <w:szCs w:val="24"/>
        </w:rPr>
        <w:fldChar w:fldCharType="end"/>
      </w:r>
      <w:bookmarkEnd w:id="211"/>
      <w:r w:rsidRPr="00A036F9">
        <w:rPr>
          <w:rFonts w:ascii="Georgia" w:eastAsia="Times New Roman" w:hAnsi="Georgia" w:cs="Times New Roman"/>
          <w:color w:val="2E2E2E"/>
          <w:sz w:val="24"/>
          <w:szCs w:val="24"/>
        </w:rPr>
        <w:t>. This suggests that DNA/RNA templates of the IgG sequences can be helpful, but for obtaining the correct sequence of the circulating clone, analyzing sequences at the level of the proteins will be essential.</w:t>
      </w:r>
    </w:p>
    <w:p w14:paraId="69D70DA0" w14:textId="3533D52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ability to </w:t>
      </w:r>
      <w:del w:id="212" w:author="Graaf, S.C. de (Bastiaan)" w:date="2023-03-27T12:43:00Z">
        <w:r w:rsidRPr="00A036F9" w:rsidDel="005D08D0">
          <w:rPr>
            <w:rFonts w:ascii="Georgia" w:eastAsia="Times New Roman" w:hAnsi="Georgia" w:cs="Times New Roman"/>
            <w:i/>
            <w:iCs/>
            <w:color w:val="2E2E2E"/>
            <w:sz w:val="24"/>
            <w:szCs w:val="24"/>
          </w:rPr>
          <w:delText>de novo</w:delText>
        </w:r>
      </w:del>
      <w:ins w:id="213"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xml:space="preserve"> sequence the whole Fab molecule is the result of combining, iteratively, middle-down and bottom-up proteomics data. An alternative strategy employed is to combine bottom-up proteomics data with BCR sequences using </w:t>
      </w:r>
      <w:r w:rsidRPr="00A036F9">
        <w:rPr>
          <w:rFonts w:ascii="Georgia" w:eastAsia="Times New Roman" w:hAnsi="Georgia" w:cs="Times New Roman"/>
          <w:color w:val="2E2E2E"/>
          <w:sz w:val="24"/>
          <w:szCs w:val="24"/>
        </w:rPr>
        <w:lastRenderedPageBreak/>
        <w:t xml:space="preserve">RNA sequencing of one donor to generate a database to match this donor’s Ig bottom-up proteomics data against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Medicine","id":"ITEM-1","issue":"12","issued":{"date-parts":[["2016","12","1"]]},"page":"1456-1464","publisher":"Nature Publishing Group","title":"Molecular-level analysis of the serum antibody repertoire in young adults before and after seasonal influenza vaccination","type":"article-journal","volume":"22"},"uris":["http://www.mendeley.com/documents/?uuid=b184727c-254a-4f2f-91ec-f693429b8d8c"]}],"mendeley":{"formattedCitation":"\\cite{Lee2016Molecular-level analysis of the serum antibody repertoire in young adults before and after seasonal influenza vaccination}","plainTextFormattedCitation":"\\cite{Lee2016Molecular-level analysis of the serum antibody repertoire in young adults before and after seasonal influenza vaccination}","previouslyFormattedCitation":"&lt;sup&gt;16&lt;/sup&gt;"},"properties":{"noteIndex":0},"schema":"https://github.com/citation-style-language/schema/raw/master/csl-citation.json"}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\cite{Lee2016Molecular-level analysis of the serum antibody repertoire in young adults before and after seasonal influenza vaccination}</w:t>
      </w:r>
      <w:r w:rsidR="00AD3C64">
        <w:rPr>
          <w:rFonts w:ascii="Georgia" w:eastAsia="Times New Roman" w:hAnsi="Georgia" w:cs="Times New Roman"/>
          <w:color w:val="2E2E2E"/>
          <w:sz w:val="24"/>
          <w:szCs w:val="24"/>
        </w:rPr>
        <w:fldChar w:fldCharType="end"/>
      </w:r>
      <w:bookmarkEnd w:id="12"/>
      <w:r w:rsidRPr="00A036F9">
        <w:rPr>
          <w:rFonts w:ascii="Georgia" w:eastAsia="Times New Roman" w:hAnsi="Georgia" w:cs="Times New Roman"/>
          <w:color w:val="2E2E2E"/>
          <w:sz w:val="24"/>
          <w:szCs w:val="24"/>
        </w:rPr>
        <w:t xml:space="preserve">. Although also very powerful, a recent application of this approach highlighted further the relevance of antibody sequencing at the level of proteins, when it was shown that for the six potent anti-HIV1 antibodies found by antigen-specific single-B-cell sequencing, only three could also be detected in circulation as IgG protein products </w:t>
      </w:r>
      <w:bookmarkStart w:id="214" w:name="bbib56"/>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{"citationItems":[{"id":"ITEM-1","itemData":{"DOI":"10.1126/SCIIMMUNOL.AAL2200","ISSN":"24709468","PMID":"28783671","abstract":"Induction of broadly neutralizing antibodies (bnAbs) is a goal of HIV-1 vaccine development. Antibody 10E8, reactive with the distal portion of the membrane-proximal external region (MPER) of HIV-1 gp41, is broadly neutralizing. However, the ontogeny of distal MPER antibodies and the relationship of memory B cell to plasma bnAbs are poorly understood. HIV-1–specific memory B cell flow sorting and proteomic identification of anti-MPER plasma antibodies from an HIV-1–infected individual were used to isolate broadly neutralizing distal MPER bnAbs of the same B cell clonal lineage. Structural analysis demonstrated that antibodies from memory B cells and plasma recognized the envelope gp41 bnAb epitope in a distinct orientation compared with other distal MPER bnAbs. The unmutated common ancestor of this distal MPER bnAb was autoreactive, suggesting lineage immune tolerance control. Construction of chimeric antibodies of memory B cell and plasma antibodies yielded a bnAb that potently neutralized most HIV-1 strains.","author":[{"dropping-particle":"","family":"Williams","given":"La Tonya D.","non-dropping-particle":"","parse-names":false,"suffix":""},{"dropping-particle":"","family":"Ofek","given":"Gilad","non-dropping-particle":"","parse-names":false,"suffix":""},{"dropping-particle":"","family":"Schätzle","given":"Sebastian","non-dropping-particle":"","parse-names":false,"suffix":""},{"dropping-particle":"","family":"McDaniel","given":"Jonathan R.","non-dropping-particle":"","parse-names":false,"suffix":""},{"dropping-particle":"","family":"Lu","given":"Xiaozhi","non-dropping-particle":"","parse-names":false,"suffix":""},{"dropping-particle":"","family":"Nicely","given":"Nathan I.","non-dropping-particle":"","parse-names":false,"suffix":""},{"dropping-particle":"","family":"Wu","given":"Liming","non-dropping-particle":"","parse-names":false,"suffix":""},{"dropping-particle":"","family":"Lougheed","given":"Caleb S.","non-dropping-particle":"","parse-names":false,"suffix":""},{"dropping-particle":"","family":"Bradley","given":"Todd","non-dropping-particle":"","parse-names":false,"suffix":""},{"dropping-particle":"","family":"Louder","given":"Mark K.","non-dropping-particle":"","parse-names":false,"suffix":""},{"dropping-particle":"","family":"McKee","given":"Krisha","non-dropping-particle":"","parse-names":false,"suffix":""},{"dropping-particle":"","family":"Bailer","given":"Robert T.","non-dropping-particle":"","parse-names":false,"suffix":""},{"dropping-particle":"","family":"O’Dell","given":"Sijy","non-dropping-particle":"","parse-names":false,"suffix":""},{"dropping-particle":"","family":"Georgiev","given":"Ivelin S.","non-dropping-particle":"","parse-names":false,"suffix":""},{"dropping-particle":"","family":"Seaman","given":"Michael S.","non-dropping-particle":"","parse-names":false,"suffix":""},{"dropping-particle":"","family":"Parks","given":"Robert J.","non-dropping-particle":"","parse-names":false,"suffix":""},{"dropping-particle":"","family":"Marshall","given":"Dawn J.","non-dropping-particle":"","parse-names":false,"suffix":""},{"dropping-particle":"","family":"Anasti","given":"Kara","non-dropping-particle":"","parse-names":false,"suffix":""},{"dropping-particle":"","family":"Yang","given":"Guang","non-dropping-particle":"","parse-names":false,"suffix":""},{"dropping-particle":"","family":"Nie","given":"Xiaoyan","non-dropping-particle":"","parse-names":false,"suffix":""},{"dropping-particle":"","family":"Tumba","given":"Nancy L.","non-dropping-particle":"","parse-names":false,"suffix":""},{"dropping-particle":"","family":"Wiehe","given":"Kevin","non-dropping-particle":"","parse-names":false,"suffix":""},{"dropping-particle":"","family":"Wagh","given":"Kshitij","non-dropping-particle":"","parse-names":false,"suffix":""},{"dropping-particle":"","family":"Korber","given":"Bette","non-dropping-particle":"","parse-names":false,"suffix":""},{"dropping-particle":"","family":"Kepler","given":"Thomas B.","non-dropping-particle":"","parse-names":false,"suffix":""},{"dropping-particle":"","family":"Munir Alam","given":"S.","non-dropping-particle":"","parse-names":false,"suffix":""},{"dropping-particle":"","family":"Morris","given":"Lynn","non-dropping-particle":"","parse-names":false,"suffix":""},{"dropping-particle":"","family":"Kamanga","given":"Gift","non-dropping-particle":"","parse-names":false,"suffix":""},{"dropping-particle":"","family":"Cohen","given":"Myron S.","non-dropping-particle":"","parse-names":false,"suffix":""},{"dropping-particle":"","family":"Bonsignori","given":"Mattia","non-dropping-particle":"","parse-names":false,"suffix":""},{"dropping-particle":"","family":"Xia","given":"Shi Mao","non-dropping-particle":"","parse-names":false,"suffix":""},{"dropping-particle":"","family":"Montefiori","given":"David C.","non-dropping-particle":"","parse-names":false,"suffix":""},{"dropping-particle":"","family":"Kelsoe","given":"Garnett","non-dropping-particle":"","parse-names":false,"suffix":""},{"dropping-particle":"","family":"Gao","given":"Feng","non-dropping-particle":"","parse-names":false,"suffix":""},{"dropping-particle":"","family":"Mascola","given":"John R.","non-dropping-particle":"","parse-names":false,"suffix":""},{"dropping-particle":"","family":"Anthony Moody","given":"M.","non-dropping-particle":"","parse-names":false,"suffix":""},{"dropping-particle":"","family":"Saunders","given":"Kevin O.","non-dropping-particle":"","parse-names":false,"suffix":""},{"dropping-particle":"","family":"Liao","given":"Hua Xin","non-dropping-particle":"","parse-names":false,"suffix":""},{"dropping-particle":"","family":"Tomaras","given":"Georgia D.","non-dropping-particle":"","parse-names":false,"suffix":""},{"dropping-particle":"","family":"Georgiou","given":"George","non-dropping-particle":"","parse-names":false,"suffix":""},{"dropping-particle":"","family":"Haynes","given":"Barton F.","non-dropping-particle":"","parse-names":false,"suffix":""}],"container-title":"Science Immunology","id":"ITEM-1","issue":"7","issued":{"date-parts":[["2017"]]},"publisher":"American Association for the Advancement of Science","title":"Potent and broad HIV-neutralizing antibodies in memory B cells and plasma","type":"article-journal","volume":"2"},"uris":["http://www.mendeley.com/documents/?uuid=cad2d3e7-1266-486d-b3ef-670b9e75a392"]}],"mendeley":{"formattedCitation":"\\cite{Williams2017Potent and broad HIV-neutralizing antibodies in memory B cells and plasma}","plainTextFormattedCitation":"\\cite{Williams2017Potent and broad HIV-neutralizing antibodies in memory B cells and plasma}","previouslyFormattedCitation":"&lt;sup&gt;38&lt;/sup&gt;"},"properties":{"noteIndex":0},"schema":"https://github.com/citation-style-language/schema/raw/master/csl-citation.json"}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\cite{Williams2017Potent and broad HIV-neutralizing antibodies in memory B cells and plasma}</w:t>
      </w:r>
      <w:r w:rsidR="00AD3C64">
        <w:rPr>
          <w:rFonts w:ascii="Georgia" w:eastAsia="Times New Roman" w:hAnsi="Georgia" w:cs="Times New Roman"/>
          <w:color w:val="2E2E2E"/>
          <w:sz w:val="24"/>
          <w:szCs w:val="24"/>
        </w:rPr>
        <w:fldChar w:fldCharType="end"/>
      </w:r>
      <w:bookmarkEnd w:id="214"/>
      <w:r w:rsidRPr="00A036F9">
        <w:rPr>
          <w:rFonts w:ascii="Georgia" w:eastAsia="Times New Roman" w:hAnsi="Georgia" w:cs="Times New Roman"/>
          <w:color w:val="2E2E2E"/>
          <w:sz w:val="24"/>
          <w:szCs w:val="24"/>
        </w:rPr>
        <w:t>. All these issues highlight the necessity of direct analysis of the serum Ig repertoire at the protein level, as we now demonstrated here to be feasible.</w:t>
      </w:r>
    </w:p>
    <w:p w14:paraId="7A32AED4" w14:textId="729FAE8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Longitudinal quantitative clonal profiling, as presented here, opens a myriad of </w:t>
      </w:r>
      <w:proofErr w:type="gramStart"/>
      <w:r w:rsidRPr="00A036F9">
        <w:rPr>
          <w:rFonts w:ascii="Georgia" w:eastAsia="Times New Roman" w:hAnsi="Georgia" w:cs="Times New Roman"/>
          <w:color w:val="2E2E2E"/>
          <w:sz w:val="24"/>
          <w:szCs w:val="24"/>
        </w:rPr>
        <w:t>future prospects</w:t>
      </w:r>
      <w:proofErr w:type="gramEnd"/>
      <w:r w:rsidRPr="00A036F9">
        <w:rPr>
          <w:rFonts w:ascii="Georgia" w:eastAsia="Times New Roman" w:hAnsi="Georgia" w:cs="Times New Roman"/>
          <w:color w:val="2E2E2E"/>
          <w:sz w:val="24"/>
          <w:szCs w:val="24"/>
        </w:rPr>
        <w:t xml:space="preserve">, both fundamental and applied. It </w:t>
      </w:r>
      <w:proofErr w:type="gramStart"/>
      <w:r w:rsidRPr="00A036F9">
        <w:rPr>
          <w:rFonts w:ascii="Georgia" w:eastAsia="Times New Roman" w:hAnsi="Georgia" w:cs="Times New Roman"/>
          <w:color w:val="2E2E2E"/>
          <w:sz w:val="24"/>
          <w:szCs w:val="24"/>
        </w:rPr>
        <w:t>allows</w:t>
      </w:r>
      <w:proofErr w:type="gramEnd"/>
      <w:r w:rsidRPr="00A036F9">
        <w:rPr>
          <w:rFonts w:ascii="Georgia" w:eastAsia="Times New Roman" w:hAnsi="Georgia" w:cs="Times New Roman"/>
          <w:color w:val="2E2E2E"/>
          <w:sz w:val="24"/>
          <w:szCs w:val="24"/>
        </w:rPr>
        <w:t xml:space="preserve"> to advance our understanding of B cell biology and antibody dynamics. Historically, general observations have been made about antibody half-lives using a </w:t>
      </w:r>
      <w:hyperlink r:id="rId86" w:tooltip="Learn more about single dose from ScienceDirect's AI-generated Topic Pages" w:history="1">
        <w:r w:rsidRPr="00A036F9">
          <w:rPr>
            <w:rFonts w:ascii="Georgia" w:eastAsia="Times New Roman" w:hAnsi="Georgia" w:cs="Times New Roman"/>
            <w:color w:val="2E2E2E"/>
            <w:sz w:val="24"/>
            <w:szCs w:val="24"/>
            <w:u w:val="single"/>
          </w:rPr>
          <w:t>single dose</w:t>
        </w:r>
      </w:hyperlink>
      <w:r w:rsidRPr="00A036F9">
        <w:rPr>
          <w:rFonts w:ascii="Georgia" w:eastAsia="Times New Roman" w:hAnsi="Georgia" w:cs="Times New Roman"/>
          <w:color w:val="2E2E2E"/>
          <w:sz w:val="24"/>
          <w:szCs w:val="24"/>
        </w:rPr>
        <w:t xml:space="preserve"> of labeled antibodies </w:t>
      </w:r>
      <w:bookmarkStart w:id="215" w:name="bbib34"/>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10.1172/JCI106279","ISSN":"00219738","PMID":"5443170","author":[{"dropping-particle":"","family":"Morell","given":"A.","non-dropping-particle":"","parse-names":false,"suffix":""},{"dropping-particle":"","family":"Terry","given":"W. D.","non-dropping-particle":"","parse-names":false,"suffix":""},{"dropping-particle":"","family":"Waldmann","given":"T. A.","non-dropping-particle":"","parse-names":false,"suffix":""}],"container-title":"The Journal of clinical investigation","id":"ITEM-1","issue":"4","issued":{"date-parts":[["1970"]]},"page":"673-680","title":"Metabolic properties of IgG subclasses in man.","type":"article-journal","volume":"49"},"uris":["http://www.mendeley.com/documents/?uuid=9f51bb38-bb5a-41d4-b75f-bcaa747a7c02"]}],"mendeley":{"formattedCitation":"\\cite{Morell1970Metabolic properties of IgG subclasses in man.}","plainTextFormattedCitation":"\\cite{Morell1970Metabolic properties of IgG subclasses in man.}","previouslyFormattedCitation":"&lt;sup&gt;39&lt;/sup&gt;"},"properties":{"noteIndex":0},"schema":"https://github.com/citation-style-language/schema/raw/master/csl-citation.json"}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\cite{Morell1970Metabolic properties of IgG subclasses in man.}</w:t>
      </w:r>
      <w:r w:rsidR="00AD3C64">
        <w:rPr>
          <w:rFonts w:ascii="Georgia" w:eastAsia="Times New Roman" w:hAnsi="Georgia" w:cs="Times New Roman"/>
          <w:color w:val="2E2E2E"/>
          <w:sz w:val="24"/>
          <w:szCs w:val="24"/>
        </w:rPr>
        <w:fldChar w:fldCharType="end"/>
      </w:r>
      <w:bookmarkEnd w:id="215"/>
      <w:r w:rsidRPr="00A036F9">
        <w:rPr>
          <w:rFonts w:ascii="Georgia" w:eastAsia="Times New Roman" w:hAnsi="Georgia" w:cs="Times New Roman"/>
          <w:color w:val="2E2E2E"/>
          <w:sz w:val="24"/>
          <w:szCs w:val="24"/>
        </w:rPr>
        <w:t xml:space="preserve"> or by determining the restoration of normal IgG levels following high-dose administrations of intravenous IgG </w:t>
      </w:r>
      <w:bookmarkStart w:id="216" w:name="bbib32"/>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{"citationItems":[{"id":"ITEM-1","itemData":{"DOI":"10.1016/j.ejps.2018.03.007","ISSN":"18790720","PMID":"29522908","abstract":"Intravenous immunoglobulin (IVIG) therapy is commonly used to treat patients with primary antibody deficiency. This prospective, open-label, non-randomised, multicentre, phase III trial investigated the pharmacokinetics of a new 10% liquid IVIG product (panzyga®; Octapharma) in 51 patients aged 2–75 years with common variable immunodeficiency (n = 43) or X-linked agammaglobulinaemia (n = 8). Patients were treated with IVIG 10% every 3 (n = 21) or 4 weeks (n = 30) at a dose of 200–800 mg/kg for 12 months. Total immunoglobulin G (IgG) and subclass concentrations approximately doubled from pre- to 15 min post-infusion. The maximum concentration of total IgG (mean ± SD) was 21.82 ± 5.83 g/L in patients treated 3-weekly and 17.42 ± 3.34 g/L in patients treated 4-weekly. Median trough IgG concentrations were nearly constant over the course of the study, remaining between 11.0 and 12.2 g/L for patients on the 3-week schedule and between 8.10 and 8.65 g/L for patients on the 4-week schedule. The median terminal half-life of total IgG was 36.1 (range 18.5–65.9) days, with generally similar values for the IgG subclasses (26.7–38.0 days). Median half-lives for specific antibodies ranged between 21.3 and 51.2 days for anti-cytomegalovirus, anti-Haemophilus influenzae, anti-measles, anti-tetanus toxoid, anti-varicella zoster virus antibodies, and anti-Streptococcus pneumoniae subtype antibodies. Overall, IVIG 10% demonstrated pharmacokinetic properties similar to those of other commercial IVIG 10% preparations and 3- or 4-weekly administration achieved sufficient concentrations of IgG, IgG subclasses, and specific antibodies, exceeding the recommended level needed to effectively prevent serious bacterial infections.","author":[{"dropping-particle":"","family":"Melamed","given":"Isaac R.","non-dropping-particle":"","parse-names":false,"suffix":""},{"dropping-particle":"","family":"Borte","given":"Michael","non-dropping-particle":"","parse-names":false,"suffix":""},{"dropping-particle":"","family":"Trawnicek","given":"Laurenz","non-dropping-particle":"","parse-names":false,"suffix":""},{"dropping-particle":"","family":"Kobayashi","given":"Ai Lan","non-dropping-particle":"","parse-names":false,"suffix":""},{"dropping-particle":"","family":"Kobayashi","given":"Roger H.","non-dropping-particle":"","parse-names":false,"suffix":""},{"dropping-particle":"","family":"Knutsen","given":"Alan","non-dropping-particle":"","parse-names":false,"suffix":""},{"dropping-particle":"","family":"Gupta","given":"Sudhir","non-dropping-particle":"","parse-names":false,"suffix":""},{"dropping-particle":"","family":"Smits","given":"William","non-dropping-particle":"","parse-names":false,"suffix":""},{"dropping-particle":"","family":"Pituch-Noworolska","given":"Anna","non-dropping-particle":"","parse-names":false,"suffix":""},{"dropping-particle":"","family":"Strach","given":"Magdalena","non-dropping-particle":"","parse-names":false,"suffix":""},{"dropping-particle":"","family":"Pulka","given":"Grazyna","non-dropping-particle":"","parse-names":false,"suffix":""},{"dropping-particle":"","family":"Ochs","given":"Hans D.","non-dropping-particle":"","parse-names":false,"suffix":""},{"dropping-particle":"","family":"Moy","given":"James N.","non-dropping-particle":"","parse-names":false,"suffix":""}],"container-title":"European Journal of Pharmaceutical Sciences","id":"ITEM-1","issued":{"date-parts":[["2018","6","15"]]},"page":"80-86","publisher":"Elsevier B.V.","title":"Pharmacokinetics of a novel human intravenous immunoglobulin 10% in patients with primary immunodeficiency diseases: Analysis of a phase III, multicentre, prospective, open-label study","type":"article-journal","volume":"118"},"uris":["http://www.mendeley.com/documents/?uuid=7868a049-1dcf-444c-9f89-0f633ee0f562"]}],"mendeley":{"formattedCitation":"\\cite{Melamed2018Pharmacokinetics of a novel human intravenous immunoglobulin 10% in patients with primary immunodeficiency diseases: Analysis of a phase III, multicentre, prospective, open-label study}","plainTextFormattedCitation":"\\cite{Melamed2018Pharmacokinetics of a novel human intravenous immunoglobulin 10% in patients with primary immunodeficiency diseases: Analysis of a phase III, multicentre, prospective, open-label study}","previouslyFormattedCitation":"&lt;sup&gt;40&lt;/sup&gt;"},"properties":{"noteIndex":0},"schema":"https://github.com/citation-style-language/schema/raw/master/csl-citation.json"}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\cite{Melamed2018Pharmacokinetics of a novel human intravenous immunoglobulin 10% in patients with primary immunodeficiency diseases: Analysis of a phase III, multicentre, prospective, open-label study}</w:t>
      </w:r>
      <w:r w:rsidR="00AD3C64">
        <w:rPr>
          <w:rFonts w:ascii="Georgia" w:eastAsia="Times New Roman" w:hAnsi="Georgia" w:cs="Times New Roman"/>
          <w:color w:val="2E2E2E"/>
          <w:sz w:val="24"/>
          <w:szCs w:val="24"/>
        </w:rPr>
        <w:fldChar w:fldCharType="end"/>
      </w:r>
      <w:bookmarkEnd w:id="216"/>
      <w:r w:rsidRPr="00A036F9">
        <w:rPr>
          <w:rFonts w:ascii="Georgia" w:eastAsia="Times New Roman" w:hAnsi="Georgia" w:cs="Times New Roman"/>
          <w:color w:val="2E2E2E"/>
          <w:sz w:val="24"/>
          <w:szCs w:val="24"/>
        </w:rPr>
        <w:t>. Through the method presented here, we can monitor the longitudinal abundance of each single clone in the circulation and monitor how it responds to changes in the donor’s physiology. Given the approximately 20-day IgG antibody half-life, it is expected that in the time span studied here (10–63 days), a decay in the concentration of clones would be detected. Indeed, we do observe several diminishing clones as depicted in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{fig:fig3.</w:t>
      </w:r>
      <w:r w:rsidR="009F7080">
        <w:rPr>
          <w:rFonts w:ascii="Georgia" w:eastAsia="Times New Roman" w:hAnsi="Georgia" w:cs="Times New Roman"/>
          <w:color w:val="2E2E2E"/>
          <w:sz w:val="24"/>
          <w:szCs w:val="24"/>
        </w:rPr>
        <w:t>2</w:t>
      </w:r>
      <w:r w:rsidR="00E05F34">
        <w:rPr>
          <w:rFonts w:ascii="Georgia" w:eastAsia="Times New Roman" w:hAnsi="Georgia" w:cs="Times New Roman"/>
          <w:color w:val="2E2E2E"/>
          <w:sz w:val="24"/>
          <w:szCs w:val="24"/>
        </w:rPr>
        <w:t>}</w:t>
      </w:r>
      <w:hyperlink r:id="rId87" w:anchor="fig2" w:history="1"/>
      <w:r w:rsidRPr="00A036F9">
        <w:rPr>
          <w:rFonts w:ascii="Georgia" w:eastAsia="Times New Roman" w:hAnsi="Georgia" w:cs="Times New Roman"/>
          <w:color w:val="2E2E2E"/>
          <w:sz w:val="24"/>
          <w:szCs w:val="24"/>
        </w:rPr>
        <w:t> and </w:t>
      </w:r>
      <w:r w:rsidR="00E70462">
        <w:rPr>
          <w:rFonts w:ascii="Georgia" w:eastAsia="Times New Roman" w:hAnsi="Georgia" w:cs="Times New Roman"/>
          <w:color w:val="2E2E2E"/>
          <w:sz w:val="24"/>
          <w:szCs w:val="24"/>
        </w:rPr>
        <w:t>\</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4}}</w:t>
      </w:r>
      <w:r w:rsidRPr="00A036F9">
        <w:rPr>
          <w:rFonts w:ascii="Georgia" w:eastAsia="Times New Roman" w:hAnsi="Georgia" w:cs="Times New Roman"/>
          <w:color w:val="2E2E2E"/>
          <w:sz w:val="24"/>
          <w:szCs w:val="24"/>
        </w:rPr>
        <w:t xml:space="preserve">. However, other patterns are also observed, indicative of continuous production of the clone, even over a time window of two months. This is in line with previous reports on the presence of and production of antibodies by long-lived plasma cells, both in mice and humans </w:t>
      </w:r>
      <w:bookmarkStart w:id="217" w:name="bbib5"/>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{"citationItems":[{"id":"ITEM-1","itemData":{"DOI":"10.1126/SCIENCE.1076071","ISSN":"00368075","PMID":"12481138","abstract":"Production of antibodies can last for a lifetime, through mechanisms that remain poorly understood. Here, we show that human memory B lymphocytes proliferate and differentiate into plasma cells in response to polyclonal stimuli, such as bystander T cell help and CpG DNA. Furthermore, plasma cells secreting antibodies to recall antigens are produced in vivo at levels proportional to the frequency of specific memory B cells, even several years after antigenic stimulation. Although antigen boosting leads to a transient increase in specific antibody levels, ongoing polyclonal activation of memory B cells offers a means to maintain serological memory for a human lifetime.","author":[{"dropping-particle":"","family":"Bernasconi","given":"Nadia L.","non-dropping-particle":"","parse-names":false,"suffix":""},{"dropping-particle":"","family":"Traggiai","given":"Elisabetta","non-dropping-particle":"","parse-names":false,"suffix":""},{"dropping-particle":"","family":"Lanzavecchia","given":"Antonio","non-dropping-particle":"","parse-names":false,"suffix":""}],"container-title":"Science","id":"ITEM-1","issue":"5601","issued":{"date-parts":[["2002","12","13"]]},"page":"2199-2202","title":"Maintenance of serological memory by polyclonal activation of human memory B cells","type":"article-journal","volume":"298"},"uris":["http://www.mendeley.com/documents/?uuid=df7e229f-2559-4be1-8adb-283cd2aed1c7"]},{"id":"ITEM-2","itemData":{"DOI":"10.1038/40540","ISSN":"00280836","PMID":"9217150","author":[{"dropping-particle":"","family":"Manz","given":"Rudolf A.","non-dropping-particle":"","parse-names":false,"suffix":""},{"dropping-particle":"","family":"Thiel","given":"Andreas","non-dropping-particle":"","parse-names":false,"suffix":""},{"dropping-particle":"","family":"Radbruch","given":"Andreas","non-dropping-particle":"","parse-names":false,"suffix":""}],"container-title":"Nature","id":"ITEM-2","issue":"6638","issued":{"date-parts":[["1997"]]},"page":"133-134","title":"Lifetime of plasma cells in the bone marrow [3]","type":"article-journal","volume":"388"},"uris":["http://www.mendeley.com/documents/?uuid=ad22bf68-5b94-4443-8c2c-831c1adbfac1"]},{"id":"ITEM-3","itemData":{"DOI":"10.1016/S1074-7613(00)80541-5","ISSN":"10747613","PMID":"9529153","abstract":"Conventional models suggest that long-term antibody responses are maintained by the continuous differentiation of memory B cells into antibody- secreting plasma cells. This is based on the notion that plasma cells are short-lived and need to be continually replenished by memory B cells. We examined the issue of plasma cell longevity by following the persistence of LCMV-specific antibody and plasma cell numbers after in vivo depletion of memory B cells and by adoptive transfer of virus-specific plasma cells into naive mice. The results show that a substantial fraction of plasma cells can survive and continue to secrete antibody for extended periods of time (&gt;1 year) in the absence of any detectable memory B cells. This study documents the existence of long-lived plasma cells and demonstrates a new mechanism by which humoral immunity is maintained.","author":[{"dropping-particle":"","family":"Slifka","given":"Mark K.","non-dropping-particle":"","parse-names":false,"suffix":""},{"dropping-particle":"","family":"Antia","given":"Rustom","non-dropping-particle":"","parse-names":false,"suffix":""},{"dropping-particle":"","family":"Whitmire","given":"Jason K.","non-dropping-particle":"","parse-names":false,"suffix":""},{"dropping-particle":"","family":"Ahmed","given":"Rafi","non-dropping-particle":"","parse-names":false,"suffix":""}],"container-title":"Immunity","id":"ITEM-3","issue":"3","issued":{"date-parts":[["1998"]]},"page":"363-372","publisher":"Cell Press","title":"Humoral immunity due to long-lived plasma cells","type":"article-journal","volume":"8"},"uris":["http://www.mendeley.com/documents/?uuid=7a8ddb4a-7d91-44ae-8767-9316995f8357"]}],"mendeley":{"formattedCitation":"\\cite{Bernasconi2002Maintenance of serological memory by polyclonal activation of human memory B cells|||Manz1997Lifetime of plasma cells in the bone marrow [3]|||Slifka1998Humoral immunity due to long-lived plasma cells}","plainTextFormattedCitation":"\\cite{Bernasconi2002Maintenance of serological memory by polyclonal activation of human memory B cells|||Manz1997Lifetime of plasma cells in the bone marrow [3]|||Slifka1998Humoral immunity due to long-lived plasma cells}","previouslyFormattedCitation":"&lt;sup&gt;41–43&lt;/sup&gt;"},"properties":{"noteIndex":0},"schema":"https://github.com/citation-style-language/schema/raw/master/csl-citation.json"}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\cite{Bernasconi2002Maintenance of serological memory by polyclonal activation of human memory B cells|||Manz1997Lifetime of plasma cells in the bone marrow [3]|||Slifka1998Humoral immunity due to long-lived plasma cells}</w:t>
      </w:r>
      <w:r w:rsidR="00AD3C64">
        <w:rPr>
          <w:rFonts w:ascii="Georgia" w:eastAsia="Times New Roman" w:hAnsi="Georgia" w:cs="Times New Roman"/>
          <w:color w:val="2E2E2E"/>
          <w:sz w:val="24"/>
          <w:szCs w:val="24"/>
        </w:rPr>
        <w:fldChar w:fldCharType="end"/>
      </w:r>
      <w:bookmarkEnd w:id="217"/>
      <w:r w:rsidRPr="00A036F9">
        <w:rPr>
          <w:rFonts w:ascii="Georgia" w:eastAsia="Times New Roman" w:hAnsi="Georgia" w:cs="Times New Roman"/>
          <w:color w:val="2E2E2E"/>
          <w:sz w:val="24"/>
          <w:szCs w:val="24"/>
        </w:rPr>
        <w:t xml:space="preserve">. In addition, persistence of autoreactivity has been reported before </w:t>
      </w:r>
      <w:bookmarkStart w:id="218" w:name="bbib48"/>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{"citationItems":[{"id":"ITEM-1","itemData":{"DOI":"10.1038/S41467-020-18148-7","ISSN":"20411723","PMID":"32900998","abstract":"An important aspect of precision medicine is to probe the stability in molecular profiles among healthy individuals over time. Here, we sample a longitudinal wellness cohort with 100 healthy individuals and analyze blood molecular profiles including proteomics, transcriptomics, lipidomics, metabolomics, autoantibodies and immune cell profiling, complemented with gut microbiota composition and routine clinical chemistry. Overall, our results show high variation between individuals across different molecular readouts, while the intra-individual baseline variation is low. The analyses show that each individual has a unique and stable plasma protein profile throughout the study period and that many individuals also show distinct profiles with regards to the other omics datasets, with strong underlying connections between the blood proteome and the clinical chemistry parameters. In conclusion, the results support an individual-based definition of health and show that comprehensive omics profiling in a longitudinal manner is a path forward for precision medicine.","author":[{"dropping-particle":"","family":"Tebani","given":"Abdellah","non-dropping-particle":"","parse-names":false,"suffix":""},{"dropping-particle":"","family":"Gummesson","given":"Anders","non-dropping-particle":"","parse-names":false,"suffix":""},{"dropping-particle":"","family":"Zhong","given":"Wen","non-dropping-particle":"","parse-names":false,"suffix":""},{"dropping-particle":"","family":"Koistinen","given":"Ina Schuppe","non-dropping-particle":"","parse-names":false,"suffix":""},{"dropping-particle":"","family":"Lakshmikanth","given":"Tadepally","non-dropping-particle":"","parse-names":false,"suffix":""},{"dropping-particle":"","family":"Olsson","given":"Lisa M.","non-dropping-particle":"","parse-names":false,"suffix":""},{"dropping-particle":"","family":"Boulund","given":"Fredrik","non-dropping-particle":"","parse-names":false,"suffix":""},{"dropping-particle":"","family":"Neiman","given":"Maja","non-dropping-particle":"","parse-names":false,"suffix":""},{"dropping-particle":"","family":"Stenlund","given":"Hans","non-dropping-particle":"","parse-names":false,"suffix":""},{"dropping-particle":"","family":"Hellström","given":"Cecilia","non-dropping-particle":"","parse-names":false,"suffix":""},{"dropping-particle":"","family":"Karlsson","given":"Max J.","non-dropping-particle":"","parse-names":false,"suffix":""},{"dropping-particle":"","family":"Arif","given":"Muhammad","non-dropping-particle":"","parse-names":false,"suffix":""},{"dropping-particle":"","family":"Dodig-Crnković","given":"Tea","non-dropping-particle":"","parse-names":false,"suffix":""},{"dropping-particle":"","family":"Mardinoglu","given":"Adil","non-dropping-particle":"","parse-names":false,"suffix":""},{"dropping-particle":"","family":"Lee","given":"Sunjae","non-dropping-particle":"","parse-names":false,"suffix":""},{"dropping-particle":"","family":"Zhang","given":"Cheng","non-dropping-particle":"","parse-names":false,"suffix":""},{"dropping-particle":"","family":"Chen","given":"Yang","non-dropping-particle":"","parse-names":false,"suffix":""},{"dropping-particle":"","family":"Olin","given":"Axel","non-dropping-particle":"","parse-names":false,"suffix":""},{"dropping-particle":"","family":"Mikes","given":"Jaromir","non-dropping-particle":"","parse-names":false,"suffix":""},{"dropping-particle":"","family":"Danielsson","given":"Hanna","non-dropping-particle":"","parse-names":false,"suffix":""},{"dropping-particle":"","family":"Feilitzen","given":"Kalle","non-dropping-particle":"von","parse-names":false,"suffix":""},{"dropping-particle":"","family":"Jansson","given":"Per Anders","non-dropping-particle":"","parse-names":false,"suffix":""},{"dropping-particle":"","family":"Angerås","given":"Oskar","non-dropping-particle":"","parse-names":false,"suffix":""},{"dropping-particle":"","family":"Huss","given":"Mikael","non-dropping-particle":"","parse-names":false,"suffix":""},{"dropping-particle":"","family":"Kjellqvist","given":"Sanela","non-dropping-particle":"","parse-names":false,"suffix":""},{"dropping-particle":"","family":"Odeberg","given":"Jacob","non-dropping-particle":"","parse-names":false,"suffix":""},{"dropping-particle":"","family":"Edfors","given":"Fredrik","non-dropping-particle":"","parse-names":false,"suffix":""},{"dropping-particle":"","family":"Tremaroli","given":"Valentina","non-dropping-particle":"","parse-names":false,"suffix":""},{"dropping-particle":"","family":"Forsström","given":"Björn","non-dropping-particle":"","parse-names":false,"suffix":""},{"dropping-particle":"","family":"Schwenk","given":"Jochen M.","non-dropping-particle":"","parse-names":false,"suffix":""},{"dropping-particle":"","family":"Nilsson","given":"Peter","non-dropping-particle":"","parse-names":false,"suffix":""},{"dropping-particle":"","family":"Moritz","given":"Thomas","non-dropping-particle":"","parse-names":false,"suffix":""},{"dropping-particle":"","family":"Bäckhed","given":"Fredrik","non-dropping-particle":"","parse-names":false,"suffix":""},{"dropping-particle":"","family":"Engstrand","given":"Lars","non-dropping-particle":"","parse-names":false,"suffix":""},{"dropping-particle":"","family":"Brodin","given":"Petter","non-dropping-particle":"","parse-names":false,"suffix":""},{"dropping-particle":"","family":"Bergström","given":"Göran","non-dropping-particle":"","parse-names":false,"suffix":""},{"dropping-particle":"","family":"Uhlen","given":"Mathias","non-dropping-particle":"","parse-names":false,"suffix":""},{"dropping-particle":"","family":"Fagerberg","given":"Linn","non-dropping-particle":"","parse-names":false,"suffix":""}],"container-title":"Nature Communications","id":"ITEM-1","issue":"1","issued":{"date-parts":[["2020","12","1"]]},"publisher":"Nature Research","title":"Integration of molecular profiles in a longitudinal wellness profiling cohort","type":"article-journal","volume":"11"},"uris":["http://www.mendeley.com/documents/?uuid=1de35bd0-c14b-4607-9201-f269482cca35"]}],"mendeley":{"formattedCitation":"\\cite{Tebani2020Integration of molecular profiles in a longitudinal wellness profiling cohort}","plainTextFormattedCitation":"\\cite{Tebani2020Integration of molecular profiles in a longitudinal wellness profiling cohort}","previouslyFormattedCitation":"&lt;sup&gt;44&lt;/sup&gt;"},"properties":{"noteIndex":0},"schema":"https://github.com/citation-style-language/schema/raw/master/csl-citation.json"}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\cite{Tebani2020Integration of molecular profiles in a longitudinal wellness profiling cohort}</w:t>
      </w:r>
      <w:r w:rsidR="00AD3C64">
        <w:rPr>
          <w:rFonts w:ascii="Georgia" w:eastAsia="Times New Roman" w:hAnsi="Georgia" w:cs="Times New Roman"/>
          <w:color w:val="2E2E2E"/>
          <w:sz w:val="24"/>
          <w:szCs w:val="24"/>
        </w:rPr>
        <w:fldChar w:fldCharType="end"/>
      </w:r>
      <w:bookmarkEnd w:id="218"/>
      <w:r w:rsidRPr="00A036F9">
        <w:rPr>
          <w:rFonts w:ascii="Georgia" w:eastAsia="Times New Roman" w:hAnsi="Georgia" w:cs="Times New Roman"/>
          <w:color w:val="2E2E2E"/>
          <w:sz w:val="24"/>
          <w:szCs w:val="24"/>
        </w:rPr>
        <w:t xml:space="preserve">, as well as persistence of antibody clonotypes detected by CDR-H3 proteomics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{"citationItems":[{"id":"ITEM-1","itemData":{"DOI":"10.1016/j.chom.2019.01.010","ISSN":"19346069","PMID":"30795981","abstract":"Humans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and Microbe","id":"ITEM-1","issue":"3","issued":{"date-parts":[["2019","3","13"]]},"page":"367-376.e5","publisher":"Cell Press","title":"Persistent Antibody Clonotypes Dominate the Serum Response to Influenza over Multiple Years and Repeated Vaccinations","type":"article-journal","volume":"25"},"uris":["http://www.mendeley.com/documents/?uuid=89159298-4aaa-4b96-9f22-aac288846456"]}],"mendeley":{"formattedCitation":"\\cite{Lee2019Persistent Antibody Clonotypes Dominate the Serum Response to Influenza over Multiple Years and Repeated Vaccinations}","plainTextFormattedCitation":"\\cite{Lee2019Persistent Antibody Clonotypes Dominate the Serum Response to Influenza over Multiple Years and Repeated Vaccinations}","previouslyFormattedCitation":"&lt;sup&gt;17&lt;/sup&gt;"},"properties":{"noteIndex":0},"schema":"https://github.com/citation-style-language/schema/raw/master/csl-citation.json"}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\cite{Lee2019Persistent Antibody Clonotypes Dominate the Serum Response to Influenza over Multiple Years and Repeated Vaccinations}</w:t>
      </w:r>
      <w:r w:rsidR="00AD3C64">
        <w:rPr>
          <w:rFonts w:ascii="Georgia" w:eastAsia="Times New Roman" w:hAnsi="Georgia" w:cs="Times New Roman"/>
          <w:color w:val="2E2E2E"/>
          <w:sz w:val="24"/>
          <w:szCs w:val="24"/>
        </w:rPr>
        <w:fldChar w:fldCharType="end"/>
      </w:r>
      <w:bookmarkEnd w:id="13"/>
      <w:r w:rsidRPr="00A036F9">
        <w:rPr>
          <w:rFonts w:ascii="Georgia" w:eastAsia="Times New Roman" w:hAnsi="Georgia" w:cs="Times New Roman"/>
          <w:color w:val="2E2E2E"/>
          <w:sz w:val="24"/>
          <w:szCs w:val="24"/>
        </w:rPr>
        <w:t>. From our data, we cannot derive information regarding (auto)reactivity, but the data do suggest that long-term stability is not exclusive to autoantibodies and is instead a common phenomenon.</w:t>
      </w:r>
    </w:p>
    <w:p w14:paraId="0569F6F3" w14:textId="138A9292" w:rsidR="00A036F9" w:rsidRPr="00A036F9" w:rsidDel="00BE42F7" w:rsidRDefault="00A036F9">
      <w:pPr>
        <w:spacing w:after="0" w:line="240" w:lineRule="auto"/>
        <w:rPr>
          <w:del w:id="219" w:author="Graaf, S.C. de (Bastiaan)" w:date="2023-03-27T15:53:00Z"/>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summary, the </w:t>
      </w:r>
      <w:del w:id="220" w:author="Graaf, S.C. de (Bastiaan)" w:date="2023-03-27T12:43:00Z">
        <w:r w:rsidRPr="00A036F9" w:rsidDel="005D08D0">
          <w:rPr>
            <w:rFonts w:ascii="Georgia" w:eastAsia="Times New Roman" w:hAnsi="Georgia" w:cs="Times New Roman"/>
            <w:i/>
            <w:iCs/>
            <w:color w:val="2E2E2E"/>
            <w:sz w:val="24"/>
            <w:szCs w:val="24"/>
          </w:rPr>
          <w:delText>de novo</w:delText>
        </w:r>
      </w:del>
      <w:ins w:id="221"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at the protein level of IgG clones circulating in plasma is shown here to be feasible. We demonstrate the synergistic power of combining iteratively peptide- and protein-centric-based sequencing, which is capable of not only identifying the distinct alleles from which a clone originates but also its entire mature sequence. The work presented here is still quite a laborious proof of concept. Our aim for the future is quantitative monitoring and mass-spectrometry-based sequencing of multiple </w:t>
      </w:r>
      <w:hyperlink r:id="rId88" w:tooltip="Learn more about serum immunoglobulins from ScienceDirect's AI-generated Topic Pages" w:history="1">
        <w:r w:rsidRPr="00A036F9">
          <w:rPr>
            <w:rFonts w:ascii="Georgia" w:eastAsia="Times New Roman" w:hAnsi="Georgia" w:cs="Times New Roman"/>
            <w:color w:val="2E2E2E"/>
            <w:sz w:val="24"/>
            <w:szCs w:val="24"/>
            <w:u w:val="single"/>
          </w:rPr>
          <w:t>serum immunoglobulins</w:t>
        </w:r>
      </w:hyperlink>
      <w:r w:rsidRPr="00A036F9">
        <w:rPr>
          <w:rFonts w:ascii="Georgia" w:eastAsia="Times New Roman" w:hAnsi="Georgia" w:cs="Times New Roman"/>
          <w:color w:val="2E2E2E"/>
          <w:sz w:val="24"/>
          <w:szCs w:val="24"/>
        </w:rPr>
        <w:t> directly at the protein level, i.e., as they appear in circulation and function in the human immune response.</w:t>
      </w:r>
    </w:p>
    <w:p w14:paraId="3EFEE6AB" w14:textId="1D0B7D6F" w:rsidR="00A036F9" w:rsidRPr="00A036F9" w:rsidDel="00BE42F7" w:rsidRDefault="00307E4D">
      <w:pPr>
        <w:spacing w:after="0" w:line="240" w:lineRule="auto"/>
        <w:rPr>
          <w:del w:id="222" w:author="Graaf, S.C. de (Bastiaan)" w:date="2023-03-27T15:53:00Z"/>
          <w:rFonts w:ascii="Georgia" w:eastAsia="Times New Roman" w:hAnsi="Georgia" w:cs="Times New Roman"/>
          <w:color w:val="2E2E2E"/>
          <w:sz w:val="27"/>
          <w:szCs w:val="27"/>
        </w:rPr>
        <w:pPrChange w:id="223" w:author="Graaf, S.C. de (Bastiaan)" w:date="2023-03-27T15:53:00Z">
          <w:pPr>
            <w:spacing w:before="360" w:after="120" w:line="240" w:lineRule="auto"/>
            <w:outlineLvl w:val="2"/>
          </w:pPr>
        </w:pPrChange>
      </w:pPr>
      <w:bookmarkStart w:id="224" w:name="bbib31"/>
      <w:bookmarkStart w:id="225" w:name="bbib52"/>
      <w:bookmarkStart w:id="226" w:name="bbib53"/>
      <w:bookmarkStart w:id="227" w:name="bbib21"/>
      <w:bookmarkStart w:id="228" w:name="bbib58"/>
      <w:bookmarkStart w:id="229" w:name="bbib47"/>
      <w:del w:id="230" w:author="Graaf, S.C. de (Bastiaan)" w:date="2023-03-27T15:53:00Z">
        <w:r w:rsidDel="00BE42F7">
          <w:rPr>
            <w:rFonts w:ascii="Georgia" w:eastAsia="Times New Roman" w:hAnsi="Georgia" w:cs="Times New Roman"/>
            <w:color w:val="2E2E2E"/>
            <w:sz w:val="27"/>
            <w:szCs w:val="27"/>
          </w:rPr>
          <w:delText>!!</w:delText>
        </w:r>
        <w:r w:rsidR="00A036F9" w:rsidRPr="00A036F9" w:rsidDel="00BE42F7">
          <w:rPr>
            <w:rFonts w:ascii="Georgia" w:eastAsia="Times New Roman" w:hAnsi="Georgia" w:cs="Times New Roman"/>
            <w:color w:val="2E2E2E"/>
            <w:sz w:val="27"/>
            <w:szCs w:val="27"/>
          </w:rPr>
          <w:delText>Resource availability</w:delText>
        </w:r>
      </w:del>
    </w:p>
    <w:p w14:paraId="53E405DC" w14:textId="046E6C3A" w:rsidR="00A036F9" w:rsidRPr="00A036F9" w:rsidDel="00BE42F7" w:rsidRDefault="00307E4D">
      <w:pPr>
        <w:spacing w:after="0" w:line="240" w:lineRule="auto"/>
        <w:rPr>
          <w:del w:id="231" w:author="Graaf, S.C. de (Bastiaan)" w:date="2023-03-27T15:53:00Z"/>
          <w:rFonts w:ascii="Georgia" w:eastAsia="Times New Roman" w:hAnsi="Georgia" w:cs="Times New Roman"/>
          <w:color w:val="2E2E2E"/>
          <w:sz w:val="24"/>
          <w:szCs w:val="24"/>
        </w:rPr>
        <w:pPrChange w:id="232" w:author="Graaf, S.C. de (Bastiaan)" w:date="2023-03-27T15:53:00Z">
          <w:pPr>
            <w:spacing w:before="360" w:after="120" w:line="240" w:lineRule="auto"/>
            <w:outlineLvl w:val="3"/>
          </w:pPr>
        </w:pPrChange>
      </w:pPr>
      <w:del w:id="233" w:author="Graaf, S.C. de (Bastiaan)" w:date="2023-03-27T15:53:00Z">
        <w:r w:rsidDel="00BE42F7">
          <w:rPr>
            <w:rFonts w:ascii="Georgia" w:eastAsia="Times New Roman" w:hAnsi="Georgia" w:cs="Times New Roman"/>
            <w:color w:val="2E2E2E"/>
            <w:sz w:val="24"/>
            <w:szCs w:val="24"/>
          </w:rPr>
          <w:delText>!!!</w:delText>
        </w:r>
        <w:r w:rsidR="00A036F9" w:rsidRPr="00A036F9" w:rsidDel="00BE42F7">
          <w:rPr>
            <w:rFonts w:ascii="Georgia" w:eastAsia="Times New Roman" w:hAnsi="Georgia" w:cs="Times New Roman"/>
            <w:color w:val="2E2E2E"/>
            <w:sz w:val="24"/>
            <w:szCs w:val="24"/>
          </w:rPr>
          <w:delText>Lead contact</w:delText>
        </w:r>
      </w:del>
    </w:p>
    <w:p w14:paraId="6DC1BDA8" w14:textId="2796D621" w:rsidR="00A036F9" w:rsidRPr="00A036F9" w:rsidDel="00BE42F7" w:rsidRDefault="00A036F9">
      <w:pPr>
        <w:spacing w:after="0" w:line="240" w:lineRule="auto"/>
        <w:rPr>
          <w:del w:id="234" w:author="Graaf, S.C. de (Bastiaan)" w:date="2023-03-27T15:53:00Z"/>
          <w:rFonts w:ascii="Georgia" w:eastAsia="Times New Roman" w:hAnsi="Georgia" w:cs="Times New Roman"/>
          <w:color w:val="2E2E2E"/>
          <w:sz w:val="24"/>
          <w:szCs w:val="24"/>
        </w:rPr>
      </w:pPr>
      <w:del w:id="235" w:author="Graaf, S.C. de (Bastiaan)" w:date="2023-03-27T15:53:00Z">
        <w:r w:rsidRPr="00A036F9" w:rsidDel="00BE42F7">
          <w:rPr>
            <w:rFonts w:ascii="Georgia" w:eastAsia="Times New Roman" w:hAnsi="Georgia" w:cs="Times New Roman"/>
            <w:color w:val="2E2E2E"/>
            <w:sz w:val="24"/>
            <w:szCs w:val="24"/>
          </w:rPr>
          <w:delText>Further information and requests for resources and reagents should be directed to and will be fulfilled by the Lead Contact, Albert Heck (</w:delText>
        </w:r>
        <w:r w:rsidDel="00BE42F7">
          <w:fldChar w:fldCharType="begin"/>
        </w:r>
        <w:r w:rsidRPr="00BE42F7" w:rsidDel="00BE42F7">
          <w:delInstrText>HYPERLINK "mailto:a.j.r.heck@uu.nl" \t "_blank"</w:delInstrText>
        </w:r>
        <w:r w:rsidDel="00BE42F7">
          <w:fldChar w:fldCharType="separate"/>
        </w:r>
        <w:r w:rsidRPr="00BE42F7" w:rsidDel="00BE42F7">
          <w:rPr>
            <w:rFonts w:ascii="Georgia" w:eastAsia="Times New Roman" w:hAnsi="Georgia" w:cs="Times New Roman"/>
            <w:color w:val="0C7DBB"/>
            <w:sz w:val="24"/>
            <w:szCs w:val="24"/>
          </w:rPr>
          <w:delText>a.j.r.heck@uu.nl</w:delText>
        </w:r>
        <w:r w:rsidDel="00BE42F7">
          <w:rPr>
            <w:rFonts w:ascii="Georgia" w:eastAsia="Times New Roman" w:hAnsi="Georgia" w:cs="Times New Roman"/>
            <w:color w:val="0C7DBB"/>
            <w:sz w:val="24"/>
            <w:szCs w:val="24"/>
          </w:rPr>
          <w:fldChar w:fldCharType="end"/>
        </w:r>
        <w:r w:rsidRPr="00A036F9" w:rsidDel="00BE42F7">
          <w:rPr>
            <w:rFonts w:ascii="Georgia" w:eastAsia="Times New Roman" w:hAnsi="Georgia" w:cs="Times New Roman"/>
            <w:color w:val="2E2E2E"/>
            <w:sz w:val="24"/>
            <w:szCs w:val="24"/>
          </w:rPr>
          <w:delText>)</w:delText>
        </w:r>
      </w:del>
    </w:p>
    <w:p w14:paraId="3C95D616" w14:textId="16EA4178" w:rsidR="00A036F9" w:rsidRPr="00A036F9" w:rsidDel="00BE42F7" w:rsidRDefault="00307E4D">
      <w:pPr>
        <w:spacing w:after="0" w:line="240" w:lineRule="auto"/>
        <w:rPr>
          <w:del w:id="236" w:author="Graaf, S.C. de (Bastiaan)" w:date="2023-03-27T15:53:00Z"/>
          <w:rFonts w:ascii="Georgia" w:eastAsia="Times New Roman" w:hAnsi="Georgia" w:cs="Times New Roman"/>
          <w:color w:val="2E2E2E"/>
          <w:sz w:val="24"/>
          <w:szCs w:val="24"/>
        </w:rPr>
        <w:pPrChange w:id="237" w:author="Graaf, S.C. de (Bastiaan)" w:date="2023-03-27T15:53:00Z">
          <w:pPr>
            <w:spacing w:before="360" w:after="120" w:line="240" w:lineRule="auto"/>
            <w:outlineLvl w:val="3"/>
          </w:pPr>
        </w:pPrChange>
      </w:pPr>
      <w:del w:id="238" w:author="Graaf, S.C. de (Bastiaan)" w:date="2023-03-27T15:53:00Z">
        <w:r w:rsidDel="00BE42F7">
          <w:rPr>
            <w:rFonts w:ascii="Georgia" w:eastAsia="Times New Roman" w:hAnsi="Georgia" w:cs="Times New Roman"/>
            <w:color w:val="2E2E2E"/>
            <w:sz w:val="24"/>
            <w:szCs w:val="24"/>
          </w:rPr>
          <w:delText>!!!</w:delText>
        </w:r>
        <w:r w:rsidR="00A036F9" w:rsidRPr="00A036F9" w:rsidDel="00BE42F7">
          <w:rPr>
            <w:rFonts w:ascii="Georgia" w:eastAsia="Times New Roman" w:hAnsi="Georgia" w:cs="Times New Roman"/>
            <w:color w:val="2E2E2E"/>
            <w:sz w:val="24"/>
            <w:szCs w:val="24"/>
          </w:rPr>
          <w:delText>Materials availability</w:delText>
        </w:r>
      </w:del>
    </w:p>
    <w:p w14:paraId="5B42CDCD" w14:textId="33DE4A33" w:rsidR="00A036F9" w:rsidRPr="00A036F9" w:rsidRDefault="00A036F9">
      <w:pPr>
        <w:spacing w:after="0" w:line="240" w:lineRule="auto"/>
        <w:rPr>
          <w:rFonts w:ascii="Georgia" w:eastAsia="Times New Roman" w:hAnsi="Georgia" w:cs="Times New Roman"/>
          <w:color w:val="2E2E2E"/>
          <w:sz w:val="24"/>
          <w:szCs w:val="24"/>
        </w:rPr>
        <w:pPrChange w:id="239" w:author="Graaf, S.C. de (Bastiaan)" w:date="2023-03-27T15:53:00Z">
          <w:pPr>
            <w:spacing w:after="240" w:line="240" w:lineRule="auto"/>
          </w:pPr>
        </w:pPrChange>
      </w:pPr>
      <w:del w:id="240" w:author="Graaf, S.C. de (Bastiaan)" w:date="2023-03-27T15:53:00Z">
        <w:r w:rsidRPr="00A036F9" w:rsidDel="00BE42F7">
          <w:rPr>
            <w:rFonts w:ascii="Georgia" w:eastAsia="Times New Roman" w:hAnsi="Georgia" w:cs="Times New Roman"/>
            <w:color w:val="2E2E2E"/>
            <w:sz w:val="24"/>
            <w:szCs w:val="24"/>
          </w:rPr>
          <w:delText>This study did not generate new unique reagents.</w:delText>
        </w:r>
      </w:del>
    </w:p>
    <w:p w14:paraId="2CDE1A13" w14:textId="02137B54"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Experimental model and subject details</w:t>
      </w:r>
    </w:p>
    <w:p w14:paraId="5F9B1441" w14:textId="78EA8099"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lastRenderedPageBreak/>
        <w:t>!!!</w:t>
      </w:r>
      <w:r w:rsidR="00A036F9" w:rsidRPr="00A036F9">
        <w:rPr>
          <w:rFonts w:ascii="Georgia" w:eastAsia="Times New Roman" w:hAnsi="Georgia" w:cs="Times New Roman"/>
          <w:color w:val="2E2E2E"/>
          <w:sz w:val="24"/>
          <w:szCs w:val="24"/>
        </w:rPr>
        <w:t>Human subjects</w:t>
      </w:r>
    </w:p>
    <w:p w14:paraId="5B64FB25"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We obtained longitudinal plasma samples from the Molecular Diagnosis and Risk Stratification of Sepsis (MARS) biorepository (</w:t>
      </w:r>
      <w:hyperlink r:id="rId89" w:tgtFrame="_blank" w:history="1">
        <w:r w:rsidRPr="00A036F9">
          <w:rPr>
            <w:rFonts w:ascii="Georgia" w:eastAsia="Times New Roman" w:hAnsi="Georgia" w:cs="Times New Roman"/>
            <w:color w:val="0C7DBB"/>
            <w:sz w:val="24"/>
            <w:szCs w:val="24"/>
          </w:rPr>
          <w:t>ClinicalTrials.gov</w:t>
        </w:r>
      </w:hyperlink>
      <w:r w:rsidRPr="00A036F9">
        <w:rPr>
          <w:rFonts w:ascii="Georgia" w:eastAsia="Times New Roman" w:hAnsi="Georgia" w:cs="Times New Roman"/>
          <w:color w:val="2E2E2E"/>
          <w:sz w:val="24"/>
          <w:szCs w:val="24"/>
        </w:rPr>
        <w:t> identifier </w:t>
      </w:r>
      <w:hyperlink r:id="rId90" w:tgtFrame="_blank" w:history="1">
        <w:r w:rsidRPr="00A036F9">
          <w:rPr>
            <w:rFonts w:ascii="Georgia" w:eastAsia="Times New Roman" w:hAnsi="Georgia" w:cs="Times New Roman"/>
            <w:color w:val="0C7DBB"/>
            <w:sz w:val="24"/>
            <w:szCs w:val="24"/>
          </w:rPr>
          <w:t>NCT01905033</w:t>
        </w:r>
      </w:hyperlink>
      <w:r w:rsidRPr="00A036F9">
        <w:rPr>
          <w:rFonts w:ascii="Georgia" w:eastAsia="Times New Roman" w:hAnsi="Georgia" w:cs="Times New Roman"/>
          <w:color w:val="2E2E2E"/>
          <w:sz w:val="24"/>
          <w:szCs w:val="24"/>
        </w:rPr>
        <w:t>), for which subjects had been included in the mixed ICU of a tertiary teaching hospital in the Netherlands (University Medical Centre Utrecht, Utrecht) since January 2011. Donors were enrolled via an opt-out consent method approved by the institutional review board of the UMC Utrecht (IRB no. 10-1056C). Daily leftover EDTA plasma (obtained from blood drawn during routine care) was stored at -80 °C until use.</w:t>
      </w:r>
    </w:p>
    <w:p w14:paraId="4C03AC1B" w14:textId="308252DD"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For the current study, we included eight patients with esophageal or gastroesophageal junction cancer who underwent an elective esophagectomy and gastric pull-through procedure and had subsequently developed an infectious complication (i.e., anastomotic leakage or pneumonia). These patients were all admitted to the Intensive Care Unit on two occasions. The first admission concerned routine observation after elective resection followed by an uncomplicated ICU stay of fewer than 2 days. All patients were subsequently readmitted to the ICU due to sepsis. For all episodes of sepsis, microbiological cultures were obtained either before or during ICU readmission, and clinical infection was adjudicated highly plausible according to pre-defined criteria </w:t>
      </w:r>
      <w:bookmarkStart w:id="241" w:name="bbib24"/>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{"citationItems":[{"id":"ITEM-1","itemData":{"DOI":"10.1097/CCM.0B013E3182923712","ISSN":"00903493","PMID":"23921277","abstract":"Objectives: Correct classification of the source of infection is important in observational and interventional studies of sepsis. Centers for Disease Control and Prevention criteria are most commonly used for this purpose, but the robustness of these definitions in critically ill patients is not known. We hypothesized that in a mixed ICU population, the performance of these criteria would be generally reduced and would vary among diagnostic subgroups. Design: Prospective cohort. Setting: Data were collected as part of a cohort of 1,214 critically ill patients admitted to two hospitals in The Netherlands between January 2011 and June 2011. Patients: Eight observers assessed a random sample of 168 of 554 patients who had experienced at least one infectious episode in the ICU. Each patient was assessed by two randomly selected observers who independently scored the source of infection (by affected organ system or site), the plausibility of infection (rated as none, possible, probable, or definite), and the most likely causative pathogen. Assessments were based on a post hoc review of all available clinical, radiological, and microbiological evidence. The observed diagnostic agreement for source of infection was classified as partial (i.e., matching on organ system or site) or complete (i.e., matching on specific diagnostic terms), for plausibility as partial (2-point scale) or complete (4-point scale), and for causative pathogens as an approximate or exact pathogen match. Interobserver agreement was expressed as a concordant percentage and as a kappa statistic. Interventions: None. Measurements and Main Results: A total of 206 infectious episodes were observed. Agreement regarding the source of infection was 89% (183/206) and 69% (142/206) for a partial and complete diagnostic match, respectively. This resulted in a kappa of 0.85 (95% CI, 0.79-0.90). Agreement varied from 63% to 91% within major diagnostic categories and from 35% to 97% within specific diagnostic subgroups, with the lowest concordance observed in cases of ventilator-associated pneumonia. In the 142 episodes for which a complete match on source of infection was obtained, the interobserver agreement for plausibility of infection was 83% and 65% on a 2- and 4-point scale, respectively. For causative pathogen, agreement was 78% and 70% for an approximate and exact pathogen match, respectively. Conclusions: Interobserver agreement for classifying sources of infection using Centers for Disease C…","author":[{"dropping-particle":"","family":"Klouwenberg","given":"Peter M.C.Klein","non-dropping-particle":"","parse-names":false,"suffix":""},{"dropping-particle":"","family":"Ong","given":"David S.Y.","non-dropping-particle":"","parse-names":false,"suffix":""},{"dropping-particle":"","family":"Bos","given":"Lieuwe D.J.","non-dropping-particle":"","parse-names":false,"suffix":""},{"dropping-particle":"","family":"Beer","given":"Friso M.","non-dropping-particle":"De","parse-names":false,"suffix":""},{"dropping-particle":"","family":"Hooijdonk","given":"Roosmarijn T.M.","non-dropping-particle":"Van","parse-names":false,"suffix":""},{"dropping-particle":"","family":"Huson","given":"Mischa A.","non-dropping-particle":"","parse-names":false,"suffix":""},{"dropping-particle":"","family":"Straat","given":"Marleen","non-dropping-particle":"","parse-names":false,"suffix":""},{"dropping-particle":"","family":"Vught","given":"Lonneke A.","non-dropping-particle":"Van","parse-names":false,"suffix":""},{"dropping-particle":"","family":"Wieske","given":"Luuk","non-dropping-particle":"","parse-names":false,"suffix":""},{"dropping-particle":"","family":"Horn","given":"Janneke","non-dropping-particle":"","parse-names":false,"suffix":""},{"dropping-particle":"","family":"Schultz","given":"Marcus J.","non-dropping-particle":"","parse-names":false,"suffix":""},{"dropping-particle":"","family":"Poll","given":"Tom","non-dropping-particle":"Van Der","parse-names":false,"suffix":""},{"dropping-particle":"","family":"Bonten","given":"Marc J.M.","non-dropping-particle":"","parse-names":false,"suffix":""},{"dropping-particle":"","family":"Cremer","given":"Olaf L.","non-dropping-particle":"","parse-names":false,"suffix":""}],"container-title":"Critical Care Medicine","id":"ITEM-1","issue":"10","issued":{"date-parts":[["2013","10"]]},"page":"2373-2378","title":"Interobserver agreement of centers for disease control and prevention criteria for classifying infections in critically ill patients","type":"article-journal","volume":"41"},"uris":["http://www.mendeley.com/documents/?uuid=64ba11d9-86bc-45fe-be93-e452bd57473f"]}],"mendeley":{"formattedCitation":"\\cite{Klouwenberg2013Interobserver agreement of centers for disease control and prevention criteria for classifying infections in critically ill patients}","plainTextFormattedCitation":"\\cite{Klouwenberg2013Interobserver agreement of centers for disease control and prevention criteria for classifying infections in critically ill patients}","previouslyFormattedCitation":"&lt;sup&gt;45&lt;/sup&gt;"},"properties":{"noteIndex":0},"schema":"https://github.com/citation-style-language/schema/raw/master/csl-citation.json"}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\cite{Klouwenberg2013Interobserver agreement of centers for disease control and prevention criteria for classifying infections in critically ill patients}</w:t>
      </w:r>
      <w:r w:rsidR="00AD3C64">
        <w:rPr>
          <w:rFonts w:ascii="Georgia" w:eastAsia="Times New Roman" w:hAnsi="Georgia" w:cs="Times New Roman"/>
          <w:color w:val="2E2E2E"/>
          <w:sz w:val="24"/>
          <w:szCs w:val="24"/>
        </w:rPr>
        <w:fldChar w:fldCharType="end"/>
      </w:r>
      <w:bookmarkEnd w:id="241"/>
      <w:r w:rsidRPr="00A036F9">
        <w:rPr>
          <w:rFonts w:ascii="Georgia" w:eastAsia="Times New Roman" w:hAnsi="Georgia" w:cs="Times New Roman"/>
          <w:color w:val="2E2E2E"/>
          <w:sz w:val="24"/>
          <w:szCs w:val="24"/>
        </w:rPr>
        <w:t xml:space="preserve">. Furthermore, all infectious episodes met SIRS criteria and had a Sequential Organ Failure Assessment (SOFA) score ≥ 2, thus fulfilling current Sepsis-3 definitions </w:t>
      </w:r>
      <w:bookmarkStart w:id="242" w:name="bbib41"/>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{"citationItems":[{"id":"ITEM-1","itemData":{"DOI":"10.1001/JAMA.2016.0287","ISSN":"15383598","PMID":"26903338","abstract":"IMPORTANCE: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 = 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65mmHg or greater and serum lactate level greater than 2 mmol/L (&gt;18mg/dL) in the absence of hypovolemia. This combination is associated with hospital mortality rates greater than 40%. In out-of-hospital, emergency department, or general hospital ward settings, adult patients with suspected infection can be rapidly i…","author":[{"dropping-particle":"","family":"Singer","given":"Mervyn","non-dropping-particle":"","parse-names":false,"suffix":""},{"dropping-particle":"","family":"Deutschman","given":"Clifford S.","non-dropping-particle":"","parse-names":false,"suffix":""},{"dropping-particle":"","family":"Seymour","given":"Christopherwarren","non-dropping-particle":"","parse-names":false,"suffix":""},{"dropping-particle":"","family":"Shankar-Hari","given":"Manu","non-dropping-particle":"","parse-names":false,"suffix":""},{"dropping-particle":"","family":"Annane","given":"Djillali","non-dropping-particle":"","parse-names":false,"suffix":""},{"dropping-particle":"","family":"Bauer","given":"Michael","non-dropping-particle":"","parse-names":false,"suffix":""},{"dropping-particle":"","family":"Bellomo","given":"Rinaldo","non-dropping-particle":"","parse-names":false,"suffix":""},{"dropping-particle":"","family":"Bernard","given":"Gordon R.","non-dropping-particle":"","parse-names":false,"suffix":""},{"dropping-particle":"","family":"Chiche","given":"Jean Daniel","non-dropping-particle":"","parse-names":false,"suffix":""},{"dropping-particle":"","family":"Coopersmith","given":"Craig M.","non-dropping-particle":"","parse-names":false,"suffix":""},{"dropping-particle":"","family":"Hotchkiss","given":"Richard S.","non-dropping-particle":"","parse-names":false,"suffix":""},{"dropping-particle":"","family":"Levy","given":"Mitchell M.","non-dropping-particle":"","parse-names":false,"suffix":""},{"dropping-particle":"","family":"Marshall","given":"John C.","non-dropping-particle":"","parse-names":false,"suffix":""},{"dropping-particle":"","family":"Martin","given":"Greg S.","non-dropping-particle":"","parse-names":false,"suffix":""},{"dropping-particle":"","family":"Opal","given":"Steven M.","non-dropping-particle":"","parse-names":false,"suffix":""},{"dropping-particle":"","family":"Rubenfeld","given":"Gordon D.","non-dropping-particle":"","parse-names":false,"suffix":""},{"dropping-particle":"Der","family":"Poll","given":"Tomvan","non-dropping-particle":"","parse-names":false,"suffix":""},{"dropping-particle":"","family":"Vincent","given":"Jean Louis","non-dropping-particle":"","parse-names":false,"suffix":""},{"dropping-particle":"","family":"Angus","given":"Derek C.","non-dropping-particle":"","parse-names":false,"suffix":""}],"container-title":"JAMA - Journal of the American Medical Association","id":"ITEM-1","issue":"8","issued":{"date-parts":[["2016","2","23"]]},"page":"801-810","publisher":"American Medical Association","title":"The third international consensus definitions for sepsis and septic shock (sepsis-3)","type":"article-journal","volume":"315"},"uris":["http://www.mendeley.com/documents/?uuid=8e8b7e9d-6e4c-47a4-b144-b717ae5db8b2"]}],"mendeley":{"formattedCitation":"\\cite{Singer2016The third international consensus definitions for sepsis and septic shock (sepsis-3)}","plainTextFormattedCitation":"\\cite{Singer2016The third international consensus definitions for sepsis and septic shock (sepsis-3)}","previouslyFormattedCitation":"&lt;sup&gt;46&lt;/sup&gt;"},"properties":{"noteIndex":0},"schema":"https://github.com/citation-style-language/schema/raw/master/csl-citation.json"}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\cite{Singer2016The third international consensus definitions for sepsis and septic shock (sepsis-3)}</w:t>
      </w:r>
      <w:r w:rsidR="00AD3C64">
        <w:rPr>
          <w:rFonts w:ascii="Georgia" w:eastAsia="Times New Roman" w:hAnsi="Georgia" w:cs="Times New Roman"/>
          <w:color w:val="2E2E2E"/>
          <w:sz w:val="24"/>
          <w:szCs w:val="24"/>
        </w:rPr>
        <w:fldChar w:fldCharType="end"/>
      </w:r>
      <w:bookmarkEnd w:id="242"/>
      <w:r w:rsidRPr="00A036F9">
        <w:rPr>
          <w:rFonts w:ascii="Georgia" w:eastAsia="Times New Roman" w:hAnsi="Georgia" w:cs="Times New Roman"/>
          <w:color w:val="2E2E2E"/>
          <w:sz w:val="24"/>
          <w:szCs w:val="24"/>
        </w:rPr>
        <w:t>. All patients were ultimately discharged from ICU in a clinically stable condition. We analyzed plasma samples obtained at four well-defined time points: within 24 hours of surgery when no signs of sepsis were present (sample T1), on two consecutive days after onset of sepsis (samples T2 and T3), and upon ICU discharge following resolution of sepsis (sample T4). Patient characteristics are summarized in </w:t>
      </w:r>
      <w:r>
        <w:fldChar w:fldCharType="begin"/>
      </w:r>
      <w:r>
        <w:instrText>HYPERLINK "https://www.sciencedirect.com/science/article/pii/S2405471221003318?via%3Dihub" \l "mmc6"</w:instrText>
      </w:r>
      <w:r>
        <w:fldChar w:fldCharType="separate"/>
      </w:r>
      <w:del w:id="243" w:author="Graaf, S.C. de (Bastiaan)" w:date="2023-03-27T14:00:00Z">
        <w:r w:rsidRPr="00A036F9" w:rsidDel="00D82B7C">
          <w:rPr>
            <w:rFonts w:ascii="Georgia" w:eastAsia="Times New Roman" w:hAnsi="Georgia" w:cs="Times New Roman"/>
            <w:color w:val="0C7DBB"/>
            <w:sz w:val="24"/>
            <w:szCs w:val="24"/>
          </w:rPr>
          <w:delText>Table S2</w:delText>
        </w:r>
      </w:del>
      <w:ins w:id="244" w:author="Graaf, S.C. de (Bastiaan)" w:date="2023-03-27T14:00:00Z">
        <w:r w:rsidR="00D82B7C">
          <w:rPr>
            <w:rFonts w:ascii="Georgia" w:eastAsia="Times New Roman" w:hAnsi="Georgia" w:cs="Times New Roman"/>
            <w:color w:val="0C7DBB"/>
            <w:sz w:val="24"/>
            <w:szCs w:val="24"/>
          </w:rPr>
          <w:t>\textbf{Data \ref{tab:tabdummy3.2}}</w:t>
        </w:r>
      </w:ins>
      <w:r>
        <w:rPr>
          <w:rFonts w:ascii="Georgia" w:eastAsia="Times New Roman" w:hAnsi="Georgia" w:cs="Times New Roman"/>
          <w:color w:val="0C7DBB"/>
          <w:sz w:val="24"/>
          <w:szCs w:val="24"/>
        </w:rPr>
        <w:fldChar w:fldCharType="end"/>
      </w:r>
      <w:bookmarkEnd w:id="34"/>
      <w:r w:rsidRPr="00A036F9">
        <w:rPr>
          <w:rFonts w:ascii="Georgia" w:eastAsia="Times New Roman" w:hAnsi="Georgia" w:cs="Times New Roman"/>
          <w:color w:val="2E2E2E"/>
          <w:sz w:val="24"/>
          <w:szCs w:val="24"/>
        </w:rPr>
        <w:t xml:space="preserve">. All patients </w:t>
      </w:r>
      <w:proofErr w:type="gramStart"/>
      <w:r w:rsidRPr="00A036F9">
        <w:rPr>
          <w:rFonts w:ascii="Georgia" w:eastAsia="Times New Roman" w:hAnsi="Georgia" w:cs="Times New Roman"/>
          <w:color w:val="2E2E2E"/>
          <w:sz w:val="24"/>
          <w:szCs w:val="24"/>
        </w:rPr>
        <w:t>had been</w:t>
      </w:r>
      <w:proofErr w:type="gramEnd"/>
      <w:r w:rsidRPr="00A036F9">
        <w:rPr>
          <w:rFonts w:ascii="Georgia" w:eastAsia="Times New Roman" w:hAnsi="Georgia" w:cs="Times New Roman"/>
          <w:color w:val="2E2E2E"/>
          <w:sz w:val="24"/>
          <w:szCs w:val="24"/>
        </w:rPr>
        <w:t xml:space="preserve"> treated with neoadjuvant chemoradiotherapy prior to surgery. None of the patients received treatment with immunoglobulins or </w:t>
      </w:r>
      <w:hyperlink r:id="rId91" w:tooltip="Learn more about monoclonal antibodies from ScienceDirect's AI-generated Topic Pages" w:history="1">
        <w:r w:rsidRPr="00A036F9">
          <w:rPr>
            <w:rFonts w:ascii="Georgia" w:eastAsia="Times New Roman" w:hAnsi="Georgia" w:cs="Times New Roman"/>
            <w:color w:val="2E2E2E"/>
            <w:sz w:val="24"/>
            <w:szCs w:val="24"/>
            <w:u w:val="single"/>
          </w:rPr>
          <w:t>monoclonal antibodies</w:t>
        </w:r>
      </w:hyperlink>
      <w:r w:rsidRPr="00A036F9">
        <w:rPr>
          <w:rFonts w:ascii="Georgia" w:eastAsia="Times New Roman" w:hAnsi="Georgia" w:cs="Times New Roman"/>
          <w:color w:val="2E2E2E"/>
          <w:sz w:val="24"/>
          <w:szCs w:val="24"/>
        </w:rPr>
        <w:t> either prior to or during ICU admission.</w:t>
      </w:r>
    </w:p>
    <w:p w14:paraId="43EE76B4"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addition, longitudinal EDTA plasma samples from two healthy Caucasian donors were purchased from Precision Med (Solana Beach, CA, US). The samples were part of the ‘Normal Control Collections’, protocol number 7005-8200. These donors were selected having similar characteristics as the sepsis donors regarding age and gender.</w:t>
      </w:r>
    </w:p>
    <w:p w14:paraId="2E4CAAA3" w14:textId="5AE82214"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Method details</w:t>
      </w:r>
    </w:p>
    <w:p w14:paraId="4E3B017C" w14:textId="7F3BF5A0"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Plasma IgG purification and Fab generation</w:t>
      </w:r>
    </w:p>
    <w:p w14:paraId="48B4DCD2" w14:textId="25436B0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IgG </w:t>
      </w:r>
      <w:hyperlink r:id="rId92" w:tooltip="Learn more about purification from ScienceDirect's AI-generated Topic Pages" w:history="1">
        <w:r w:rsidRPr="00A036F9">
          <w:rPr>
            <w:rFonts w:ascii="Georgia" w:eastAsia="Times New Roman" w:hAnsi="Georgia" w:cs="Times New Roman"/>
            <w:color w:val="2E2E2E"/>
            <w:sz w:val="24"/>
            <w:szCs w:val="24"/>
            <w:u w:val="single"/>
          </w:rPr>
          <w:t>purification</w:t>
        </w:r>
      </w:hyperlink>
      <w:r w:rsidRPr="00A036F9">
        <w:rPr>
          <w:rFonts w:ascii="Georgia" w:eastAsia="Times New Roman" w:hAnsi="Georgia" w:cs="Times New Roman"/>
          <w:color w:val="2E2E2E"/>
          <w:sz w:val="24"/>
          <w:szCs w:val="24"/>
        </w:rPr>
        <w:t xml:space="preserve"> and generation of Fabs was adapted from an earlier published protocol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{"citationItems":[{"id":"ITEM-1","itemData":{"DOI":"10.1074/mcp.M114.039537","ISSN":"15359484","PMID":"25004930","abstract":"The N-linked glycosylation of the constant fragment (Fc) of immunoglobulin G has been shown to change during pathological and physiological events and to strongly influence antibody inflammatory properties. In contrast, little is known about Fab-linked N-glycosylation, carried by 20% of IgG. Here we present a high-throughput workflow to analyze Fab and Fc glycosylation of polyclonal IgG purified from 5 μl of serum. We were able to detect and quantify 37 different N-glycans by means of MALDITOF- MS analysis in reflectron positive mode using a novel linkage-specific derivatization of sialic acid. This method was applied to 174 samples of a pregnancy cohort to reveal Fab glycosylation features and their change with pregnancy. Data analysis revealed marked differences between Fab and Fc glycosylation, especially in the levels of galactosylation and sialylation, incidence of bisecting GlcNAc, and presence of high mannose structures, which were all higher in the Fab portion than the Fc, whereas Fc showed higher levels of fucosylation. Additionally, we observed several changes during pregnancy and after delivery. Fab N-glycan sialylation was increased and bisection was decreased relative to postpartum time points, and nearly complete galactosylation of Fab glycans was observed throughout. Fc glycosylation changes were similar to results described before, with increased galactosylation and sialylation and decreased bisection during pregnancy. We expect that the parallel analysis of IgG Fab and Fc, as set up in this paper, will be important for unraveling roles of these glycans in (auto)immunity, which may be mediated via recognition by human lectins or modulation of antigen binding.","author":[{"dropping-particle":"","family":"Bondt","given":"Albert","non-dropping-particle":"","parse-names":false,"suffix":""},{"dropping-particle":"","family":"Rombouts","given":"Yoann","non-dropping-particle":"","parse-names":false,"suffix":""},{"dropping-particle":"","family":"Selman","given":"Maurice H.J.","non-dropping-particle":"","parse-names":false,"suffix":""},{"dropping-particle":"","family":"Hensbergen","given":"Paul J.","non-dropping-particle":"","parse-names":false,"suffix":""},{"dropping-particle":"","family":"Reiding","given":"Karli R.","non-dropping-particle":"","parse-names":false,"suffix":""},{"dropping-particle":"","family":"Hazes","given":"Johanna M.W.","non-dropping-particle":"","parse-names":false,"suffix":""},{"dropping-particle":"","family":"Dolhain","given":"Radboud J.E.M.","non-dropping-particle":"","parse-names":false,"suffix":""},{"dropping-particle":"","family":"Wuhrer","given":"Manfred","non-dropping-particle":"","parse-names":false,"suffix":""}],"container-title":"Molecular and Cellular Proteomics","id":"ITEM-1","issue":"11","issued":{"date-parts":[["2014","11","1"]]},"page":"3029-3039","publisher":"American Society for Biochemistry and Molecular Biology Inc.","title":"Immunoglobulin G (IgG) fab glycosylation analysis using a new mass spectrometric high-throughput profiling method reveals pregnancy-associated changes","type":"article-journal","volume":"13"},"uris":["http://www.mendeley.com/documents/?uuid=a81ec5e5-13e1-4db6-800f-22779144e232"]}],"mendeley":{"formattedCitation":"\\cite{Bondt2014Immunoglobulin G (IgG) fab glycosylation analysis using a new mass spectrometric high-throughput profiling method reveals pregnancy-associated changes}","plainTextFormattedCitation":"\\cite{Bondt2014Immunoglobulin G (IgG) fab glycosylation analysis using a new mass spectrometric high-throughput profiling method reveals pregnancy-associated changes}","previouslyFormattedCitation":"&lt;sup&gt;47&lt;/sup&gt;"},"properties":{"noteIndex":0},"schema":"https://github.com/citation-style-language/schema/raw/master/csl-citation.json"}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\cite{Bondt2014Immunoglobulin G (IgG) fab glycosylation analysis using a new mass spectrometric high-throughput profiling method reveals pregnancy-associated changes}</w:t>
      </w:r>
      <w:r w:rsidR="00AD3C64">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The FcXL affinity matrix used in the workflow, which binds to the CH3 domain of the IgG constant region, has recently been shown not to provide a bias regarding analysis of the Fc </w:t>
      </w:r>
      <w:hyperlink r:id="rId93" w:tooltip="Learn more about glycosylation from ScienceDirect's AI-generated Topic Pages" w:history="1">
        <w:r w:rsidRPr="00A036F9">
          <w:rPr>
            <w:rFonts w:ascii="Georgia" w:eastAsia="Times New Roman" w:hAnsi="Georgia" w:cs="Times New Roman"/>
            <w:color w:val="2E2E2E"/>
            <w:sz w:val="24"/>
            <w:szCs w:val="24"/>
            <w:u w:val="single"/>
          </w:rPr>
          <w:t>glycosylation</w:t>
        </w:r>
      </w:hyperlink>
      <w:r w:rsidRPr="00A036F9">
        <w:rPr>
          <w:rFonts w:ascii="Georgia" w:eastAsia="Times New Roman" w:hAnsi="Georgia" w:cs="Times New Roman"/>
          <w:color w:val="2E2E2E"/>
          <w:sz w:val="24"/>
          <w:szCs w:val="24"/>
        </w:rPr>
        <w:t xml:space="preserve"> residing in the CH2 domain </w:t>
      </w:r>
      <w:bookmarkStart w:id="245" w:name="bbib1"/>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{"citationItems":[{"id":"ITEM-1","itemData":{"DOI":"10.1021/ACS.JPROTEOME.1C00148","ISSN":"15353907","PMID":"33909442","abstract":"Immunoglobulin G (IgG) glycosylation is studied in biological samples to develop clinical markers for precision medicine, for example, in autoimmune diseases and oncology. Inappropriate storage of proteins, lipids, or metabolites can lead to degradation or modification of biomolecular features, which can have a strong negative impact on accuracy and precision of clinical omics studies. Regarding the preservation of IgG glycosylation, the range of appropriate storage conditions and time frame is understudied. Therefore, we investigated the effect of storage on IgG Fc N-glycosylation in the commonly analyzed biofluids, serum and plasma. Short-term storage and accelerated storage stability were tested by incubating samples from three healthy donors under stress conditions of up to 50 °C for 2 weeks using -80 °C for 2 weeks as the reference condition. All tested IgG glycosylation features - sialylation, galactosylation, bisection, and fucosylation - remained unchanged up to room temperature as well as during multiple freeze-thaw cycles and exposure to light. Only when subjected to 37 °C or 50 °C for 2 weeks, galactosylation and sialylation subtly changed. Therefore, clinical IgG glycosylation analysis does not rely as heavily on mild serum and plasma storage conditions and timely analysis as many other omics analyses.","author":[{"dropping-particle":"","family":"Amez Martín","given":"Manuela","non-dropping-particle":"","parse-names":false,"suffix":""},{"dropping-particle":"","family":"Wuhrer","given":"Manfred","non-dropping-particle":"","parse-names":false,"suffix":""},{"dropping-particle":"","family":"Falck","given":"David","non-dropping-particle":"","parse-names":false,"suffix":""}],"container-title":"Journal of Proteome Research","id":"ITEM-1","issue":"5","issued":{"date-parts":[["2021","5","7"]]},"page":"2935-2941","publisher":"American Chemical Society","title":"Serum and Plasma Immunoglobulin G Fc N-Glycosylation Is Stable during Storage","type":"article-journal","volume":"20"},"uris":["http://www.mendeley.com/documents/?uuid=78aa04ed-1bdb-45b7-bfb5-d9adea230ff9"]}],"mendeley":{"formattedCitation":"\\cite{Amez Martín2021Serum and Plasma Immunoglobulin G Fc N-Glycosylation Is Stable during Storage}","plainTextFormattedCitation":"\\cite{Amez Martín2021Serum and Plasma Immunoglobulin G Fc N-Glycosylation Is Stable during Storage}","previouslyFormattedCitation":"&lt;sup&gt;48&lt;/sup&gt;"},"properties":{"noteIndex":0},"schema":"https://github.com/citation-style-language/schema/raw/master/csl-citation.json"}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 xml:space="preserve">\cite{Amez </w:t>
      </w:r>
      <w:r w:rsidR="00C43217" w:rsidRPr="00C43217">
        <w:rPr>
          <w:rFonts w:ascii="Georgia" w:eastAsia="Times New Roman" w:hAnsi="Georgia" w:cs="Times New Roman"/>
          <w:noProof/>
          <w:color w:val="2E2E2E"/>
          <w:sz w:val="24"/>
          <w:szCs w:val="24"/>
        </w:rPr>
        <w:lastRenderedPageBreak/>
        <w:t>Martín2021Serum and Plasma Immunoglobulin G Fc N-Glycosylation Is Stable during Storage}</w:t>
      </w:r>
      <w:r w:rsidR="00AD3C64">
        <w:rPr>
          <w:rFonts w:ascii="Georgia" w:eastAsia="Times New Roman" w:hAnsi="Georgia" w:cs="Times New Roman"/>
          <w:color w:val="2E2E2E"/>
          <w:sz w:val="24"/>
          <w:szCs w:val="24"/>
        </w:rPr>
        <w:fldChar w:fldCharType="end"/>
      </w:r>
      <w:bookmarkEnd w:id="245"/>
      <w:r w:rsidRPr="00A036F9">
        <w:rPr>
          <w:rFonts w:ascii="Georgia" w:eastAsia="Times New Roman" w:hAnsi="Georgia" w:cs="Times New Roman"/>
          <w:color w:val="2E2E2E"/>
          <w:sz w:val="24"/>
          <w:szCs w:val="24"/>
        </w:rPr>
        <w:t>. Mobicol spin filters were assembled according to the manufacturer’s instructions and placed in 2 mL Eppendorf tubes. Then 20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FcXL affinity matrix slurry was added to the spin filter, followed by three washing steps with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in which the liquid was removed by centrifugation for 1 min at 1000 × </w:t>
      </w:r>
      <w:r w:rsidRPr="00A036F9">
        <w:rPr>
          <w:rFonts w:ascii="Georgia" w:eastAsia="Times New Roman" w:hAnsi="Georgia" w:cs="Times New Roman"/>
          <w:i/>
          <w:iCs/>
          <w:color w:val="2E2E2E"/>
          <w:sz w:val="24"/>
          <w:szCs w:val="24"/>
        </w:rPr>
        <w:t>g</w:t>
      </w:r>
      <w:r w:rsidRPr="00A036F9">
        <w:rPr>
          <w:rFonts w:ascii="Georgia" w:eastAsia="Times New Roman" w:hAnsi="Georgia" w:cs="Times New Roman"/>
          <w:color w:val="2E2E2E"/>
          <w:sz w:val="24"/>
          <w:szCs w:val="24"/>
        </w:rPr>
        <w:t xml:space="preserve">. Two additional washing steps </w:t>
      </w:r>
      <w:proofErr w:type="gramStart"/>
      <w:r w:rsidRPr="00A036F9">
        <w:rPr>
          <w:rFonts w:ascii="Georgia" w:eastAsia="Times New Roman" w:hAnsi="Georgia" w:cs="Times New Roman"/>
          <w:color w:val="2E2E2E"/>
          <w:sz w:val="24"/>
          <w:szCs w:val="24"/>
        </w:rPr>
        <w:t>with</w:t>
      </w:r>
      <w:proofErr w:type="gramEnd"/>
      <w:r w:rsidRPr="00A036F9">
        <w:rPr>
          <w:rFonts w:ascii="Georgia" w:eastAsia="Times New Roman" w:hAnsi="Georgia" w:cs="Times New Roman"/>
          <w:color w:val="2E2E2E"/>
          <w:sz w:val="24"/>
          <w:szCs w:val="24"/>
        </w:rPr>
        <w:t xml:space="preserve">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were performed. After washing, the 2 mL tube was replaced by a 1.5 mL tube. The affinity matrix was resuspended in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and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plasma was added. Furthermore, 1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a solution containing two known mAbs at 200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/mL each was added, corresponding to 20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/mL when calculated to the plasma concentration. The samples were then incubated, under shaking conditions for one hour at room temperature. After the incubation, the flow-through was collected, and the affinity matrix with bound IgGs was washed four times with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Finally, 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containing 100 U of the IgdE (FabALACTICA; Genovis AB, Lund, Sweden) </w:t>
      </w:r>
      <w:hyperlink r:id="rId94" w:tooltip="Learn more about protease from ScienceDirect's AI-generated Topic Pages" w:history="1">
        <w:r w:rsidRPr="00A036F9">
          <w:rPr>
            <w:rFonts w:ascii="Georgia" w:eastAsia="Times New Roman" w:hAnsi="Georgia" w:cs="Times New Roman"/>
            <w:color w:val="2E2E2E"/>
            <w:sz w:val="24"/>
            <w:szCs w:val="24"/>
            <w:u w:val="single"/>
          </w:rPr>
          <w:t>protease</w:t>
        </w:r>
      </w:hyperlink>
      <w:r w:rsidRPr="00A036F9">
        <w:rPr>
          <w:rFonts w:ascii="Georgia" w:eastAsia="Times New Roman" w:hAnsi="Georgia" w:cs="Times New Roman"/>
          <w:color w:val="2E2E2E"/>
          <w:sz w:val="24"/>
          <w:szCs w:val="24"/>
        </w:rPr>
        <w:t> was added before incubating on a thermal shaker at 37 °C for &gt;16 hours. After the incubation,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Ni-NTA beads were added to bind and remove the His-tagged protease, whereafter the samples were incubated for an additional 30 minutes. The flow through after centrifugation contained the Fab fragments generated from IgG1.</w:t>
      </w:r>
    </w:p>
    <w:p w14:paraId="5D8837E8" w14:textId="02D2D861"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Method optimization and validation using a mixture of recombinant mAbs</w:t>
      </w:r>
    </w:p>
    <w:p w14:paraId="4DD5B465" w14:textId="088537D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In an array of experiments, we optimized and validated the robustness and accuracy of our IgG1 capturing approach, the generation of the Fab fragments and the analysis of the Fab LC-MS profiles. Therefore, we prepared a mixture of six IgG1 monoclonal antibodies, including the two spiked into every plasma sample subsequently analyzed. For the method optimization the 6 recombinant mAbs were added to the plasma of a single donor in different quantities: 4,000, 800, 200, 20, 2, or 0.5 ng per mAb. The mAbs used were trastuzumab (Roche, </w:t>
      </w:r>
      <w:proofErr w:type="spellStart"/>
      <w:r w:rsidRPr="00A036F9">
        <w:rPr>
          <w:rFonts w:ascii="Georgia" w:eastAsia="Times New Roman" w:hAnsi="Georgia" w:cs="Times New Roman"/>
          <w:color w:val="2E2E2E"/>
          <w:sz w:val="24"/>
          <w:szCs w:val="24"/>
        </w:rPr>
        <w:t>Penzberg</w:t>
      </w:r>
      <w:proofErr w:type="spellEnd"/>
      <w:r w:rsidRPr="00A036F9">
        <w:rPr>
          <w:rFonts w:ascii="Georgia" w:eastAsia="Times New Roman" w:hAnsi="Georgia" w:cs="Times New Roman"/>
          <w:color w:val="2E2E2E"/>
          <w:sz w:val="24"/>
          <w:szCs w:val="24"/>
        </w:rPr>
        <w:t>, Germany), alemtuzumab (Genmab, Utrecht, The Netherlands), the Fab glycosylated cetuximab, rituximab, bevacizumab, and infliximab (</w:t>
      </w:r>
      <w:proofErr w:type="spellStart"/>
      <w:r w:rsidRPr="00A036F9">
        <w:rPr>
          <w:rFonts w:ascii="Georgia" w:eastAsia="Times New Roman" w:hAnsi="Georgia" w:cs="Times New Roman"/>
          <w:color w:val="2E2E2E"/>
          <w:sz w:val="24"/>
          <w:szCs w:val="24"/>
        </w:rPr>
        <w:t>Evidentic</w:t>
      </w:r>
      <w:proofErr w:type="spellEnd"/>
      <w:r w:rsidRPr="00A036F9">
        <w:rPr>
          <w:rFonts w:ascii="Georgia" w:eastAsia="Times New Roman" w:hAnsi="Georgia" w:cs="Times New Roman"/>
          <w:color w:val="2E2E2E"/>
          <w:sz w:val="24"/>
          <w:szCs w:val="24"/>
        </w:rPr>
        <w:t xml:space="preserve">, Berlin, Germany). Fab sequences and theoretical masses of these mAbs, including the most abundant cetuximab </w:t>
      </w:r>
      <w:proofErr w:type="spellStart"/>
      <w:r w:rsidRPr="00A036F9">
        <w:rPr>
          <w:rFonts w:ascii="Georgia" w:eastAsia="Times New Roman" w:hAnsi="Georgia" w:cs="Times New Roman"/>
          <w:color w:val="2E2E2E"/>
          <w:sz w:val="24"/>
          <w:szCs w:val="24"/>
        </w:rPr>
        <w:t>glycoforms</w:t>
      </w:r>
      <w:proofErr w:type="spellEnd"/>
      <w:r w:rsidRPr="00A036F9">
        <w:rPr>
          <w:rFonts w:ascii="Georgia" w:eastAsia="Times New Roman" w:hAnsi="Georgia" w:cs="Times New Roman"/>
          <w:color w:val="2E2E2E"/>
          <w:sz w:val="24"/>
          <w:szCs w:val="24"/>
        </w:rPr>
        <w:t>, are shown in </w:t>
      </w:r>
      <w:r>
        <w:fldChar w:fldCharType="begin"/>
      </w:r>
      <w:r>
        <w:instrText>HYPERLINK "https://www.sciencedirect.com/science/article/pii/S2405471221003318?via%3Dihub" \l "mmc5"</w:instrText>
      </w:r>
      <w:r>
        <w:fldChar w:fldCharType="separate"/>
      </w:r>
      <w:del w:id="246" w:author="Graaf, S.C. de (Bastiaan)" w:date="2023-03-27T14:00:00Z">
        <w:r w:rsidRPr="00A036F9" w:rsidDel="00D82B7C">
          <w:rPr>
            <w:rFonts w:ascii="Georgia" w:eastAsia="Times New Roman" w:hAnsi="Georgia" w:cs="Times New Roman"/>
            <w:color w:val="0C7DBB"/>
            <w:sz w:val="24"/>
            <w:szCs w:val="24"/>
          </w:rPr>
          <w:delText>Table S1</w:delText>
        </w:r>
      </w:del>
      <w:ins w:id="247" w:author="Graaf, S.C. de (Bastiaan)" w:date="2023-03-27T14:00:00Z">
        <w:r w:rsidR="00D82B7C">
          <w:rPr>
            <w:rFonts w:ascii="Georgia" w:eastAsia="Times New Roman" w:hAnsi="Georgia" w:cs="Times New Roman"/>
            <w:color w:val="0C7DBB"/>
            <w:sz w:val="24"/>
            <w:szCs w:val="24"/>
          </w:rPr>
          <w:t>\textbf{Data \ref{tab:tabdummy3.1}}</w:t>
        </w:r>
      </w:ins>
      <w:r>
        <w:rPr>
          <w:rFonts w:ascii="Georgia" w:eastAsia="Times New Roman" w:hAnsi="Georgia" w:cs="Times New Roman"/>
          <w:color w:val="0C7DBB"/>
          <w:sz w:val="24"/>
          <w:szCs w:val="24"/>
        </w:rPr>
        <w:fldChar w:fldCharType="end"/>
      </w:r>
      <w:bookmarkEnd w:id="24"/>
      <w:r w:rsidRPr="00A036F9">
        <w:rPr>
          <w:rFonts w:ascii="Georgia" w:eastAsia="Times New Roman" w:hAnsi="Georgia" w:cs="Times New Roman"/>
          <w:color w:val="2E2E2E"/>
          <w:sz w:val="24"/>
          <w:szCs w:val="24"/>
        </w:rPr>
        <w:t xml:space="preserve">. All these samples were injected once, except for the </w:t>
      </w:r>
      <w:proofErr w:type="gramStart"/>
      <w:r w:rsidRPr="00A036F9">
        <w:rPr>
          <w:rFonts w:ascii="Georgia" w:eastAsia="Times New Roman" w:hAnsi="Georgia" w:cs="Times New Roman"/>
          <w:color w:val="2E2E2E"/>
          <w:sz w:val="24"/>
          <w:szCs w:val="24"/>
        </w:rPr>
        <w:t>200 ng</w:t>
      </w:r>
      <w:proofErr w:type="gramEnd"/>
      <w:r w:rsidRPr="00A036F9">
        <w:rPr>
          <w:rFonts w:ascii="Georgia" w:eastAsia="Times New Roman" w:hAnsi="Georgia" w:cs="Times New Roman"/>
          <w:color w:val="2E2E2E"/>
          <w:sz w:val="24"/>
          <w:szCs w:val="24"/>
        </w:rPr>
        <w:t xml:space="preserve"> sample which was injected three times to provide additional injection replicates.</w:t>
      </w:r>
    </w:p>
    <w:p w14:paraId="1A765CDD" w14:textId="11997B0C"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LC-MS(/MS)</w:t>
      </w:r>
    </w:p>
    <w:p w14:paraId="49D5396A" w14:textId="2D81351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Reversed-phase </w:t>
      </w:r>
      <w:hyperlink r:id="rId95" w:tooltip="Learn more about liquid chromatography from ScienceDirect's AI-generated Topic Pages" w:history="1">
        <w:r w:rsidRPr="00A036F9">
          <w:rPr>
            <w:rFonts w:ascii="Georgia" w:eastAsia="Times New Roman" w:hAnsi="Georgia" w:cs="Times New Roman"/>
            <w:color w:val="2E2E2E"/>
            <w:sz w:val="24"/>
            <w:szCs w:val="24"/>
            <w:u w:val="single"/>
          </w:rPr>
          <w:t>liquid chromatography</w:t>
        </w:r>
      </w:hyperlink>
      <w:r w:rsidRPr="00A036F9">
        <w:rPr>
          <w:rFonts w:ascii="Georgia" w:eastAsia="Times New Roman" w:hAnsi="Georgia" w:cs="Times New Roman"/>
          <w:color w:val="2E2E2E"/>
          <w:sz w:val="24"/>
          <w:szCs w:val="24"/>
        </w:rPr>
        <w:t> was performed by using a Thermo Scientific Vanquish Flex UHPLC instrument, equipped with a 1 mm x 150 mm MAbPac RP analytical column, directly coupled to an Orbitrap Fusion Lumos Tribrid (Thermo Scientific, San Jose, CA, USA) or Q Exactive HF-X mass spectrometer (Thermo Fisher Scientific, Bremen, Germany). The column preheater, as well as the analytical column chamber, were heated to 80 °C during chromatographic separation. Both samples, either containing intact Fabs or separate Fab chains, were separated over 62 min at a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/min flow rate. </w:t>
      </w:r>
      <w:hyperlink r:id="rId96" w:tooltip="Learn more about Gradient elution from ScienceDirect's AI-generated Topic Pages" w:history="1">
        <w:r w:rsidRPr="00A036F9">
          <w:rPr>
            <w:rFonts w:ascii="Georgia" w:eastAsia="Times New Roman" w:hAnsi="Georgia" w:cs="Times New Roman"/>
            <w:color w:val="2E2E2E"/>
            <w:sz w:val="24"/>
            <w:szCs w:val="24"/>
            <w:u w:val="single"/>
          </w:rPr>
          <w:t>Gradient elution</w:t>
        </w:r>
      </w:hyperlink>
      <w:r w:rsidRPr="00A036F9">
        <w:rPr>
          <w:rFonts w:ascii="Georgia" w:eastAsia="Times New Roman" w:hAnsi="Georgia" w:cs="Times New Roman"/>
          <w:color w:val="2E2E2E"/>
          <w:sz w:val="24"/>
          <w:szCs w:val="24"/>
        </w:rPr>
        <w:t> was achieved by using two </w:t>
      </w:r>
      <w:hyperlink r:id="rId97" w:tooltip="Learn more about mobile phases from ScienceDirect's AI-generated Topic Pages" w:history="1">
        <w:r w:rsidRPr="00A036F9">
          <w:rPr>
            <w:rFonts w:ascii="Georgia" w:eastAsia="Times New Roman" w:hAnsi="Georgia" w:cs="Times New Roman"/>
            <w:color w:val="2E2E2E"/>
            <w:sz w:val="24"/>
            <w:szCs w:val="24"/>
            <w:u w:val="single"/>
          </w:rPr>
          <w:t>mobile phases</w:t>
        </w:r>
      </w:hyperlink>
      <w:r w:rsidRPr="00A036F9">
        <w:rPr>
          <w:rFonts w:ascii="Georgia" w:eastAsia="Times New Roman" w:hAnsi="Georgia" w:cs="Times New Roman"/>
          <w:color w:val="2E2E2E"/>
          <w:sz w:val="24"/>
          <w:szCs w:val="24"/>
        </w:rPr>
        <w:t> A (0.1% HCOOH in Milli-Q) and B (0.1% HCOOH in CH</w:t>
      </w:r>
      <w:r w:rsidRPr="00A036F9">
        <w:rPr>
          <w:rFonts w:ascii="Georgia" w:eastAsia="Times New Roman" w:hAnsi="Georgia" w:cs="Times New Roman"/>
          <w:color w:val="2E2E2E"/>
          <w:sz w:val="18"/>
          <w:szCs w:val="18"/>
          <w:vertAlign w:val="subscript"/>
        </w:rPr>
        <w:t>3</w:t>
      </w:r>
      <w:r w:rsidRPr="00A036F9">
        <w:rPr>
          <w:rFonts w:ascii="Georgia" w:eastAsia="Times New Roman" w:hAnsi="Georgia" w:cs="Times New Roman"/>
          <w:color w:val="2E2E2E"/>
          <w:sz w:val="24"/>
          <w:szCs w:val="24"/>
        </w:rPr>
        <w:t xml:space="preserve">CN) and ramping up B from 10 to 25% over one minute, from 25 to 40% over 55 min, and from 40 to 95% over one minute. MS data were collected with the instrument operating in Intact Protein and </w:t>
      </w:r>
      <w:proofErr w:type="gramStart"/>
      <w:r w:rsidRPr="00A036F9">
        <w:rPr>
          <w:rFonts w:ascii="Georgia" w:eastAsia="Times New Roman" w:hAnsi="Georgia" w:cs="Times New Roman"/>
          <w:color w:val="2E2E2E"/>
          <w:sz w:val="24"/>
          <w:szCs w:val="24"/>
        </w:rPr>
        <w:t xml:space="preserve">Low </w:t>
      </w:r>
      <w:r w:rsidRPr="00A036F9">
        <w:rPr>
          <w:rFonts w:ascii="Georgia" w:eastAsia="Times New Roman" w:hAnsi="Georgia" w:cs="Times New Roman"/>
          <w:color w:val="2E2E2E"/>
          <w:sz w:val="24"/>
          <w:szCs w:val="24"/>
        </w:rPr>
        <w:lastRenderedPageBreak/>
        <w:t>Pressure</w:t>
      </w:r>
      <w:proofErr w:type="gramEnd"/>
      <w:r w:rsidRPr="00A036F9">
        <w:rPr>
          <w:rFonts w:ascii="Georgia" w:eastAsia="Times New Roman" w:hAnsi="Georgia" w:cs="Times New Roman"/>
          <w:color w:val="2E2E2E"/>
          <w:sz w:val="24"/>
          <w:szCs w:val="24"/>
        </w:rPr>
        <w:t xml:space="preserve"> mode. Spray voltage was set at 3.3 kV, capillary temperature 350 °C, probe heater temperature 100 °C, sheath gas flow 35, auxiliary gas flow 10, and source-induced dissociation was set at 15 V. The </w:t>
      </w:r>
      <w:hyperlink r:id="rId98" w:tooltip="Learn more about electrospray from ScienceDirect's AI-generated Topic Pages" w:history="1">
        <w:r w:rsidRPr="00A036F9">
          <w:rPr>
            <w:rFonts w:ascii="Georgia" w:eastAsia="Times New Roman" w:hAnsi="Georgia" w:cs="Times New Roman"/>
            <w:color w:val="2E2E2E"/>
            <w:sz w:val="24"/>
            <w:szCs w:val="24"/>
            <w:u w:val="single"/>
          </w:rPr>
          <w:t>electrospray</w:t>
        </w:r>
      </w:hyperlink>
      <w:r w:rsidRPr="00A036F9">
        <w:rPr>
          <w:rFonts w:ascii="Georgia" w:eastAsia="Times New Roman" w:hAnsi="Georgia" w:cs="Times New Roman"/>
          <w:color w:val="2E2E2E"/>
          <w:sz w:val="24"/>
          <w:szCs w:val="24"/>
        </w:rPr>
        <w:t> voltage was applied after 2 min to prevent the salts in the sample from entering the MS. Intact Fabs were recorded with a resolution setting of 7,500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xml:space="preserve"> 200) in MS1, which allows for better detection of charge distributions of the large proteins (&gt; 30 kDa) </w:t>
      </w:r>
      <w:bookmarkStart w:id="248" w:name="bbib50"/>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{"citationItems":[{"id":"ITEM-1","itemData":{"DOI":"10.1038/S41467-018-04853-X","ISSN":"20411723","PMID":"29950687","abstract":"Biomolecular mass spectrometry has matured strongly over the past decades and has now reached a stage where it can provide deep insights into the structure and composition of large cellular assemblies. Here, we describe a three-tiered hybrid mass spectrometry approach that enables the dissection of macromolecular complexes in order to complement structural studies. To demonstrate the capabilities of the approach, we investigate ribosomes, large ribonucleoprotein particles consisting of a multitude of protein and RNA subunits. We identify sites of sequence processing, protein post-translational modifications, and the assembly and stoichiometry of individual ribosomal proteins in four distinct ribosomal particles of bacterial, plant and human origin. Amongst others, we report extensive cysteine methylation in the zinc finger domain of the human S27 protein, the heptameric stoichiometry of the chloroplastic stalk complex, the heterogeneous composition of human 40S ribosomal subunits and their association to the CrPV, and HCV internal ribosome entry site RNAs.","author":[{"dropping-particle":"","family":"Waterbeemd","given":"Michiel","non-dropping-particle":"Van De","parse-names":false,"suffix":""},{"dropping-particle":"","family":"Tamara","given":"Sem","non-dropping-particle":"","parse-names":false,"suffix":""},{"dropping-particle":"","family":"Fort","given":"Kyle L.","non-dropping-particle":"","parse-names":false,"suffix":""},{"dropping-particle":"","family":"Damoc","given":"Eugen","non-dropping-particle":"","parse-names":false,"suffix":""},{"dropping-particle":"","family":"Franc","given":"Vojtech","non-dropping-particle":"","parse-names":false,"suffix":""},{"dropping-particle":"","family":"Bieri","given":"Philipp","non-dropping-particle":"","parse-names":false,"suffix":""},{"dropping-particle":"","family":"Itten","given":"Martin","non-dropping-particle":"","parse-names":false,"suffix":""},{"dropping-particle":"","family":"Makarov","given":"Alexander","non-dropping-particle":"","parse-names":false,"suffix":""},{"dropping-particle":"","family":"Ban","given":"Nenad","non-dropping-particle":"","parse-names":false,"suffix":""},{"dropping-particle":"","family":"Heck","given":"Albert J.R.","non-dropping-particle":"","parse-names":false,"suffix":""}],"container-title":"Nature Communications","id":"ITEM-1","issue":"1","issued":{"date-parts":[["2018","12","1"]]},"publisher":"Nature Publishing Group","title":"Dissecting ribosomal particles throughout the kingdoms of life using advanced hybrid mass spectrometry methods","type":"article-journal","volume":"9"},"uris":["http://www.mendeley.com/documents/?uuid=b6d4827b-5511-4de8-9584-b45190f1347c"]}],"mendeley":{"formattedCitation":"\\cite{Van De Waterbeemd2018Dissecting ribosomal particles throughout the kingdoms of life using advanced hybrid mass spectrometry methods}","plainTextFormattedCitation":"\\cite{Van De Waterbeemd2018Dissecting ribosomal particles throughout the kingdoms of life using advanced hybrid mass spectrometry methods}","previouslyFormattedCitation":"&lt;sup&gt;49&lt;/sup&gt;"},"properties":{"noteIndex":0},"schema":"https://github.com/citation-style-language/schema/raw/master/csl-citation.json"}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\cite{Van De Waterbeemd2018Dissecting ribosomal particles throughout the kingdoms of life using advanced hybrid mass spectrometry methods}</w:t>
      </w:r>
      <w:r w:rsidR="00AD3C64">
        <w:rPr>
          <w:rFonts w:ascii="Georgia" w:eastAsia="Times New Roman" w:hAnsi="Georgia" w:cs="Times New Roman"/>
          <w:color w:val="2E2E2E"/>
          <w:sz w:val="24"/>
          <w:szCs w:val="24"/>
        </w:rPr>
        <w:fldChar w:fldCharType="end"/>
      </w:r>
      <w:bookmarkEnd w:id="248"/>
      <w:r w:rsidRPr="00A036F9">
        <w:rPr>
          <w:rFonts w:ascii="Georgia" w:eastAsia="Times New Roman" w:hAnsi="Georgia" w:cs="Times New Roman"/>
          <w:color w:val="2E2E2E"/>
          <w:sz w:val="24"/>
          <w:szCs w:val="24"/>
        </w:rPr>
        <w:t>. Separate Fab chains were analyzed with a resolution setting of 120,000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xml:space="preserve"> 200) in MS1, which allows for more accurate mass detection of smaller proteins (&lt; 30 kDa). MS1 scans were acquired in a range of 500-3,000 Th with the 250% AGC target and a maximum injection time set to either 50 ms for the 7,500 resolution or 250 ms for the 120,000 </w:t>
      </w:r>
      <w:proofErr w:type="gramStart"/>
      <w:r w:rsidRPr="00A036F9">
        <w:rPr>
          <w:rFonts w:ascii="Georgia" w:eastAsia="Times New Roman" w:hAnsi="Georgia" w:cs="Times New Roman"/>
          <w:color w:val="2E2E2E"/>
          <w:sz w:val="24"/>
          <w:szCs w:val="24"/>
        </w:rPr>
        <w:t>resolution</w:t>
      </w:r>
      <w:proofErr w:type="gramEnd"/>
      <w:r w:rsidRPr="00A036F9">
        <w:rPr>
          <w:rFonts w:ascii="Georgia" w:eastAsia="Times New Roman" w:hAnsi="Georgia" w:cs="Times New Roman"/>
          <w:color w:val="2E2E2E"/>
          <w:sz w:val="24"/>
          <w:szCs w:val="24"/>
        </w:rPr>
        <w:t>. In MS1, 2 </w:t>
      </w:r>
      <w:proofErr w:type="spellStart"/>
      <w:r w:rsidRPr="00A036F9">
        <w:rPr>
          <w:rFonts w:ascii="Georgia" w:eastAsia="Times New Roman" w:hAnsi="Georgia" w:cs="Times New Roman"/>
          <w:color w:val="2E2E2E"/>
          <w:sz w:val="24"/>
          <w:szCs w:val="24"/>
        </w:rPr>
        <w:t>μscans</w:t>
      </w:r>
      <w:proofErr w:type="spellEnd"/>
      <w:r w:rsidRPr="00A036F9">
        <w:rPr>
          <w:rFonts w:ascii="Georgia" w:eastAsia="Times New Roman" w:hAnsi="Georgia" w:cs="Times New Roman"/>
          <w:color w:val="2E2E2E"/>
          <w:sz w:val="24"/>
          <w:szCs w:val="24"/>
        </w:rPr>
        <w:t xml:space="preserve"> were recorded for the 7,500 resolution and 5 </w:t>
      </w:r>
      <w:proofErr w:type="spellStart"/>
      <w:r w:rsidRPr="00A036F9">
        <w:rPr>
          <w:rFonts w:ascii="Georgia" w:eastAsia="Times New Roman" w:hAnsi="Georgia" w:cs="Times New Roman"/>
          <w:color w:val="2E2E2E"/>
          <w:sz w:val="24"/>
          <w:szCs w:val="24"/>
        </w:rPr>
        <w:t>μscans</w:t>
      </w:r>
      <w:proofErr w:type="spellEnd"/>
      <w:r w:rsidRPr="00A036F9">
        <w:rPr>
          <w:rFonts w:ascii="Georgia" w:eastAsia="Times New Roman" w:hAnsi="Georgia" w:cs="Times New Roman"/>
          <w:color w:val="2E2E2E"/>
          <w:sz w:val="24"/>
          <w:szCs w:val="24"/>
        </w:rPr>
        <w:t xml:space="preserve"> for the 120,000 resolution per scan. Data-dependent mode was defined by the number of scans: single scan for intact Fabs and two scans for separate Fab chains. In both cases, MS/MS scans were acquired with a resolution of 120,000, a maximum injection time of 500 ms, a 1,000% AGC target, and 5 </w:t>
      </w:r>
      <w:proofErr w:type="spellStart"/>
      <w:r w:rsidRPr="00A036F9">
        <w:rPr>
          <w:rFonts w:ascii="Georgia" w:eastAsia="Times New Roman" w:hAnsi="Georgia" w:cs="Times New Roman"/>
          <w:color w:val="2E2E2E"/>
          <w:sz w:val="24"/>
          <w:szCs w:val="24"/>
        </w:rPr>
        <w:t>μscans</w:t>
      </w:r>
      <w:proofErr w:type="spellEnd"/>
      <w:r w:rsidRPr="00A036F9">
        <w:rPr>
          <w:rFonts w:ascii="Georgia" w:eastAsia="Times New Roman" w:hAnsi="Georgia" w:cs="Times New Roman"/>
          <w:color w:val="2E2E2E"/>
          <w:sz w:val="24"/>
          <w:szCs w:val="24"/>
        </w:rPr>
        <w:t xml:space="preserve"> averaged and recorded per scan. The ions of interest were mass-selected by quadrupole in a 4 Th isolation window and accumulated to the AGC target prior to fragmentation. The electron-transfer dissociation (ETD) was performed using the following settings: 16 ms reaction time, a maximum injection time of 200 ms, and the AGC target of 1e6 for the ETD reagent. For the data-dependent MS/MS acquisition strategy, the intensity threshold was set to 2e5 of minimum precursor intensity. MS/MS scans were recorded in the range of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 350-5,000 Th using high mass range quadrupole isolation.</w:t>
      </w:r>
    </w:p>
    <w:p w14:paraId="14087B04" w14:textId="71CAD8F4"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Clonal profiling data analysis</w:t>
      </w:r>
    </w:p>
    <w:p w14:paraId="24640453" w14:textId="34D56C42"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Masses were retrieved from the generated RAW files using BioPharmaFinder 3.2 (Thermo Scientific). Deconvolution was performed using the ReSpect algorithm between 5 and 57 min using 0.1 min sliding window with 50% offset and a merge tolerance of 50 ppm, with noise rejection set at 95%. The output mass range was set at 10,000 to 100,000 with a target mass of 48,000 and mass tolerance of 30 ppm. Charge states between 10 and 60 were included, and the Intact Protein peak model was selected. Further data analysis was performed using Python 3.8.10 (with libraries: Pandas 1.2.4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{"citationItems":[{"id":"ITEM-1","itemData":{"DOI":"10.25080/MAJORA-92BF1922-00A","abstract":"In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Python.","author":[{"dropping-particle":"","family":"McKinney","given":"Wes","non-dropping-particle":"","parse-names":false,"suffix":""}],"container-title":"Proceedings of the 9th Python in Science Conference","id":"ITEM-1","issued":{"date-parts":[["2010"]]},"page":"56-61","publisher":"SciPy","title":"Data Structures for Statistical Computing in Python","type":"article-journal"},"uris":["http://www.mendeley.com/documents/?uuid=baadd9e4-78ac-4f02-b874-368927dc40c7"]}],"mendeley":{"formattedCitation":"\\cite{McKinney2010Data Structures for Statistical Computing in Python}","plainTextFormattedCitation":"\\cite{McKinney2010Data Structures for Statistical Computing in Python}","previouslyFormattedCitation":"&lt;sup&gt;50&lt;/sup&gt;"},"properties":{"noteIndex":0},"schema":"https://github.com/citation-style-language/schema/raw/master/csl-citation.json"}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\cite{McKinney2010Data Structures for Statistical Computing in Python}</w:t>
      </w:r>
      <w:r w:rsidR="00AD3C64">
        <w:rPr>
          <w:rFonts w:ascii="Georgia" w:eastAsia="Times New Roman" w:hAnsi="Georgia" w:cs="Times New Roman"/>
          <w:color w:val="2E2E2E"/>
          <w:sz w:val="24"/>
          <w:szCs w:val="24"/>
        </w:rPr>
        <w:fldChar w:fldCharType="end"/>
      </w:r>
      <w:bookmarkEnd w:id="224"/>
      <w:r w:rsidRPr="00A036F9">
        <w:rPr>
          <w:rFonts w:ascii="Georgia" w:eastAsia="Times New Roman" w:hAnsi="Georgia" w:cs="Times New Roman"/>
          <w:color w:val="2E2E2E"/>
          <w:sz w:val="24"/>
          <w:szCs w:val="24"/>
        </w:rPr>
        <w:t xml:space="preserve">, </w:t>
      </w:r>
      <w:proofErr w:type="spellStart"/>
      <w:r w:rsidRPr="00A036F9">
        <w:rPr>
          <w:rFonts w:ascii="Georgia" w:eastAsia="Times New Roman" w:hAnsi="Georgia" w:cs="Times New Roman"/>
          <w:color w:val="2E2E2E"/>
          <w:sz w:val="24"/>
          <w:szCs w:val="24"/>
        </w:rPr>
        <w:t>Numpy</w:t>
      </w:r>
      <w:proofErr w:type="spellEnd"/>
      <w:r w:rsidRPr="00A036F9">
        <w:rPr>
          <w:rFonts w:ascii="Georgia" w:eastAsia="Times New Roman" w:hAnsi="Georgia" w:cs="Times New Roman"/>
          <w:color w:val="2E2E2E"/>
          <w:sz w:val="24"/>
          <w:szCs w:val="24"/>
        </w:rPr>
        <w:t xml:space="preserve"> 1.20.2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{"citationItems":[{"id":"ITEM-1","itemData":{"DOI":"10.1109/MCSE.2011.37","ISSN":"15219615","abstract":"In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 © 2011 IEEE.","author":[{"dropping-particle":"","family":"Walt","given":"Stéfan","non-dropping-particle":"Van Der","parse-names":false,"suffix":""},{"dropping-particle":"","family":"Colbert","given":"S. Chris","non-dropping-particle":"","parse-names":false,"suffix":""},{"dropping-particle":"","family":"Varoquaux","given":"Gaël","non-dropping-particle":"","parse-names":false,"suffix":""}],"container-title":"Computing in Science and Engineering","id":"ITEM-1","issue":"2","issued":{"date-parts":[["2011","3"]]},"page":"22-30","title":"The NumPy array: A structure for efficient numerical computation","type":"article-journal","volume":"13"},"uris":["http://www.mendeley.com/documents/?uuid=67f44255-6f5c-408b-a21e-638e49d74f61"]}],"mendeley":{"formattedCitation":"\\cite{Van Der Walt2011The NumPy array: A structure for efficient numerical computation}","plainTextFormattedCitation":"\\cite{Van Der Walt2011The NumPy array: A structure for efficient numerical computation}","previouslyFormattedCitation":"&lt;sup&gt;51&lt;/sup&gt;"},"properties":{"noteIndex":0},"schema":"https://github.com/citation-style-language/schema/raw/master/csl-citation.json"}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\cite{Van Der Walt2011The NumPy array: A structure for efficient numerical computation}</w:t>
      </w:r>
      <w:r w:rsidR="00AD3C64">
        <w:rPr>
          <w:rFonts w:ascii="Georgia" w:eastAsia="Times New Roman" w:hAnsi="Georgia" w:cs="Times New Roman"/>
          <w:color w:val="2E2E2E"/>
          <w:sz w:val="24"/>
          <w:szCs w:val="24"/>
        </w:rPr>
        <w:fldChar w:fldCharType="end"/>
      </w:r>
      <w:bookmarkEnd w:id="225"/>
      <w:r w:rsidRPr="00A036F9">
        <w:rPr>
          <w:rFonts w:ascii="Georgia" w:eastAsia="Times New Roman" w:hAnsi="Georgia" w:cs="Times New Roman"/>
          <w:color w:val="2E2E2E"/>
          <w:sz w:val="24"/>
          <w:szCs w:val="24"/>
        </w:rPr>
        <w:t xml:space="preserve">, </w:t>
      </w:r>
      <w:proofErr w:type="spellStart"/>
      <w:r w:rsidRPr="00A036F9">
        <w:rPr>
          <w:rFonts w:ascii="Georgia" w:eastAsia="Times New Roman" w:hAnsi="Georgia" w:cs="Times New Roman"/>
          <w:color w:val="2E2E2E"/>
          <w:sz w:val="24"/>
          <w:szCs w:val="24"/>
        </w:rPr>
        <w:t>Scipy</w:t>
      </w:r>
      <w:proofErr w:type="spellEnd"/>
      <w:r w:rsidRPr="00A036F9">
        <w:rPr>
          <w:rFonts w:ascii="Georgia" w:eastAsia="Times New Roman" w:hAnsi="Georgia" w:cs="Times New Roman"/>
          <w:color w:val="2E2E2E"/>
          <w:sz w:val="24"/>
          <w:szCs w:val="24"/>
        </w:rPr>
        <w:t xml:space="preserve"> 1.6.2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{"citationItems":[{"id":"ITEM-1","itemData":{"DOI":"10.1038/S41592-019-0686-2","ISSN":"15487105","PMID":"32015543","abstract":"SciPy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Vijaykumar","given":"Aditya","non-dropping-particle":"","parse-names":false,"suffix":""},{"dropping-particle":"Pietro","family":"Bardelli","given":"Alessandro","non-dropping-particle":"","parse-names":false,"suffix":""},{"dropping-particle":"","family":"Rothberg","given":"Alex","non-dropping-particle":"","parse-names":false,"suffix":""},{"dropping-particle":"","family":"Hilboll","given":"Andreas","non-dropping-particle":"","parse-names":false,"suffix":""},{"dropping-particle":"","family":"Kloeckner","given":"Andreas","non-dropping-particle":"","parse-names":false,"suffix":""},{"dropping-particle":"","family":"Scopatz","given":"Anthony","non-dropping-particle":"","parse-names":false,"suffix":""},{"dropping-particle":"","family":"Lee","given":"Antony","non-dropping-particle":"","parse-names":false,"suffix":""},{"dropping-particle":"","family":"Rokem","given":"Ariel","non-dropping-particle":"","parse-names":false,"suffix":""},{"dropping-particle":"","family":"Woods","given":"C. Nathan","non-dropping-particle":"","parse-names":false,"suffix":""},{"dropping-particle":"","family":"Fulton","given":"Chad","non-dropping-particle":"","parse-names":false,"suffix":""},{"dropping-particle":"","family":"Masson","given":"Charles","non-dropping-particle":"","parse-names":false,"suffix":""},{"dropping-particle":"","family":"Häggström","given":"Christian","non-dropping-particle":"","parse-names":false,"suffix":""},{"dropping-particle":"","family":"Fitzgerald","given":"Clark","non-dropping-particle":"","parse-names":false,"suffix":""},{"dropping-particle":"","family":"Nicholson","given":"David A.","non-dropping-particle":"","parse-names":false,"suffix":""},{"dropping-particle":"","family":"Hagen","given":"David R.","non-dropping-particle":"","parse-names":false,"suffix":""},{"dropping-particle":"V.","family":"Pasechnik","given":"Dmitrii","non-dropping-particle":"","parse-names":false,"suffix":""},{"dropping-particle":"","family":"Olivetti","given":"Emanuele","non-dropping-particle":"","parse-names":false,"suffix":""},{"dropping-particle":"","family":"Martin","given":"Eric","non-dropping-particle":"","parse-names":false,"suffix":""},{"dropping-particle":"","family":"Wieser","given":"Eric","non-dropping-particle":"","parse-names":false,"suffix":""},{"dropping-particle":"","family":"Silva","given":"Fabrice","non-dropping-particle":"","parse-names":false,"suffix":""},{"dropping-particle":"","family":"Lenders","given":"Felix","non-dropping-particle":"","parse-names":false,"suffix":""},{"dropping-particle":"","family":"Wilhelm","given":"Florian","non-dropping-particle":"","parse-names":false,"suffix":""},{"dropping-particle":"","family":"Young","given":"G.","non-dropping-particle":"","parse-names":false,"suffix":""},{"dropping-particle":"","family":"Price","given":"Gavin A.","non-dropping-particle":"","parse-names":false,"suffix":""},{"dropping-particle":"","family":"Ingold","given":"Gert Ludwig","non-dropping-particle":"","parse-names":false,"suffix":""},{"dropping-particle":"","family":"Allen","given":"Gregory E.","non-dropping-particle":"","parse-names":false,"suffix":""},{"dropping-particle":"","family":"Lee","given":"Gregory R.","non-dropping-particle":"","parse-names":false,"suffix":""},{"dropping-particle":"","family":"Audren","given":"Hervé","non-dropping-particle":"","parse-names":false,"suffix":""},{"dropping-particle":"","family":"Probst","given":"Irvin","non-dropping-particle":"","parse-names":false,"suffix":""},{"dropping-particle":"","family":"Dietrich","given":"Jörg P.","non-dropping-particle":"","parse-names":false,"suffix":""},{"dropping-particle":"","family":"Silterra","given":"Jacob","non-dropping-particle":"","parse-names":false,"suffix":""},{"dropping-particle":"","family":"Webber","given":"James T.","non-dropping-particle":"","parse-names":false,"suffix":""},{"dropping-particle":"","family":"Slavič","given":"Janko","non-dropping-particle":"","parse-names":false,"suffix":""},{"dropping-particle":"","family":"Nothman","given":"Joel","non-dropping-particle":"","parse-names":false,"suffix":""},{"dropping-particle":"","family":"Buchner","given":"Johannes","non-dropping-particle":"","parse-names":false,"suffix":""},{"dropping-particle":"","family":"Kulick","given":"Johannes","non-dropping-particle":"","parse-names":false,"suffix":""},{"dropping-particle":"","family":"Schönberger","given":"Johannes L.","non-dropping-particle":"","parse-names":false,"suffix":""},{"dropping-particle":"","family":"Miranda Cardoso","given":"José Vinícius","non-dropping-particle":"de","parse-names":false,"suffix":""},{"dropping-particle":"","family":"Reimer","given":"Joscha","non-dropping-particle":"","parse-names":false,"suffix":""},{"dropping-particle":"","family":"Harrington","given":"Joseph","non-dropping-particle":"","parse-names":false,"suffix":""},{"dropping-particle":"","family":"Rodríguez","given":"Juan Luis Cano","non-dropping-particle":"","parse-names":false,"suffix":""},{"dropping-particle":"","family":"Nunez-Iglesias","given":"Juan","non-dropping-particle":"","parse-names":false,"suffix":""},{"dropping-particle":"","family":"Kuczynski","given":"Justin","non-dropping-particle":"","parse-names":false,"suffix":""},{"dropping-particle":"","family":"Tritz","given":"Kevin","non-dropping-particle":"","parse-names":false,"suffix":""},{"dropping-particle":"","family":"Thoma","given":"Martin","non-dropping-particle":"","parse-names":false,"suffix":""},{"dropping-particle":"","family":"Newville","given":"Matthew","non-dropping-particle":"","parse-names":false,"suffix":""},{"dropping-particle":"","family":"Kümmerer","given":"Matthias","non-dropping-particle":"","parse-names":false,"suffix":""},{"dropping-particle":"","family":"Bolingbroke","given":"Maximilian","non-dropping-particle":"","parse-names":false,"suffix":""},{"dropping-particle":"","family":"Tartre","given":"Michael","non-dropping-particle":"","parse-names":false,"suffix":""},{"dropping-particle":"","family":"Pak","given":"Mikhail","non-dropping-particle":"","parse-names":false,"suffix":""},{"dropping-particle":"","family":"Smith","given":"Nathaniel J.","non-dropping-particle":"","parse-names":false,"suffix":""},{"dropping-particle":"","family":"Nowaczyk","given":"Nikolai","non-dropping-particle":"","parse-names":false,"suffix":""},{"dropping-particle":"","family":"Shebanov","given":"Nikolay","non-dropping-particle":"","parse-names":false,"suffix":""},{"dropping-particle":"","family":"Pavlyk","given":"Oleksandr","non-dropping-particle":"","parse-names":false,"suffix":""},{"dropping-particle":"","family":"Brodtkorb","given":"Per A.","non-dropping-particle":"","parse-names":false,"suffix":""},{"dropping-particle":"","family":"Lee","given":"Perry","non-dropping-particle":"","parse-names":false,"suffix":""},{"dropping-particle":"","family":"McGibbon","given":"Robert T.","non-dropping-particle":"","parse-names":false,"suffix":""},{"dropping-particle":"","family":"Feldbauer","given":"Roman","non-dropping-particle":"","parse-names":false,"suffix":""},{"dropping-particle":"","family":"Lewis","given":"Sam","non-dropping-particle":"","parse-names":false,"suffix":""},{"dropping-particle":"","family":"Tygier","given":"Sam","non-dropping-particle":"","parse-names":false,"suffix":""},{"dropping-particle":"","family":"Sievert","given":"Scott","non-dropping-particle":"","parse-names":false,"suffix":""},{"dropping-particle":"","family":"Vigna","given":"Sebastiano","non-dropping-particle":"","parse-names":false,"suffix":""},{"dropping-particle":"","family":"Peterson","given":"Stefan","non-dropping-particle":"","parse-names":false,"suffix":""},{"dropping-particle":"","family":"More","given":"Surhud","non-dropping-particle":"","parse-names":false,"suffix":""},{"dropping-particle":"","family":"Pudlik","given":"Tadeusz","non-dropping-particle":"","parse-names":false,"suffix":""},{"dropping-particle":"","family":"Oshima","given":"Takuya","non-dropping-particle":"","parse-names":false,"suffix":""},{"dropping-particle":"","family":"Pingel","given":"Thomas J.","non-dropping-particle":"","parse-names":false,"suffix":""},{"dropping-particle":"","family":"Robitaille","given":"Thomas P.","non-dropping-particle":"","parse-names":false,"suffix":""},{"dropping-particle":"","family":"Spura","given":"Thomas","non-dropping-particle":"","parse-names":false,"suffix":""},{"dropping-particle":"","family":"Jones","given":"Thouis R.","non-dropping-particle":"","parse-names":false,"suffix":""},{"dropping-particle":"","family":"Cera","given":"Tim","non-dropping-particle":"","parse-names":false,"suffix":""},{"dropping-particle":"","family":"Leslie","given":"Tim","non-dropping-particle":"","parse-names":false,"suffix":""},{"dropping-particle":"","family":"Zito","given":"Tiziano","non-dropping-particle":"","parse-names":false,"suffix":""},{"dropping-particle":"","family":"Krauss","given":"Tom","non-dropping-particle":"","parse-names":false,"suffix":""},{"dropping-particle":"","family":"Upadhyay","given":"Utkarsh","non-dropping-particle":"","parse-names":false,"suffix":""},{"dropping-particle":"","family":"Halchenko","given":"Yaroslav O.","non-dropping-particle":"","parse-names":false,"suffix":""},{"dropping-particle":"","family":"Vázquez-Baeza","given":"Yoshiki","non-dropping-particle":"","parse-names":false,"suffix":""}],"container-title":"Nature Methods","id":"ITEM-1","issue":"3","issued":{"date-parts":[["2020","3","1"]]},"page":"261-272","publisher":"Nature Research","title":"SciPy 1.0: fundamental algorithms for scientific computing in Python","type":"article-journal","volume":"17"},"uris":["http://www.mendeley.com/documents/?uuid=ab0386be-8229-4b4e-846e-f860d6520342"]}],"mendeley":{"formattedCitation":"\\cite{Virtanen2020SciPy 1.0: fundamental algorithms for scientific computing in Python}","plainTextFormattedCitation":"\\cite{Virtanen2020SciPy 1.0: fundamental algorithms for scientific computing in Python}","previouslyFormattedCitation":"&lt;sup&gt;52&lt;/sup&gt;"},"properties":{"noteIndex":0},"schema":"https://github.com/citation-style-language/schema/raw/master/csl-citation.json"}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\cite{Virtanen2020SciPy 1.0: fundamental algorithms for scientific computing in Python}</w:t>
      </w:r>
      <w:r w:rsidR="00AD3C64">
        <w:rPr>
          <w:rFonts w:ascii="Georgia" w:eastAsia="Times New Roman" w:hAnsi="Georgia" w:cs="Times New Roman"/>
          <w:color w:val="2E2E2E"/>
          <w:sz w:val="24"/>
          <w:szCs w:val="24"/>
        </w:rPr>
        <w:fldChar w:fldCharType="end"/>
      </w:r>
      <w:bookmarkEnd w:id="226"/>
      <w:r w:rsidRPr="00A036F9">
        <w:rPr>
          <w:rFonts w:ascii="Georgia" w:eastAsia="Times New Roman" w:hAnsi="Georgia" w:cs="Times New Roman"/>
          <w:color w:val="2E2E2E"/>
          <w:sz w:val="24"/>
          <w:szCs w:val="24"/>
        </w:rPr>
        <w:t xml:space="preserve">, Matplotlib 3.3.4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{"citationItems":[{"id":"ITEM-1","itemData":{"DOI":"10.1109/MCSE.2007.55","ISSN":"15219615","author":[{"dropping-particle":"","family":"Hunter","given":"John D.","non-dropping-particle":"","parse-names":false,"suffix":""}],"container-title":"Computing in Science and Engineering","id":"ITEM-1","issue":"3","issued":{"date-parts":[["2007"]]},"page":"90-95","publisher":"IEEE Computer Society","title":"Matplotlib: A 2D graphics environment","type":"article-journal","volume":"9"},"uris":["http://www.mendeley.com/documents/?uuid=a6989874-1a88-417a-a084-f2c0ce76040c"]}],"mendeley":{"formattedCitation":"\\cite{Hunter2007Matplotlib: A 2D graphics environment}","plainTextFormattedCitation":"\\cite{Hunter2007Matplotlib: A 2D graphics environment}","previouslyFormattedCitation":"&lt;sup&gt;53&lt;/sup&gt;"},"properties":{"noteIndex":0},"schema":"https://github.com/citation-style-language/schema/raw/master/csl-citation.json"}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\cite{Hunter2007Matplotlib: A 2D graphics environment}</w:t>
      </w:r>
      <w:r w:rsidR="00AD3C64">
        <w:rPr>
          <w:rFonts w:ascii="Georgia" w:eastAsia="Times New Roman" w:hAnsi="Georgia" w:cs="Times New Roman"/>
          <w:color w:val="2E2E2E"/>
          <w:sz w:val="24"/>
          <w:szCs w:val="24"/>
        </w:rPr>
        <w:fldChar w:fldCharType="end"/>
      </w:r>
      <w:bookmarkEnd w:id="227"/>
      <w:r w:rsidRPr="00A036F9">
        <w:rPr>
          <w:rFonts w:ascii="Georgia" w:eastAsia="Times New Roman" w:hAnsi="Georgia" w:cs="Times New Roman"/>
          <w:color w:val="2E2E2E"/>
          <w:sz w:val="24"/>
          <w:szCs w:val="24"/>
        </w:rPr>
        <w:t xml:space="preserve"> and Seaborn 0.11.1). Masses of the BioPharmaFinder identifications (components) were recalculated using an intensity weighted mean considering only the most intense peaks comprising 90% of the total intensity. Furthermore, using the data of two spiked-in mAbs (trastuzumab and alemtuzumab) a mass correction was applied based on the difference between the calculated and observed mAb masses, and similarly, a retention time alignment was applied to minimize deviation between runs.</w:t>
      </w:r>
    </w:p>
    <w:p w14:paraId="2C069CA6" w14:textId="3B89A6B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Components between 45,000 and 53,000 kDa with the most intense charge state above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xml:space="preserve"> 1,000 and score ≥40 were considered Fab portions of IgG clones. </w:t>
      </w:r>
      <w:r w:rsidRPr="00A036F9">
        <w:rPr>
          <w:rFonts w:ascii="Georgia" w:eastAsia="Times New Roman" w:hAnsi="Georgia" w:cs="Times New Roman"/>
          <w:color w:val="2E2E2E"/>
          <w:sz w:val="24"/>
          <w:szCs w:val="24"/>
        </w:rPr>
        <w:lastRenderedPageBreak/>
        <w:t>The clones were matched between runs using average linkage (unweighted pair group method with arithmetic mean UPGMA) L</w:t>
      </w:r>
      <w:r w:rsidRPr="00A036F9">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distance hierarchical clustering. Flat clusters were formed based on a cophenetic distance constraint derived from the mass and retention time tolerance. These tolerances were defined as three times the standard deviation of the mAb standards, which were 1.4 Da and 0.8 min, respectively. Clones within a flat cluster were considered identical between runs.</w:t>
      </w:r>
    </w:p>
    <w:p w14:paraId="14B46480" w14:textId="481027DA" w:rsidR="00A036F9" w:rsidRPr="00A036F9" w:rsidRDefault="00307E4D" w:rsidP="00A036F9">
      <w:pPr>
        <w:spacing w:after="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Peptide-centric (bottom-up) </w:t>
      </w:r>
      <w:del w:id="249" w:author="Graaf, S.C. de (Bastiaan)" w:date="2023-03-27T12:43:00Z">
        <w:r w:rsidR="00A036F9" w:rsidRPr="00A036F9" w:rsidDel="005D08D0">
          <w:rPr>
            <w:rFonts w:ascii="Georgia" w:eastAsia="Times New Roman" w:hAnsi="Georgia" w:cs="Times New Roman"/>
            <w:i/>
            <w:iCs/>
            <w:color w:val="2E2E2E"/>
            <w:sz w:val="24"/>
            <w:szCs w:val="24"/>
          </w:rPr>
          <w:delText>de novo</w:delText>
        </w:r>
      </w:del>
      <w:ins w:id="250"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00A036F9" w:rsidRPr="00A036F9">
        <w:rPr>
          <w:rFonts w:ascii="Georgia" w:eastAsia="Times New Roman" w:hAnsi="Georgia" w:cs="Times New Roman"/>
          <w:color w:val="2E2E2E"/>
          <w:sz w:val="24"/>
          <w:szCs w:val="24"/>
        </w:rPr>
        <w:t> sequencing</w:t>
      </w:r>
    </w:p>
    <w:p w14:paraId="67802DF5"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Clones of interest were captured through fraction collection using the same chromatography setup used for LC-MS profiling. Samples were dried under vacuum and resuspended in a 50 mM ammonium bicarbonate buffer. To boost signal intensity, the fractions were pooled across the time points. Samples were equally split for digestion with four proteases.</w:t>
      </w:r>
    </w:p>
    <w:p w14:paraId="3B6FF755"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For digestion with </w:t>
      </w:r>
      <w:hyperlink r:id="rId99" w:tooltip="Learn more about trypsin from ScienceDirect's AI-generated Topic Pages" w:history="1">
        <w:r w:rsidRPr="00A036F9">
          <w:rPr>
            <w:rFonts w:ascii="Georgia" w:eastAsia="Times New Roman" w:hAnsi="Georgia" w:cs="Times New Roman"/>
            <w:color w:val="2E2E2E"/>
            <w:sz w:val="24"/>
            <w:szCs w:val="24"/>
            <w:u w:val="single"/>
          </w:rPr>
          <w:t>trypsin</w:t>
        </w:r>
      </w:hyperlink>
      <w:r w:rsidRPr="00A036F9">
        <w:rPr>
          <w:rFonts w:ascii="Georgia" w:eastAsia="Times New Roman" w:hAnsi="Georgia" w:cs="Times New Roman"/>
          <w:color w:val="2E2E2E"/>
          <w:sz w:val="24"/>
          <w:szCs w:val="24"/>
        </w:rPr>
        <w:t>, </w:t>
      </w:r>
      <w:hyperlink r:id="rId100" w:tooltip="Learn more about chymotrypsin from ScienceDirect's AI-generated Topic Pages" w:history="1">
        <w:r w:rsidRPr="00A036F9">
          <w:rPr>
            <w:rFonts w:ascii="Georgia" w:eastAsia="Times New Roman" w:hAnsi="Georgia" w:cs="Times New Roman"/>
            <w:color w:val="2E2E2E"/>
            <w:sz w:val="24"/>
            <w:szCs w:val="24"/>
            <w:u w:val="single"/>
          </w:rPr>
          <w:t>chymotrypsin</w:t>
        </w:r>
      </w:hyperlink>
      <w:r w:rsidRPr="00A036F9">
        <w:rPr>
          <w:rFonts w:ascii="Georgia" w:eastAsia="Times New Roman" w:hAnsi="Georgia" w:cs="Times New Roman"/>
          <w:color w:val="2E2E2E"/>
          <w:sz w:val="24"/>
          <w:szCs w:val="24"/>
        </w:rPr>
        <w:t> and </w:t>
      </w:r>
      <w:hyperlink r:id="rId101" w:tooltip="Learn more about thermolysin from ScienceDirect's AI-generated Topic Pages" w:history="1">
        <w:r w:rsidRPr="00A036F9">
          <w:rPr>
            <w:rFonts w:ascii="Georgia" w:eastAsia="Times New Roman" w:hAnsi="Georgia" w:cs="Times New Roman"/>
            <w:color w:val="2E2E2E"/>
            <w:sz w:val="24"/>
            <w:szCs w:val="24"/>
            <w:u w:val="single"/>
          </w:rPr>
          <w:t>thermolysin</w:t>
        </w:r>
      </w:hyperlink>
      <w:r w:rsidRPr="00A036F9">
        <w:rPr>
          <w:rFonts w:ascii="Georgia" w:eastAsia="Times New Roman" w:hAnsi="Georgia" w:cs="Times New Roman"/>
          <w:color w:val="2E2E2E"/>
          <w:sz w:val="24"/>
          <w:szCs w:val="24"/>
        </w:rPr>
        <w:t>, a sodium deoxycholate (SDC) buffer was added to a total volume of 80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200 mM Tris pH 8.5, 10 mM tris(2-carboxyethyl)phosphine (TCEP), 2% (w/v) SDC final concentration. For </w:t>
      </w:r>
      <w:hyperlink r:id="rId102" w:tooltip="Learn more about pepsin from ScienceDirect's AI-generated Topic Pages" w:history="1">
        <w:r w:rsidRPr="00A036F9">
          <w:rPr>
            <w:rFonts w:ascii="Georgia" w:eastAsia="Times New Roman" w:hAnsi="Georgia" w:cs="Times New Roman"/>
            <w:color w:val="2E2E2E"/>
            <w:sz w:val="24"/>
            <w:szCs w:val="24"/>
            <w:u w:val="single"/>
          </w:rPr>
          <w:t>pepsin</w:t>
        </w:r>
      </w:hyperlink>
      <w:r w:rsidRPr="00A036F9">
        <w:rPr>
          <w:rFonts w:ascii="Georgia" w:eastAsia="Times New Roman" w:hAnsi="Georgia" w:cs="Times New Roman"/>
          <w:color w:val="2E2E2E"/>
          <w:sz w:val="24"/>
          <w:szCs w:val="24"/>
        </w:rPr>
        <w:t> digestion, a urea buffer was added to a total volume of 80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2M Urea, 10 mM TCEP. Samples were denatured for 10 min at 95 °C followed by reduction for 20 min at 37 °C. Next, </w:t>
      </w:r>
      <w:hyperlink r:id="rId103" w:tooltip="Learn more about iodoacetic acid from ScienceDirect's AI-generated Topic Pages" w:history="1">
        <w:r w:rsidRPr="00A036F9">
          <w:rPr>
            <w:rFonts w:ascii="Georgia" w:eastAsia="Times New Roman" w:hAnsi="Georgia" w:cs="Times New Roman"/>
            <w:color w:val="2E2E2E"/>
            <w:sz w:val="24"/>
            <w:szCs w:val="24"/>
            <w:u w:val="single"/>
          </w:rPr>
          <w:t>iodoacetic acid</w:t>
        </w:r>
      </w:hyperlink>
      <w:r w:rsidRPr="00A036F9">
        <w:rPr>
          <w:rFonts w:ascii="Georgia" w:eastAsia="Times New Roman" w:hAnsi="Georgia" w:cs="Times New Roman"/>
          <w:color w:val="2E2E2E"/>
          <w:sz w:val="24"/>
          <w:szCs w:val="24"/>
        </w:rPr>
        <w:t> was added to a final concentration of 40 mM and incubated in the dark for 45 min at room temperature for </w:t>
      </w:r>
      <w:hyperlink r:id="rId104" w:tooltip="Learn more about alkylation from ScienceDirect's AI-generated Topic Pages" w:history="1">
        <w:r w:rsidRPr="00A036F9">
          <w:rPr>
            <w:rFonts w:ascii="Georgia" w:eastAsia="Times New Roman" w:hAnsi="Georgia" w:cs="Times New Roman"/>
            <w:color w:val="2E2E2E"/>
            <w:sz w:val="24"/>
            <w:szCs w:val="24"/>
            <w:u w:val="single"/>
          </w:rPr>
          <w:t>alkylation</w:t>
        </w:r>
      </w:hyperlink>
      <w:r w:rsidRPr="00A036F9">
        <w:rPr>
          <w:rFonts w:ascii="Georgia" w:eastAsia="Times New Roman" w:hAnsi="Georgia" w:cs="Times New Roman"/>
          <w:color w:val="2E2E2E"/>
          <w:sz w:val="24"/>
          <w:szCs w:val="24"/>
        </w:rPr>
        <w:t> of free cysteines. Then for trypsin, chymotrypsin and thermolysin 50 mM ammonium bicarbonate buffer was added to a total volume of 100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For pepsin 1 M HCl was added to a final concentration of 0.04 M. 0.1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 xml:space="preserve"> of each protease was added and incubated for 4 hours at 37 °C. After digestion 2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HCOOH was added to precipitate the SDC. SDC was removed by centrifugation for 20 min at max speed (20,817 × </w:t>
      </w:r>
      <w:r w:rsidRPr="00A036F9">
        <w:rPr>
          <w:rFonts w:ascii="Georgia" w:eastAsia="Times New Roman" w:hAnsi="Georgia" w:cs="Times New Roman"/>
          <w:i/>
          <w:iCs/>
          <w:color w:val="2E2E2E"/>
          <w:sz w:val="24"/>
          <w:szCs w:val="24"/>
        </w:rPr>
        <w:t>g</w:t>
      </w:r>
      <w:r w:rsidRPr="00A036F9">
        <w:rPr>
          <w:rFonts w:ascii="Georgia" w:eastAsia="Times New Roman" w:hAnsi="Georgia" w:cs="Times New Roman"/>
          <w:color w:val="2E2E2E"/>
          <w:sz w:val="24"/>
          <w:szCs w:val="24"/>
        </w:rPr>
        <w:t>) after which the supernatant was moved to a new tube.</w:t>
      </w:r>
    </w:p>
    <w:p w14:paraId="51703DDC"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Samples were desalted by Oasis HLB (Waters Corporation, </w:t>
      </w:r>
      <w:proofErr w:type="spellStart"/>
      <w:r w:rsidRPr="00A036F9">
        <w:rPr>
          <w:rFonts w:ascii="Georgia" w:eastAsia="Times New Roman" w:hAnsi="Georgia" w:cs="Times New Roman"/>
          <w:color w:val="2E2E2E"/>
          <w:sz w:val="24"/>
          <w:szCs w:val="24"/>
        </w:rPr>
        <w:t>Millford</w:t>
      </w:r>
      <w:proofErr w:type="spellEnd"/>
      <w:r w:rsidRPr="00A036F9">
        <w:rPr>
          <w:rFonts w:ascii="Georgia" w:eastAsia="Times New Roman" w:hAnsi="Georgia" w:cs="Times New Roman"/>
          <w:color w:val="2E2E2E"/>
          <w:sz w:val="24"/>
          <w:szCs w:val="24"/>
        </w:rPr>
        <w:t>, MA, USA) following a 5-step protocol. 1) Sorbent was wetted using 2x 200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CH</w:t>
      </w:r>
      <w:r w:rsidRPr="00A036F9">
        <w:rPr>
          <w:rFonts w:ascii="Georgia" w:eastAsia="Times New Roman" w:hAnsi="Georgia" w:cs="Times New Roman"/>
          <w:color w:val="2E2E2E"/>
          <w:sz w:val="18"/>
          <w:szCs w:val="18"/>
          <w:vertAlign w:val="subscript"/>
        </w:rPr>
        <w:t>3</w:t>
      </w:r>
      <w:r w:rsidRPr="00A036F9">
        <w:rPr>
          <w:rFonts w:ascii="Georgia" w:eastAsia="Times New Roman" w:hAnsi="Georgia" w:cs="Times New Roman"/>
          <w:color w:val="2E2E2E"/>
          <w:sz w:val="24"/>
          <w:szCs w:val="24"/>
        </w:rPr>
        <w:t>CN, 2) followed by equilibration with 2x 200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water/10% HCOOH. 3) The sample was loaded and 4) washed with 2x 200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water/10% HCOOH. 5) Finally, the sample was eluted using 2x 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water/50% CH</w:t>
      </w:r>
      <w:r w:rsidRPr="00A036F9">
        <w:rPr>
          <w:rFonts w:ascii="Georgia" w:eastAsia="Times New Roman" w:hAnsi="Georgia" w:cs="Times New Roman"/>
          <w:color w:val="2E2E2E"/>
          <w:sz w:val="18"/>
          <w:szCs w:val="18"/>
          <w:vertAlign w:val="subscript"/>
        </w:rPr>
        <w:t>3</w:t>
      </w:r>
      <w:r w:rsidRPr="00A036F9">
        <w:rPr>
          <w:rFonts w:ascii="Georgia" w:eastAsia="Times New Roman" w:hAnsi="Georgia" w:cs="Times New Roman"/>
          <w:color w:val="2E2E2E"/>
          <w:sz w:val="24"/>
          <w:szCs w:val="24"/>
        </w:rPr>
        <w:t>CN /10% HCOOH and dried down by vacuum centrifuge. Prior to MS analysis samples were reconstituted in 2% HCOOH.</w:t>
      </w:r>
    </w:p>
    <w:p w14:paraId="5A0213C9" w14:textId="655EAE60" w:rsidR="00A036F9" w:rsidRPr="00A036F9" w:rsidRDefault="00307E4D" w:rsidP="00A036F9">
      <w:pPr>
        <w:spacing w:before="360" w:after="120" w:line="240" w:lineRule="auto"/>
        <w:outlineLvl w:val="4"/>
        <w:rPr>
          <w:rFonts w:ascii="Georgia" w:eastAsia="Times New Roman" w:hAnsi="Georgia" w:cs="Times New Roman"/>
          <w:b/>
          <w:bCs/>
          <w:color w:val="2E2E2E"/>
          <w:sz w:val="20"/>
          <w:szCs w:val="20"/>
        </w:rPr>
      </w:pPr>
      <w:r>
        <w:rPr>
          <w:rFonts w:ascii="Georgia" w:eastAsia="Times New Roman" w:hAnsi="Georgia" w:cs="Times New Roman"/>
          <w:b/>
          <w:bCs/>
          <w:color w:val="2E2E2E"/>
          <w:sz w:val="20"/>
          <w:szCs w:val="20"/>
        </w:rPr>
        <w:t>!!!!</w:t>
      </w:r>
      <w:r w:rsidR="00A036F9" w:rsidRPr="00A036F9">
        <w:rPr>
          <w:rFonts w:ascii="Georgia" w:eastAsia="Times New Roman" w:hAnsi="Georgia" w:cs="Times New Roman"/>
          <w:b/>
          <w:bCs/>
          <w:color w:val="2E2E2E"/>
          <w:sz w:val="20"/>
          <w:szCs w:val="20"/>
        </w:rPr>
        <w:t>LC-MS/MS</w:t>
      </w:r>
    </w:p>
    <w:p w14:paraId="1CBDF152" w14:textId="3B27DB9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Data acquisition was performed on the Orbitrap Fusion Tribrid Mass Spectrometer (Thermo Scientific, San Jose, CA, USA) coupled to UHPLC 1290 system (Agilent Technologies, Santa Clara, CA, USA). Peptides were trapped (Dr. Maisch </w:t>
      </w:r>
      <w:proofErr w:type="spellStart"/>
      <w:r w:rsidRPr="00A036F9">
        <w:rPr>
          <w:rFonts w:ascii="Georgia" w:eastAsia="Times New Roman" w:hAnsi="Georgia" w:cs="Times New Roman"/>
          <w:color w:val="2E2E2E"/>
          <w:sz w:val="24"/>
          <w:szCs w:val="24"/>
        </w:rPr>
        <w:t>Reprosil</w:t>
      </w:r>
      <w:proofErr w:type="spellEnd"/>
      <w:r w:rsidRPr="00A036F9">
        <w:rPr>
          <w:rFonts w:ascii="Georgia" w:eastAsia="Times New Roman" w:hAnsi="Georgia" w:cs="Times New Roman"/>
          <w:color w:val="2E2E2E"/>
          <w:sz w:val="24"/>
          <w:szCs w:val="24"/>
        </w:rPr>
        <w:t xml:space="preserve"> C18, 3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2 cm × 100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xml:space="preserve">) prior to separation (Agilent </w:t>
      </w:r>
      <w:proofErr w:type="spellStart"/>
      <w:r w:rsidRPr="00A036F9">
        <w:rPr>
          <w:rFonts w:ascii="Georgia" w:eastAsia="Times New Roman" w:hAnsi="Georgia" w:cs="Times New Roman"/>
          <w:color w:val="2E2E2E"/>
          <w:sz w:val="24"/>
          <w:szCs w:val="24"/>
        </w:rPr>
        <w:t>Poroshell</w:t>
      </w:r>
      <w:proofErr w:type="spellEnd"/>
      <w:r w:rsidRPr="00A036F9">
        <w:rPr>
          <w:rFonts w:ascii="Georgia" w:eastAsia="Times New Roman" w:hAnsi="Georgia" w:cs="Times New Roman"/>
          <w:color w:val="2E2E2E"/>
          <w:sz w:val="24"/>
          <w:szCs w:val="24"/>
        </w:rPr>
        <w:t xml:space="preserve"> EC-C18, 2.7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500 mm × 75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xml:space="preserve">). Trapping was performed for 10 min in solvent A (0.1% HCOOH in Milli-Q), and the gradient was as follows: 0 – 13% solvent B (0.1% HCOOH in 80% CH3CN) over 5 min, 13 – 44% solvent B over 65 min, 44 – 100% solvent B over 4 min, and 100% B for 4 min (flow was split to achieve the final flowrate of approximately 200 </w:t>
      </w:r>
      <w:proofErr w:type="spellStart"/>
      <w:r w:rsidRPr="00A036F9">
        <w:rPr>
          <w:rFonts w:ascii="Georgia" w:eastAsia="Times New Roman" w:hAnsi="Georgia" w:cs="Times New Roman"/>
          <w:color w:val="2E2E2E"/>
          <w:sz w:val="24"/>
          <w:szCs w:val="24"/>
        </w:rPr>
        <w:t>nL</w:t>
      </w:r>
      <w:proofErr w:type="spellEnd"/>
      <w:r w:rsidRPr="00A036F9">
        <w:rPr>
          <w:rFonts w:ascii="Georgia" w:eastAsia="Times New Roman" w:hAnsi="Georgia" w:cs="Times New Roman"/>
          <w:color w:val="2E2E2E"/>
          <w:sz w:val="24"/>
          <w:szCs w:val="24"/>
        </w:rPr>
        <w:t>/min). Mass spectrometry data was collected in a data-dependent fashion with survey scans ranging from 350-2,000 Th (resolution of 60,000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200), and up to 3 sec for precursor selection and fragmentation with either stepped higher-energy collisional dissociation (HCD) set to [25%, 35%, 50%] or </w:t>
      </w:r>
      <w:hyperlink r:id="rId105" w:tooltip="Learn more about electron transfer dissociation from ScienceDirect's AI-generated Topic Pages" w:history="1">
        <w:r w:rsidRPr="00A036F9">
          <w:rPr>
            <w:rFonts w:ascii="Georgia" w:eastAsia="Times New Roman" w:hAnsi="Georgia" w:cs="Times New Roman"/>
            <w:color w:val="2E2E2E"/>
            <w:sz w:val="24"/>
            <w:szCs w:val="24"/>
            <w:u w:val="single"/>
          </w:rPr>
          <w:t>electron transfer dissociation</w:t>
        </w:r>
      </w:hyperlink>
      <w:r w:rsidRPr="00A036F9">
        <w:rPr>
          <w:rFonts w:ascii="Georgia" w:eastAsia="Times New Roman" w:hAnsi="Georgia" w:cs="Times New Roman"/>
          <w:color w:val="2E2E2E"/>
          <w:sz w:val="24"/>
          <w:szCs w:val="24"/>
        </w:rPr>
        <w:t xml:space="preserve"> (ETD), used with charge-normalized settings and supplemental activation of 27%. The MS2 spectra </w:t>
      </w:r>
      <w:r w:rsidRPr="00A036F9">
        <w:rPr>
          <w:rFonts w:ascii="Georgia" w:eastAsia="Times New Roman" w:hAnsi="Georgia" w:cs="Times New Roman"/>
          <w:color w:val="2E2E2E"/>
          <w:sz w:val="24"/>
          <w:szCs w:val="24"/>
        </w:rPr>
        <w:lastRenderedPageBreak/>
        <w:t>were recorded at a resolution of 30,000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200). The AGC targets for both MS and MS2 scans were set to standard within a maximum injection time of 50 and 250 ms, respectively.</w:t>
      </w:r>
    </w:p>
    <w:p w14:paraId="3DDF8E76" w14:textId="7F429333" w:rsidR="00A036F9" w:rsidRPr="00A036F9" w:rsidRDefault="00307E4D" w:rsidP="00A036F9">
      <w:pPr>
        <w:spacing w:before="360" w:after="120" w:line="240" w:lineRule="auto"/>
        <w:outlineLvl w:val="4"/>
        <w:rPr>
          <w:rFonts w:ascii="Georgia" w:eastAsia="Times New Roman" w:hAnsi="Georgia" w:cs="Times New Roman"/>
          <w:b/>
          <w:bCs/>
          <w:color w:val="2E2E2E"/>
          <w:sz w:val="20"/>
          <w:szCs w:val="20"/>
        </w:rPr>
      </w:pPr>
      <w:r>
        <w:rPr>
          <w:rFonts w:ascii="Georgia" w:eastAsia="Times New Roman" w:hAnsi="Georgia" w:cs="Times New Roman"/>
          <w:b/>
          <w:bCs/>
          <w:color w:val="2E2E2E"/>
          <w:sz w:val="20"/>
          <w:szCs w:val="20"/>
        </w:rPr>
        <w:t>!!!!</w:t>
      </w:r>
      <w:r w:rsidR="00A036F9" w:rsidRPr="00A036F9">
        <w:rPr>
          <w:rFonts w:ascii="Georgia" w:eastAsia="Times New Roman" w:hAnsi="Georgia" w:cs="Times New Roman"/>
          <w:b/>
          <w:bCs/>
          <w:color w:val="2E2E2E"/>
          <w:sz w:val="20"/>
          <w:szCs w:val="20"/>
        </w:rPr>
        <w:t>Data analysis</w:t>
      </w:r>
    </w:p>
    <w:p w14:paraId="44691D22" w14:textId="39EE9B6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Raw LC-MS/MS data were processed using PEAKS X software (Bioinformatics Solutions Inc., Waterloo, ON, Canada) for </w:t>
      </w:r>
      <w:del w:id="251" w:author="Graaf, S.C. de (Bastiaan)" w:date="2023-03-27T12:43:00Z">
        <w:r w:rsidRPr="00A036F9" w:rsidDel="005D08D0">
          <w:rPr>
            <w:rFonts w:ascii="Georgia" w:eastAsia="Times New Roman" w:hAnsi="Georgia" w:cs="Times New Roman"/>
            <w:i/>
            <w:iCs/>
            <w:color w:val="2E2E2E"/>
            <w:sz w:val="24"/>
            <w:szCs w:val="24"/>
          </w:rPr>
          <w:delText>de novo</w:delText>
        </w:r>
      </w:del>
      <w:ins w:id="252"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of peptides. The following parameters were used for </w:t>
      </w:r>
      <w:del w:id="253" w:author="Graaf, S.C. de (Bastiaan)" w:date="2023-03-27T12:43:00Z">
        <w:r w:rsidRPr="00A036F9" w:rsidDel="005D08D0">
          <w:rPr>
            <w:rFonts w:ascii="Georgia" w:eastAsia="Times New Roman" w:hAnsi="Georgia" w:cs="Times New Roman"/>
            <w:i/>
            <w:iCs/>
            <w:color w:val="2E2E2E"/>
            <w:sz w:val="24"/>
            <w:szCs w:val="24"/>
          </w:rPr>
          <w:delText>de novo</w:delText>
        </w:r>
      </w:del>
      <w:ins w:id="254"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sequencing: parent mass error tolerance – 12 ppm, fragment mass error tolerance – 0.02 Da, max number of variable PTMs per peptide – 3. Fixed modifications: Carboxymethyl; variable modifications: </w:t>
      </w:r>
      <w:hyperlink r:id="rId106" w:tooltip="Learn more about Oxidation from ScienceDirect's AI-generated Topic Pages" w:history="1">
        <w:r w:rsidRPr="00A036F9">
          <w:rPr>
            <w:rFonts w:ascii="Georgia" w:eastAsia="Times New Roman" w:hAnsi="Georgia" w:cs="Times New Roman"/>
            <w:color w:val="2E2E2E"/>
            <w:sz w:val="24"/>
            <w:szCs w:val="24"/>
            <w:u w:val="single"/>
          </w:rPr>
          <w:t>Oxidation</w:t>
        </w:r>
      </w:hyperlink>
      <w:r w:rsidRPr="00A036F9">
        <w:rPr>
          <w:rFonts w:ascii="Georgia" w:eastAsia="Times New Roman" w:hAnsi="Georgia" w:cs="Times New Roman"/>
          <w:color w:val="2E2E2E"/>
          <w:sz w:val="24"/>
          <w:szCs w:val="24"/>
        </w:rPr>
        <w:t> (</w:t>
      </w:r>
      <w:proofErr w:type="spellStart"/>
      <w:r w:rsidRPr="00A036F9">
        <w:rPr>
          <w:rFonts w:ascii="Georgia" w:eastAsia="Times New Roman" w:hAnsi="Georgia" w:cs="Times New Roman"/>
          <w:color w:val="2E2E2E"/>
          <w:sz w:val="24"/>
          <w:szCs w:val="24"/>
        </w:rPr>
        <w:t>HW</w:t>
      </w:r>
      <w:proofErr w:type="spellEnd"/>
      <w:r w:rsidRPr="00A036F9">
        <w:rPr>
          <w:rFonts w:ascii="Georgia" w:eastAsia="Times New Roman" w:hAnsi="Georgia" w:cs="Times New Roman"/>
          <w:color w:val="2E2E2E"/>
          <w:sz w:val="24"/>
          <w:szCs w:val="24"/>
        </w:rPr>
        <w:t>), Oxidation (M), Pyro-</w:t>
      </w:r>
      <w:proofErr w:type="spellStart"/>
      <w:r w:rsidRPr="00A036F9">
        <w:rPr>
          <w:rFonts w:ascii="Georgia" w:eastAsia="Times New Roman" w:hAnsi="Georgia" w:cs="Times New Roman"/>
          <w:color w:val="2E2E2E"/>
          <w:sz w:val="24"/>
          <w:szCs w:val="24"/>
        </w:rPr>
        <w:t>glu</w:t>
      </w:r>
      <w:proofErr w:type="spellEnd"/>
      <w:r w:rsidRPr="00A036F9">
        <w:rPr>
          <w:rFonts w:ascii="Georgia" w:eastAsia="Times New Roman" w:hAnsi="Georgia" w:cs="Times New Roman"/>
          <w:color w:val="2E2E2E"/>
          <w:sz w:val="24"/>
          <w:szCs w:val="24"/>
        </w:rPr>
        <w:t xml:space="preserve"> from E, Pyro-</w:t>
      </w:r>
      <w:proofErr w:type="spellStart"/>
      <w:r w:rsidRPr="00A036F9">
        <w:rPr>
          <w:rFonts w:ascii="Georgia" w:eastAsia="Times New Roman" w:hAnsi="Georgia" w:cs="Times New Roman"/>
          <w:color w:val="2E2E2E"/>
          <w:sz w:val="24"/>
          <w:szCs w:val="24"/>
        </w:rPr>
        <w:t>glu</w:t>
      </w:r>
      <w:proofErr w:type="spellEnd"/>
      <w:r w:rsidRPr="00A036F9">
        <w:rPr>
          <w:rFonts w:ascii="Georgia" w:eastAsia="Times New Roman" w:hAnsi="Georgia" w:cs="Times New Roman"/>
          <w:color w:val="2E2E2E"/>
          <w:sz w:val="24"/>
          <w:szCs w:val="24"/>
        </w:rPr>
        <w:t xml:space="preserve"> from Q, Carboxymethyl (KW, </w:t>
      </w:r>
      <w:proofErr w:type="spellStart"/>
      <w:r w:rsidRPr="00A036F9">
        <w:rPr>
          <w:rFonts w:ascii="Georgia" w:eastAsia="Times New Roman" w:hAnsi="Georgia" w:cs="Times New Roman"/>
          <w:color w:val="2E2E2E"/>
          <w:sz w:val="24"/>
          <w:szCs w:val="24"/>
        </w:rPr>
        <w:t>X@N-term</w:t>
      </w:r>
      <w:proofErr w:type="spellEnd"/>
      <w:r w:rsidRPr="00A036F9">
        <w:rPr>
          <w:rFonts w:ascii="Georgia" w:eastAsia="Times New Roman" w:hAnsi="Georgia" w:cs="Times New Roman"/>
          <w:color w:val="2E2E2E"/>
          <w:sz w:val="24"/>
          <w:szCs w:val="24"/>
        </w:rPr>
        <w:t>), and </w:t>
      </w:r>
      <w:proofErr w:type="spellStart"/>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"https://www.sciencedirect.com/topics/biochemistry-genetics-and-molecular-biology/carbamoylation" \o "Learn more about Carbamylation from ScienceDirect's AI-generated Topic Pages"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Pr="00A036F9">
        <w:rPr>
          <w:rFonts w:ascii="Georgia" w:eastAsia="Times New Roman" w:hAnsi="Georgia" w:cs="Times New Roman"/>
          <w:color w:val="2E2E2E"/>
          <w:sz w:val="24"/>
          <w:szCs w:val="24"/>
          <w:u w:val="single"/>
        </w:rPr>
        <w:t>Carbamylation</w:t>
      </w:r>
      <w:proofErr w:type="spellEnd"/>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Resulting </w:t>
      </w:r>
      <w:del w:id="255" w:author="Graaf, S.C. de (Bastiaan)" w:date="2023-03-27T12:43:00Z">
        <w:r w:rsidRPr="00A036F9" w:rsidDel="005D08D0">
          <w:rPr>
            <w:rFonts w:ascii="Georgia" w:eastAsia="Times New Roman" w:hAnsi="Georgia" w:cs="Times New Roman"/>
            <w:i/>
            <w:iCs/>
            <w:color w:val="2E2E2E"/>
            <w:sz w:val="24"/>
            <w:szCs w:val="24"/>
          </w:rPr>
          <w:delText>de novo</w:delText>
        </w:r>
      </w:del>
      <w:ins w:id="256"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peptide tables were exported as.csv files and used for filtering of the IMGT database and determination of the mature </w:t>
      </w:r>
      <w:r w:rsidR="001E45D3">
        <w:rPr>
          <w:rFonts w:ascii="Georgia" w:eastAsia="Times New Roman" w:hAnsi="Georgia" w:cs="Times New Roman"/>
          <w:color w:val="2E2E2E"/>
          <w:sz w:val="24"/>
          <w:szCs w:val="24"/>
          <w:vertAlign w:val="superscript"/>
        </w:rPr>
        <w:t>\</w:t>
      </w:r>
      <w:proofErr w:type="spellStart"/>
      <w:r w:rsidR="001E45D3">
        <w:rPr>
          <w:rFonts w:ascii="Georgia" w:eastAsia="Times New Roman" w:hAnsi="Georgia" w:cs="Times New Roman"/>
          <w:color w:val="2E2E2E"/>
          <w:sz w:val="24"/>
          <w:szCs w:val="24"/>
          <w:vertAlign w:val="superscript"/>
        </w:rPr>
        <w:t>textsuperscript</w:t>
      </w:r>
      <w:proofErr w:type="spellEnd"/>
      <w:r w:rsidR="001E45D3">
        <w:rPr>
          <w:rFonts w:ascii="Georgia" w:eastAsia="Times New Roman" w:hAnsi="Georgia" w:cs="Times New Roman"/>
          <w:color w:val="2E2E2E"/>
          <w:sz w:val="24"/>
          <w:szCs w:val="24"/>
          <w:vertAlign w:val="superscript"/>
        </w:rPr>
        <w:t>{</w:t>
      </w:r>
      <w:r w:rsidR="001E45D3">
        <w:rPr>
          <w:rFonts w:ascii="Georgia" w:eastAsia="Times New Roman" w:hAnsi="Georgia" w:cs="Times New Roman"/>
          <w:color w:val="2E2E2E"/>
          <w:sz w:val="18"/>
          <w:szCs w:val="18"/>
          <w:vertAlign w:val="superscript"/>
        </w:rPr>
        <w:t>24.4}</w:t>
      </w:r>
      <w:r w:rsidR="001E45D3">
        <w:rPr>
          <w:rFonts w:ascii="Georgia" w:eastAsia="Times New Roman" w:hAnsi="Georgia" w:cs="Times New Roman"/>
          <w:color w:val="2E2E2E"/>
          <w:sz w:val="24"/>
          <w:szCs w:val="24"/>
        </w:rPr>
        <w:t> 1 </w:t>
      </w:r>
      <w:r w:rsidR="001E45D3">
        <w:rPr>
          <w:rFonts w:ascii="Georgia" w:eastAsia="Times New Roman" w:hAnsi="Georgia" w:cs="Times New Roman"/>
          <w:color w:val="2E2E2E"/>
          <w:sz w:val="24"/>
          <w:szCs w:val="24"/>
          <w:vertAlign w:val="subscript"/>
        </w:rPr>
        <w:t>\</w:t>
      </w:r>
      <w:proofErr w:type="spellStart"/>
      <w:r w:rsidR="001E45D3">
        <w:rPr>
          <w:rFonts w:ascii="Georgia" w:eastAsia="Times New Roman" w:hAnsi="Georgia" w:cs="Times New Roman"/>
          <w:color w:val="2E2E2E"/>
          <w:sz w:val="24"/>
          <w:szCs w:val="24"/>
          <w:vertAlign w:val="subscript"/>
        </w:rPr>
        <w:t>textsubscript</w:t>
      </w:r>
      <w:proofErr w:type="spellEnd"/>
      <w:r w:rsidR="001E45D3">
        <w:rPr>
          <w:rFonts w:ascii="Georgia" w:eastAsia="Times New Roman" w:hAnsi="Georgia" w:cs="Times New Roman"/>
          <w:color w:val="2E2E2E"/>
          <w:sz w:val="24"/>
          <w:szCs w:val="24"/>
          <w:vertAlign w:val="subscript"/>
        </w:rPr>
        <w:t>{</w:t>
      </w:r>
      <w:r w:rsidR="001E45D3">
        <w:rPr>
          <w:rFonts w:ascii="Georgia" w:eastAsia="Times New Roman" w:hAnsi="Georgia" w:cs="Times New Roman"/>
          <w:color w:val="2E2E2E"/>
          <w:sz w:val="18"/>
          <w:szCs w:val="18"/>
          <w:vertAlign w:val="subscript"/>
        </w:rPr>
        <w:t>47359.4}</w:t>
      </w:r>
      <w:r w:rsidR="001E45D3">
        <w:rPr>
          <w:rFonts w:ascii="Georgia" w:eastAsia="Times New Roman" w:hAnsi="Georgia" w:cs="Times New Roman"/>
          <w:color w:val="2E2E2E"/>
          <w:sz w:val="24"/>
          <w:szCs w:val="24"/>
        </w:rPr>
        <w:t> </w:t>
      </w:r>
      <w:r w:rsidRPr="00A036F9">
        <w:rPr>
          <w:rFonts w:ascii="Georgia" w:eastAsia="Times New Roman" w:hAnsi="Georgia" w:cs="Times New Roman"/>
          <w:color w:val="2E2E2E"/>
          <w:sz w:val="24"/>
          <w:szCs w:val="24"/>
        </w:rPr>
        <w:t>clone sequences.</w:t>
      </w:r>
    </w:p>
    <w:p w14:paraId="0F8F7A25" w14:textId="28015BDB"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 xml:space="preserve">Protein-centric (middle-down) </w:t>
      </w:r>
      <w:del w:id="257" w:author="Graaf, S.C. de (Bastiaan)" w:date="2023-03-27T12:43:00Z">
        <w:r w:rsidR="00A036F9" w:rsidRPr="00A036F9" w:rsidDel="005D08D0">
          <w:rPr>
            <w:rFonts w:ascii="Georgia" w:eastAsia="Times New Roman" w:hAnsi="Georgia" w:cs="Times New Roman"/>
            <w:color w:val="2E2E2E"/>
            <w:sz w:val="24"/>
            <w:szCs w:val="24"/>
          </w:rPr>
          <w:delText>de novo</w:delText>
        </w:r>
      </w:del>
      <w:ins w:id="258" w:author="Graaf, S.C. de (Bastiaan)" w:date="2023-03-27T12:43:00Z">
        <w:r w:rsidR="005D08D0">
          <w:rPr>
            <w:rFonts w:ascii="Georgia" w:eastAsia="Times New Roman" w:hAnsi="Georgia" w:cs="Times New Roman"/>
            <w:color w:val="2E2E2E"/>
            <w:sz w:val="24"/>
            <w:szCs w:val="24"/>
          </w:rPr>
          <w:t>\emph{de novo}</w:t>
        </w:r>
      </w:ins>
      <w:r w:rsidR="00A036F9" w:rsidRPr="00A036F9">
        <w:rPr>
          <w:rFonts w:ascii="Georgia" w:eastAsia="Times New Roman" w:hAnsi="Georgia" w:cs="Times New Roman"/>
          <w:color w:val="2E2E2E"/>
          <w:sz w:val="24"/>
          <w:szCs w:val="24"/>
        </w:rPr>
        <w:t xml:space="preserve"> sequencing</w:t>
      </w:r>
    </w:p>
    <w:p w14:paraId="0E4D9A49"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Fab samples were prepared without treatment as well as under denaturing and reducing conditions for analysis of intact Fab and separate Fab chains, respectively. The latter were denatured and reduced in 10 mM TCEP at 60 °C for 30 min prior to LC-MS/MS analysis. Approximately 2-5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 xml:space="preserve"> of each sample was injected for a single middle-down LC-MS(/MS) experiment using the parameters described above.</w:t>
      </w:r>
    </w:p>
    <w:p w14:paraId="5224A8E0" w14:textId="4239C9DD" w:rsidR="00A036F9" w:rsidRPr="00A036F9" w:rsidRDefault="00307E4D" w:rsidP="00A036F9">
      <w:pPr>
        <w:spacing w:before="360" w:after="120" w:line="240" w:lineRule="auto"/>
        <w:outlineLvl w:val="4"/>
        <w:rPr>
          <w:rFonts w:ascii="Georgia" w:eastAsia="Times New Roman" w:hAnsi="Georgia" w:cs="Times New Roman"/>
          <w:b/>
          <w:bCs/>
          <w:color w:val="2E2E2E"/>
          <w:sz w:val="20"/>
          <w:szCs w:val="20"/>
        </w:rPr>
      </w:pPr>
      <w:r>
        <w:rPr>
          <w:rFonts w:ascii="Georgia" w:eastAsia="Times New Roman" w:hAnsi="Georgia" w:cs="Times New Roman"/>
          <w:b/>
          <w:bCs/>
          <w:color w:val="2E2E2E"/>
          <w:sz w:val="20"/>
          <w:szCs w:val="20"/>
        </w:rPr>
        <w:t>!!!!</w:t>
      </w:r>
      <w:r w:rsidR="00A036F9" w:rsidRPr="00A036F9">
        <w:rPr>
          <w:rFonts w:ascii="Georgia" w:eastAsia="Times New Roman" w:hAnsi="Georgia" w:cs="Times New Roman"/>
          <w:b/>
          <w:bCs/>
          <w:color w:val="2E2E2E"/>
          <w:sz w:val="20"/>
          <w:szCs w:val="20"/>
        </w:rPr>
        <w:t>Data analysis</w:t>
      </w:r>
    </w:p>
    <w:p w14:paraId="636F88B7" w14:textId="3AE9636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Full middle-down MS spectra were deconvoluted with either Xtract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{"citationItems":[{"id":"ITEM-1","itemData":{"DOI":"10.1016/j.jasms.2005.08.004","ISSN":"10440305","PMID":"16253516","abstract":"An automated top-down approach including data-dependent MS3 experiment for protein identification/characterization is described. A mixture of wild-type yeast proteins has been separated on-line using reverse-phase liquid chromatography and introduced into a hybrid linear ion trap (LTQ) Fourier transform ion cylclotron resonance (FTICR) mass spectrometer, where the most abundant molecular ions were automatically isolated and fragmented. The MS 2 spectra were interpreted by an automated algorithm and the resulting fragment mass values were uploaded to the ProSight PTM search engine to identify three yeast proteins, two of which were found to be modified. Subsequent MS3 analyses pinpointed the location of these modifications. In addition, data-dependent MS3 experiments were performed on standard proteins and wild-type yeast proteins using the stand alone linear trap mass spectrometer. Initially, the most abundant molecular ions underwent collisionally activated dissociation, followed by data-dependent dissociation of only those MS2 fragment ions for which a charge state could be automatically determined. The resulting spectra were processed to identify amino acid sequence tags in a robust fashion. New hybrid search modes utilized the MS3 sequence tag and the absolute mass values of the MS2 fragment ions to collectively provide unambiguous identification of the standard and wild-type yeast proteins from custom databases harboring a large number of post-translational modifications populated in a combinatorial fashion. © 2005 American Society for Mass Spectrometry.","author":[{"dropping-particle":"","family":"Zabrouskov","given":"Vlad","non-dropping-particle":"","parse-names":false,"suffix":""},{"dropping-particle":"","family":"Senko","given":"Michael W.","non-dropping-particle":"","parse-names":false,"suffix":""},{"dropping-particle":"","family":"Du","given":"Yi","non-dropping-particle":"","parse-names":false,"suffix":""},{"dropping-particle":"","family":"Leduc","given":"Richard D.","non-dropping-particle":"","parse-names":false,"suffix":""},{"dropping-particle":"","family":"Kelleher","given":"Neil L.","non-dropping-particle":"","parse-names":false,"suffix":""}],"container-title":"Journal of the American Society for Mass Spectrometry","id":"ITEM-1","issue":"12","issued":{"date-parts":[["2005","12"]]},"page":"2027-2038","title":"New and automated MSn approaches for top-down identification of modified proteins","type":"article-journal","volume":"16"},"uris":["http://www.mendeley.com/documents/?uuid=cb13c051-f716-4de2-a966-a4bcce3279fd"]}],"mendeley":{"formattedCitation":"\\cite{Zabrouskov2005New and automated MSn approaches for top-down identification of modified proteins}","plainTextFormattedCitation":"\\cite{Zabrouskov2005New and automated MSn approaches for top-down identification of modified proteins}","previouslyFormattedCitation":"&lt;sup&gt;54&lt;/sup&gt;"},"properties":{"noteIndex":0},"schema":"https://github.com/citation-style-language/schema/raw/master/csl-citation.json"}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\cite{Zabrouskov2005New and automated MSn approaches for top-down identification of modified proteins}</w:t>
      </w:r>
      <w:r w:rsidR="004F0884">
        <w:rPr>
          <w:rFonts w:ascii="Georgia" w:eastAsia="Times New Roman" w:hAnsi="Georgia" w:cs="Times New Roman"/>
          <w:color w:val="2E2E2E"/>
          <w:sz w:val="24"/>
          <w:szCs w:val="24"/>
        </w:rPr>
        <w:fldChar w:fldCharType="end"/>
      </w:r>
      <w:bookmarkEnd w:id="228"/>
      <w:r w:rsidRPr="00A036F9">
        <w:rPr>
          <w:rFonts w:ascii="Georgia" w:eastAsia="Times New Roman" w:hAnsi="Georgia" w:cs="Times New Roman"/>
          <w:color w:val="2E2E2E"/>
          <w:sz w:val="24"/>
          <w:szCs w:val="24"/>
        </w:rPr>
        <w:t xml:space="preserve"> or ReSpect (Thermo Fisher Scientific, Bremen, Germany) for isotopically-resolved (separate Fab chains) or unresolved (intact Fabs) data, respectively. Middle-down LC-MS/MS data were charge-deconvoluted and deisotoped into singly-charged mass spectra using the ‘Parallel Xtract’ node and converted to mascot generic format (</w:t>
      </w:r>
      <w:proofErr w:type="spellStart"/>
      <w:r w:rsidRPr="00A036F9">
        <w:rPr>
          <w:rFonts w:ascii="Georgia" w:eastAsia="Times New Roman" w:hAnsi="Georgia" w:cs="Times New Roman"/>
          <w:color w:val="2E2E2E"/>
          <w:sz w:val="24"/>
          <w:szCs w:val="24"/>
        </w:rPr>
        <w:t>mgf</w:t>
      </w:r>
      <w:proofErr w:type="spellEnd"/>
      <w:r w:rsidRPr="00A036F9">
        <w:rPr>
          <w:rFonts w:ascii="Georgia" w:eastAsia="Times New Roman" w:hAnsi="Georgia" w:cs="Times New Roman"/>
          <w:color w:val="2E2E2E"/>
          <w:sz w:val="24"/>
          <w:szCs w:val="24"/>
        </w:rPr>
        <w:t>) files in Thermo </w:t>
      </w:r>
      <w:hyperlink r:id="rId107" w:tooltip="Learn more about Proteome from ScienceDirect's AI-generated Topic Pages" w:history="1">
        <w:r w:rsidRPr="00A036F9">
          <w:rPr>
            <w:rFonts w:ascii="Georgia" w:eastAsia="Times New Roman" w:hAnsi="Georgia" w:cs="Times New Roman"/>
            <w:color w:val="2E2E2E"/>
            <w:sz w:val="24"/>
            <w:szCs w:val="24"/>
            <w:u w:val="single"/>
          </w:rPr>
          <w:t>Proteome</w:t>
        </w:r>
      </w:hyperlink>
      <w:r w:rsidRPr="00A036F9">
        <w:rPr>
          <w:rFonts w:ascii="Georgia" w:eastAsia="Times New Roman" w:hAnsi="Georgia" w:cs="Times New Roman"/>
          <w:color w:val="2E2E2E"/>
          <w:sz w:val="24"/>
          <w:szCs w:val="24"/>
        </w:rPr>
        <w:t> Discoverer (version 2.3.0.523; Thermo Fisher Scientific, Bremen, Germany). Deconvolution parameters were set as follows: ReSpect: precursor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tolerance – 0.2 Th; relative abundance threshold – 0 %; precursor mass range from 3 to 100 kDa; precursor mass tolerance of 30 ppm; charge states between 3 and 100. Xtract: signal/noise threshold of 3;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range – 500-3,000 Th.</w:t>
      </w:r>
    </w:p>
    <w:p w14:paraId="48DCD189" w14:textId="6F49D53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For the analysis of the final mature Fab chains of the most abundant clone in the plasma of patient F59, we used an integrative approach that utilizes bottom-up and middle-down data and the international ImMunoGeneTics information system (IMGT) database (</w:t>
      </w:r>
      <w:hyperlink r:id="rId108"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bookmarkEnd w:id="153"/>
      <w:r w:rsidRPr="00A036F9">
        <w:rPr>
          <w:rFonts w:ascii="Georgia" w:eastAsia="Times New Roman" w:hAnsi="Georgia" w:cs="Times New Roman"/>
          <w:color w:val="2E2E2E"/>
          <w:sz w:val="24"/>
          <w:szCs w:val="24"/>
        </w:rPr>
        <w:t>B</w:t>
      </w:r>
      <w:r w:rsidR="008F085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First, the replicate middle-down MS/MS spectra were grouped per deconvoluted mass feature in the LC-MS-only runs by using a 3 Da mass window and a 3 min retention time window. The resulting grouped spectra were merged into a single spectrum, whereby peaks’ intensities were combined when they coincided within a 2 ppm window. The identity of the constant domain (C-) gene was determined by matching the fragments in these combined spectra to a database of </w:t>
      </w:r>
      <w:r w:rsidRPr="00A036F9">
        <w:rPr>
          <w:rFonts w:ascii="Georgia" w:eastAsia="Times New Roman" w:hAnsi="Georgia" w:cs="Times New Roman"/>
          <w:color w:val="2E2E2E"/>
          <w:sz w:val="24"/>
          <w:szCs w:val="24"/>
        </w:rPr>
        <w:lastRenderedPageBreak/>
        <w:t>all functional, </w:t>
      </w:r>
      <w:hyperlink r:id="rId109" w:tooltip="Learn more about open reading frame from ScienceDirect's AI-generated Topic Pages" w:history="1">
        <w:r w:rsidRPr="00A036F9">
          <w:rPr>
            <w:rFonts w:ascii="Georgia" w:eastAsia="Times New Roman" w:hAnsi="Georgia" w:cs="Times New Roman"/>
            <w:color w:val="2E2E2E"/>
            <w:sz w:val="24"/>
            <w:szCs w:val="24"/>
            <w:u w:val="single"/>
          </w:rPr>
          <w:t>open reading frame</w:t>
        </w:r>
      </w:hyperlink>
      <w:r w:rsidRPr="00A036F9">
        <w:rPr>
          <w:rFonts w:ascii="Georgia" w:eastAsia="Times New Roman" w:hAnsi="Georgia" w:cs="Times New Roman"/>
          <w:color w:val="2E2E2E"/>
          <w:sz w:val="24"/>
          <w:szCs w:val="24"/>
        </w:rPr>
        <w:t>, and in-frame </w:t>
      </w:r>
      <w:hyperlink r:id="rId110" w:tooltip="Learn more about pseudogene from ScienceDirect's AI-generated Topic Pages" w:history="1">
        <w:r w:rsidRPr="00A036F9">
          <w:rPr>
            <w:rFonts w:ascii="Georgia" w:eastAsia="Times New Roman" w:hAnsi="Georgia" w:cs="Times New Roman"/>
            <w:color w:val="2E2E2E"/>
            <w:sz w:val="24"/>
            <w:szCs w:val="24"/>
            <w:u w:val="single"/>
          </w:rPr>
          <w:t>pseudogene</w:t>
        </w:r>
      </w:hyperlink>
      <w:r w:rsidRPr="00A036F9">
        <w:rPr>
          <w:rFonts w:ascii="Georgia" w:eastAsia="Times New Roman" w:hAnsi="Georgia" w:cs="Times New Roman"/>
          <w:color w:val="2E2E2E"/>
          <w:sz w:val="24"/>
          <w:szCs w:val="24"/>
        </w:rPr>
        <w:t xml:space="preserve"> alleles for C-genes retrieved from IMGT/Gene-DB </w:t>
      </w:r>
      <w:bookmarkStart w:id="259" w:name="bbib28"/>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4F0884">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Next, bottom-up LC-MS/MS spectra of the fractionated </w:t>
      </w:r>
      <w:r w:rsidR="00307E4D">
        <w:rPr>
          <w:rFonts w:ascii="Georgia" w:eastAsia="Times New Roman" w:hAnsi="Georgia" w:cs="Times New Roman"/>
          <w:color w:val="2E2E2E"/>
          <w:sz w:val="24"/>
          <w:szCs w:val="24"/>
          <w:vertAlign w:val="superscript"/>
        </w:rPr>
        <w:t>\textsuperscript{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\textsubscript{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xml:space="preserve"> clone were screened against a database of all functional, open reading frame, and in-frame pseudogene alleles for the variable domain (V-) genes retrieved from the IMGT/Gene-DB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4F0884">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using local Smith-Waterman alignment with the BLOSUM62 matrix in which the common </w:t>
      </w:r>
      <w:del w:id="260" w:author="Graaf, S.C. de (Bastiaan)" w:date="2023-03-27T12:43:00Z">
        <w:r w:rsidRPr="00A036F9" w:rsidDel="005D08D0">
          <w:rPr>
            <w:rFonts w:ascii="Georgia" w:eastAsia="Times New Roman" w:hAnsi="Georgia" w:cs="Times New Roman"/>
            <w:i/>
            <w:iCs/>
            <w:color w:val="2E2E2E"/>
            <w:sz w:val="24"/>
            <w:szCs w:val="24"/>
          </w:rPr>
          <w:delText>de novo</w:delText>
        </w:r>
      </w:del>
      <w:ins w:id="261"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xml:space="preserve"> sequencing errors I/L, Q/E and N/D were modified to neutral substitutions </w:t>
      </w:r>
      <w:bookmarkStart w:id="262" w:name="bbib43"/>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{"citationItems":[{"id":"ITEM-1","itemData":{"DOI":"10.1016/0022-2836(81)90087-5","ISSN":"00222836","PMID":"7265238","author":[{"dropping-particle":"","family":"Smith","given":"T. F.","non-dropping-particle":"","parse-names":false,"suffix":""},{"dropping-particle":"","family":"Waterman","given":"M. S.","non-dropping-particle":"","parse-names":false,"suffix":""}],"container-title":"Journal of Molecular Biology","id":"ITEM-1","issue":"1","issued":{"date-parts":[["1981","3","25"]]},"page":"195-197","title":"Identification of common molecular subsequences","type":"article-journal","volume":"147"},"uris":["http://www.mendeley.com/documents/?uuid=42a59765-4b90-4833-b8b1-ec8f15220d25"]}],"mendeley":{"formattedCitation":"\\cite{Smith1981Identification of common molecular subsequences}","plainTextFormattedCitation":"\\cite{Smith1981Identification of common molecular subsequences}","previouslyFormattedCitation":"&lt;sup&gt;55&lt;/sup&gt;"},"properties":{"noteIndex":0},"schema":"https://github.com/citation-style-language/schema/raw/master/csl-citation.json"}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\cite{Smith1981Identification of common molecular subsequences}</w:t>
      </w:r>
      <w:r w:rsidR="004F0884">
        <w:rPr>
          <w:rFonts w:ascii="Georgia" w:eastAsia="Times New Roman" w:hAnsi="Georgia" w:cs="Times New Roman"/>
          <w:color w:val="2E2E2E"/>
          <w:sz w:val="24"/>
          <w:szCs w:val="24"/>
        </w:rPr>
        <w:fldChar w:fldCharType="end"/>
      </w:r>
      <w:bookmarkEnd w:id="262"/>
      <w:r w:rsidRPr="00A036F9">
        <w:rPr>
          <w:rFonts w:ascii="Georgia" w:eastAsia="Times New Roman" w:hAnsi="Georgia" w:cs="Times New Roman"/>
          <w:color w:val="2E2E2E"/>
          <w:sz w:val="24"/>
          <w:szCs w:val="24"/>
        </w:rPr>
        <w:t>. From any gene regions with confident peptide matches (FDR &lt; 1%), we then took the FR1, 2 and 3 regions and subjected them to an in-house scoring algorithm to score their agreement with our middle-down data (</w:t>
      </w:r>
      <w:hyperlink r:id="rId111"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{fig:figs3.5}</w:t>
        </w:r>
      </w:hyperlink>
      <w:r w:rsidR="008F0853">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xml:space="preserve">). In short: the algorithm searches for peak patterns that would occur </w:t>
      </w:r>
      <w:proofErr w:type="gramStart"/>
      <w:r w:rsidRPr="00A036F9">
        <w:rPr>
          <w:rFonts w:ascii="Georgia" w:eastAsia="Times New Roman" w:hAnsi="Georgia" w:cs="Times New Roman"/>
          <w:color w:val="2E2E2E"/>
          <w:sz w:val="24"/>
          <w:szCs w:val="24"/>
        </w:rPr>
        <w:t>as a result of</w:t>
      </w:r>
      <w:proofErr w:type="gramEnd"/>
      <w:r w:rsidRPr="00A036F9">
        <w:rPr>
          <w:rFonts w:ascii="Georgia" w:eastAsia="Times New Roman" w:hAnsi="Georgia" w:cs="Times New Roman"/>
          <w:color w:val="2E2E2E"/>
          <w:sz w:val="24"/>
          <w:szCs w:val="24"/>
        </w:rPr>
        <w:t xml:space="preserve"> fragmentation of the provided sequence regions, disregarding preceding and succeeding parts of the initial sequence. Ranking the gene regions by a resulting composite score enabled us to select top-scoring templates as a starting point for our sequencing efforts as well as discard low-scoring regions from further analyses. The remaining gene regions were then used to </w:t>
      </w:r>
      <w:r w:rsidRPr="00A036F9">
        <w:rPr>
          <w:rFonts w:ascii="Georgia" w:eastAsia="Times New Roman" w:hAnsi="Georgia" w:cs="Times New Roman"/>
          <w:i/>
          <w:iCs/>
          <w:color w:val="2E2E2E"/>
          <w:sz w:val="24"/>
          <w:szCs w:val="24"/>
        </w:rPr>
        <w:t>in silico</w:t>
      </w:r>
      <w:r w:rsidRPr="00A036F9">
        <w:rPr>
          <w:rFonts w:ascii="Georgia" w:eastAsia="Times New Roman" w:hAnsi="Georgia" w:cs="Times New Roman"/>
          <w:color w:val="2E2E2E"/>
          <w:sz w:val="24"/>
          <w:szCs w:val="24"/>
        </w:rPr>
        <w:t> generate a database of germline light and heavy chains.</w:t>
      </w:r>
    </w:p>
    <w:p w14:paraId="5A5F54AD" w14:textId="28FDA49C"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Then, using a custom implementation of the </w:t>
      </w:r>
      <w:proofErr w:type="spellStart"/>
      <w:r w:rsidRPr="00A036F9">
        <w:rPr>
          <w:rFonts w:ascii="Georgia" w:eastAsia="Times New Roman" w:hAnsi="Georgia" w:cs="Times New Roman"/>
          <w:color w:val="2E2E2E"/>
          <w:sz w:val="24"/>
          <w:szCs w:val="24"/>
        </w:rPr>
        <w:t>DirecTag</w:t>
      </w:r>
      <w:proofErr w:type="spellEnd"/>
      <w:r w:rsidRPr="00A036F9">
        <w:rPr>
          <w:rFonts w:ascii="Georgia" w:eastAsia="Times New Roman" w:hAnsi="Georgia" w:cs="Times New Roman"/>
          <w:color w:val="2E2E2E"/>
          <w:sz w:val="24"/>
          <w:szCs w:val="24"/>
        </w:rPr>
        <w:t xml:space="preserve"> algorithm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{"citationItems":[{"id":"ITEM-1","itemData":{"DOI":"10.1021/PR800154P","ISSN":"15353893","PMID":"18630943","abstract":"In shotgun proteomics, tandem mass spectra of peptides are typically identified through database search algorithms such as Sequest. We have developed DirecTag, an open-source algorithm to infer partial sequence tags directly from observed fragment ions. This algorithm is unique in its implementation of three separate scoring systems to evaluate each tag on the basis of peak intensity, mlz fidelity, and complementarity. In data sets from several types of mass spectrometers, DirecTag reproducibly exceeded the accuracy and speed of InsPecT and GutenTag, two previously published algorithms for this purpose. The source code and binaries for DirecTag are available from http://fenchurch.mc. vanderbilt.edu. © 2008 American Chemical Society.","author":[{"dropping-particle":"","family":"Tabb","given":"David L.","non-dropping-particle":"","parse-names":false,"suffix":""},{"dropping-particle":"","family":"Ze-Qiang","given":"Ma","non-dropping-particle":"","parse-names":false,"suffix":""},{"dropping-particle":"","family":"Martin","given":"Daniel B.","non-dropping-particle":"","parse-names":false,"suffix":""},{"dropping-particle":"","family":"Ham","given":"Amy Joan L.","non-dropping-particle":"","parse-names":false,"suffix":""},{"dropping-particle":"","family":"Chambers","given":"Matthew C.","non-dropping-particle":"","parse-names":false,"suffix":""}],"container-title":"Journal of Proteome Research","id":"ITEM-1","issue":"9","issued":{"date-parts":[["2008","9"]]},"page":"3838-3846","title":"DirecTag: Accurate sequence tags from peptide MS/MS through statistical scoring","type":"article-journal","volume":"7"},"uris":["http://www.mendeley.com/documents/?uuid=db35c14b-735c-4cfa-a5ed-1bf5d440dbe4"]}],"mendeley":{"formattedCitation":"\\cite{Tabb2008DirecTag: Accurate sequence tags from peptide MS/MS through statistical scoring}","plainTextFormattedCitation":"\\cite{Tabb2008DirecTag: Accurate sequence tags from peptide MS/MS through statistical scoring}","previouslyFormattedCitation":"&lt;sup&gt;56&lt;/sup&gt;"},"properties":{"noteIndex":0},"schema":"https://github.com/citation-style-language/schema/raw/master/csl-citation.json"}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\cite{Tabb2008DirecTag: Accurate sequence tags from peptide MS/MS through statistical scoring}</w:t>
      </w:r>
      <w:r w:rsidR="004F0884">
        <w:rPr>
          <w:rFonts w:ascii="Georgia" w:eastAsia="Times New Roman" w:hAnsi="Georgia" w:cs="Times New Roman"/>
          <w:color w:val="2E2E2E"/>
          <w:sz w:val="24"/>
          <w:szCs w:val="24"/>
        </w:rPr>
        <w:fldChar w:fldCharType="end"/>
      </w:r>
      <w:bookmarkEnd w:id="229"/>
      <w:r w:rsidRPr="00A036F9">
        <w:rPr>
          <w:rFonts w:ascii="Georgia" w:eastAsia="Times New Roman" w:hAnsi="Georgia" w:cs="Times New Roman"/>
          <w:color w:val="2E2E2E"/>
          <w:sz w:val="24"/>
          <w:szCs w:val="24"/>
        </w:rPr>
        <w:t>, all possible sequence tags were detected and annotated in the combined middle-down spectra. These sequence tags were used to search the filtered germline light and heavy IgG chains. For the best scoring germline sequences, consistent sequence tags with a length of more than 4 amino acids were searched against </w:t>
      </w:r>
      <w:del w:id="263" w:author="Graaf, S.C. de (Bastiaan)" w:date="2023-03-27T12:43:00Z">
        <w:r w:rsidRPr="00A036F9" w:rsidDel="005D08D0">
          <w:rPr>
            <w:rFonts w:ascii="Georgia" w:eastAsia="Times New Roman" w:hAnsi="Georgia" w:cs="Times New Roman"/>
            <w:i/>
            <w:iCs/>
            <w:color w:val="2E2E2E"/>
            <w:sz w:val="24"/>
            <w:szCs w:val="24"/>
          </w:rPr>
          <w:delText>de novo</w:delText>
        </w:r>
      </w:del>
      <w:ins w:id="264"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predicted peptides originating from the bottom-up peptide-centric MS data. In an iterative manner, the matching peptides were used to modify the best scoring selected germline sequences until the mass of the final sequence matched the precursor masses determined by middle-down MS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w:t>
      </w:r>
      <w:proofErr w:type="gramStart"/>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proofErr w:type="gramEnd"/>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.8}</w:t>
      </w:r>
      <w:r w:rsidRPr="00A036F9">
        <w:rPr>
          <w:rFonts w:ascii="Georgia" w:eastAsia="Times New Roman" w:hAnsi="Georgia" w:cs="Times New Roman"/>
          <w:color w:val="2E2E2E"/>
          <w:sz w:val="24"/>
          <w:szCs w:val="24"/>
        </w:rPr>
        <w:t> and </w:t>
      </w:r>
      <w:r w:rsidR="009F7080" w:rsidRPr="009F7080">
        <w:rPr>
          <w:rFonts w:ascii="Georgia" w:eastAsia="Times New Roman" w:hAnsi="Georgia" w:cs="Times New Roman"/>
          <w:color w:val="2E2E2E"/>
          <w:sz w:val="24"/>
          <w:szCs w:val="24"/>
        </w:rPr>
        <w:t>\</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.9}}</w:t>
      </w:r>
      <w:r w:rsidRPr="00A036F9">
        <w:rPr>
          <w:rFonts w:ascii="Georgia" w:eastAsia="Times New Roman" w:hAnsi="Georgia" w:cs="Times New Roman"/>
          <w:color w:val="2E2E2E"/>
          <w:sz w:val="24"/>
          <w:szCs w:val="24"/>
        </w:rPr>
        <w:t xml:space="preserve">). In more detail, the gaps between the consecutive sequence tags extracted from the middle-down MS data were first filled with amino acids from the best matching germline sequence. Then, the filled gaps were compared to the highest scoring peptides retrieved from the bottom-up MS data, aligned to the region of interest using </w:t>
      </w:r>
      <w:proofErr w:type="spellStart"/>
      <w:r w:rsidRPr="00A036F9">
        <w:rPr>
          <w:rFonts w:ascii="Georgia" w:eastAsia="Times New Roman" w:hAnsi="Georgia" w:cs="Times New Roman"/>
          <w:color w:val="2E2E2E"/>
          <w:sz w:val="24"/>
          <w:szCs w:val="24"/>
        </w:rPr>
        <w:t>Clustal</w:t>
      </w:r>
      <w:proofErr w:type="spellEnd"/>
      <w:r w:rsidRPr="00A036F9">
        <w:rPr>
          <w:rFonts w:ascii="Georgia" w:eastAsia="Times New Roman" w:hAnsi="Georgia" w:cs="Times New Roman"/>
          <w:color w:val="2E2E2E"/>
          <w:sz w:val="24"/>
          <w:szCs w:val="24"/>
        </w:rPr>
        <w:t xml:space="preserve"> Omega algorithm. When aligned peptides showed discrepancies from the germline sequence the amino acid residues in the gaps were altered and the theoretical mass of the gap was compared to the experimental mass, defined by the mass difference between consecutive sequence tags. Finally, the modified sequences were </w:t>
      </w:r>
      <w:proofErr w:type="gramStart"/>
      <w:r w:rsidRPr="00A036F9">
        <w:rPr>
          <w:rFonts w:ascii="Georgia" w:eastAsia="Times New Roman" w:hAnsi="Georgia" w:cs="Times New Roman"/>
          <w:color w:val="2E2E2E"/>
          <w:sz w:val="24"/>
          <w:szCs w:val="24"/>
        </w:rPr>
        <w:t>rescored</w:t>
      </w:r>
      <w:proofErr w:type="gramEnd"/>
      <w:r w:rsidRPr="00A036F9">
        <w:rPr>
          <w:rFonts w:ascii="Georgia" w:eastAsia="Times New Roman" w:hAnsi="Georgia" w:cs="Times New Roman"/>
          <w:color w:val="2E2E2E"/>
          <w:sz w:val="24"/>
          <w:szCs w:val="24"/>
        </w:rPr>
        <w:t xml:space="preserve"> by spectral alignment, sequence-tag detection, and a bottom-up database search, providing the final mature Fab sequences. The final predicted sequences – and more specifically the identified mutations when compared to the most closely related gene regions – were additionally compared to the frequency of amino acid occurrence at their specific positions (as numbered by IMGT) in both the </w:t>
      </w:r>
      <w:proofErr w:type="spellStart"/>
      <w:r w:rsidRPr="00A036F9">
        <w:rPr>
          <w:rFonts w:ascii="Georgia" w:eastAsia="Times New Roman" w:hAnsi="Georgia" w:cs="Times New Roman"/>
          <w:color w:val="2E2E2E"/>
          <w:sz w:val="24"/>
          <w:szCs w:val="24"/>
        </w:rPr>
        <w:t>AbYsis</w:t>
      </w:r>
      <w:proofErr w:type="spellEnd"/>
      <w:r w:rsidRPr="00A036F9">
        <w:rPr>
          <w:rFonts w:ascii="Georgia" w:eastAsia="Times New Roman" w:hAnsi="Georgia" w:cs="Times New Roman"/>
          <w:color w:val="2E2E2E"/>
          <w:sz w:val="24"/>
          <w:szCs w:val="24"/>
        </w:rPr>
        <w:t xml:space="preserve"> database </w:t>
      </w:r>
      <w:bookmarkStart w:id="265" w:name="bbib46"/>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{"citationItems":[{"id":"ITEM-1","itemData":{"DOI":"10.1016/j.jmb.2016.08.019","ISSN":"10898638","PMID":"27561707","abstract":"abYsis is a web-based antibody research system that includes an integrated database of antibody sequence and structure data. The system can be interrogated in numerous ways—from simple text and sequence searches to sophisticated queries that apply 3D structural constraints. The publicly available version includes pre-analyzed sequence data from the European Molecular Biology Laboratory European Nucleotide Archive (EMBL-ENA) and Kabat as well as structure data from the Protein Data Bank. A researcher's own sequences can also be analyzed through the web interface. A defining characteristic of abYsis is that the sequences are automatically numbered with a series of popular schemes such as Kabat and Chothia and then annotated with key information such as complementarity-determining regions and potential post-translational modifications. A unique aspect of abYsis is a set of residue frequency tables for each position in an antibody, allowing “unusual residues” (those rarely seen at a particular position) to be highlighted and decisions to be made on which mutations may be acceptable. This is especially useful when comparing antibodies from different species. abYsis is useful for any researcher specializing in antibody engineering, especially those developing antibodies as drugs. abYsis is available at www.abysis.org.","author":[{"dropping-particle":"","family":"Swindells","given":"Mark B.","non-dropping-particle":"","parse-names":false,"suffix":""},{"dropping-particle":"","family":"Porter","given":"Craig T.","non-dropping-particle":"","parse-names":false,"suffix":""},{"dropping-particle":"","family":"Couch","given":"Matthew","non-dropping-particle":"","parse-names":false,"suffix":""},{"dropping-particle":"","family":"Hurst","given":"Jacob","non-dropping-particle":"","parse-names":false,"suffix":""},{"dropping-particle":"","family":"Abhinandan","given":"K. R.","non-dropping-particle":"","parse-names":false,"suffix":""},{"dropping-particle":"","family":"Nielsen","given":"Jens H.","non-dropping-particle":"","parse-names":false,"suffix":""},{"dropping-particle":"","family":"Macindoe","given":"Gary","non-dropping-particle":"","parse-names":false,"suffix":""},{"dropping-particle":"","family":"Hetherington","given":"James","non-dropping-particle":"","parse-names":false,"suffix":""},{"dropping-particle":"","family":"Martin","given":"Andrew C.R.","non-dropping-particle":"","parse-names":false,"suffix":""}],"container-title":"Journal of Molecular Biology","id":"ITEM-1","issue":"3","issued":{"date-parts":[["2017","2","3"]]},"page":"356-364","publisher":"Academic Press","title":"abYsis: Integrated Antibody Sequence and Structure—Management, Analysis, and Prediction","type":"article-journal","volume":"429"},"uris":["http://www.mendeley.com/documents/?uuid=bc2a619d-27c2-4309-8edd-9fb2b39e6f2a"]}],"mendeley":{"formattedCitation":"\\cite{Swindells2017abYsis: Integrated Antibody Sequence and Structure—Management, Analysis, and Prediction}","plainTextFormattedCitation":"\\cite{Swindells2017abYsis: Integrated Antibody Sequence and Structure—Management, Analysis, and Prediction}","previouslyFormattedCitation":"&lt;sup&gt;57&lt;/sup&gt;"},"properties":{"noteIndex":0},"schema":"https://github.com/citation-style-language/schema/raw/master/csl-citation.json"}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\cite{Swindells2017abYsis: Integrated Antibody Sequence and Structure—Management, Analysis, and Prediction}</w:t>
      </w:r>
      <w:r w:rsidR="004F0884">
        <w:rPr>
          <w:rFonts w:ascii="Georgia" w:eastAsia="Times New Roman" w:hAnsi="Georgia" w:cs="Times New Roman"/>
          <w:color w:val="2E2E2E"/>
          <w:sz w:val="24"/>
          <w:szCs w:val="24"/>
        </w:rPr>
        <w:fldChar w:fldCharType="end"/>
      </w:r>
      <w:bookmarkEnd w:id="265"/>
      <w:r w:rsidRPr="00A036F9">
        <w:rPr>
          <w:rFonts w:ascii="Georgia" w:eastAsia="Times New Roman" w:hAnsi="Georgia" w:cs="Times New Roman"/>
          <w:color w:val="2E2E2E"/>
          <w:sz w:val="24"/>
          <w:szCs w:val="24"/>
        </w:rPr>
        <w:t xml:space="preserve"> and the recombined full IMGT database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4F0884">
        <w:rPr>
          <w:rFonts w:ascii="Georgia" w:eastAsia="Times New Roman" w:hAnsi="Georgia" w:cs="Times New Roman"/>
          <w:color w:val="2E2E2E"/>
          <w:sz w:val="24"/>
          <w:szCs w:val="24"/>
        </w:rPr>
        <w:fldChar w:fldCharType="end"/>
      </w:r>
      <w:bookmarkEnd w:id="259"/>
      <w:r w:rsidRPr="00A036F9">
        <w:rPr>
          <w:rFonts w:ascii="Georgia" w:eastAsia="Times New Roman" w:hAnsi="Georgia" w:cs="Times New Roman"/>
          <w:color w:val="2E2E2E"/>
          <w:sz w:val="24"/>
          <w:szCs w:val="24"/>
        </w:rPr>
        <w:t xml:space="preserve">. This screening yielded an estimate of how likely the mutations were to occur. While some of </w:t>
      </w:r>
      <w:r w:rsidRPr="00A036F9">
        <w:rPr>
          <w:rFonts w:ascii="Georgia" w:eastAsia="Times New Roman" w:hAnsi="Georgia" w:cs="Times New Roman"/>
          <w:color w:val="2E2E2E"/>
          <w:sz w:val="24"/>
          <w:szCs w:val="24"/>
        </w:rPr>
        <w:lastRenderedPageBreak/>
        <w:t xml:space="preserve">the predictions are rather rare, none of them are impossible as reported by </w:t>
      </w:r>
      <w:proofErr w:type="spellStart"/>
      <w:r w:rsidRPr="00A036F9">
        <w:rPr>
          <w:rFonts w:ascii="Georgia" w:eastAsia="Times New Roman" w:hAnsi="Georgia" w:cs="Times New Roman"/>
          <w:color w:val="2E2E2E"/>
          <w:sz w:val="24"/>
          <w:szCs w:val="24"/>
        </w:rPr>
        <w:t>AbYsis</w:t>
      </w:r>
      <w:proofErr w:type="spellEnd"/>
      <w:r w:rsidRPr="00A036F9">
        <w:rPr>
          <w:rFonts w:ascii="Georgia" w:eastAsia="Times New Roman" w:hAnsi="Georgia" w:cs="Times New Roman"/>
          <w:color w:val="2E2E2E"/>
          <w:sz w:val="24"/>
          <w:szCs w:val="24"/>
        </w:rPr>
        <w:t xml:space="preserve"> (</w:t>
      </w:r>
      <w:r>
        <w:fldChar w:fldCharType="begin"/>
      </w:r>
      <w:r>
        <w:instrText>HYPERLINK "https://www.sciencedirect.com/science/article/pii/S2405471221003318?via%3Dihub" \l "mmc9"</w:instrText>
      </w:r>
      <w:r>
        <w:fldChar w:fldCharType="separate"/>
      </w:r>
      <w:del w:id="266" w:author="Graaf, S.C. de (Bastiaan)" w:date="2023-03-27T14:01:00Z">
        <w:r w:rsidRPr="00A036F9" w:rsidDel="00D82B7C">
          <w:rPr>
            <w:rFonts w:ascii="Georgia" w:eastAsia="Times New Roman" w:hAnsi="Georgia" w:cs="Times New Roman"/>
            <w:color w:val="0C7DBB"/>
            <w:sz w:val="24"/>
            <w:szCs w:val="24"/>
          </w:rPr>
          <w:delText>Table S5</w:delText>
        </w:r>
      </w:del>
      <w:ins w:id="267" w:author="Graaf, S.C. de (Bastiaan)" w:date="2023-03-27T14:01:00Z">
        <w:r w:rsidR="00D82B7C">
          <w:rPr>
            <w:rFonts w:ascii="Georgia" w:eastAsia="Times New Roman" w:hAnsi="Georgia" w:cs="Times New Roman"/>
            <w:color w:val="0C7DBB"/>
            <w:sz w:val="24"/>
            <w:szCs w:val="24"/>
          </w:rPr>
          <w:t>\textbf{Data \ref{tab:tabdummy3.5}}</w:t>
        </w:r>
      </w:ins>
      <w:r>
        <w:rPr>
          <w:rFonts w:ascii="Georgia" w:eastAsia="Times New Roman" w:hAnsi="Georgia" w:cs="Times New Roman"/>
          <w:color w:val="0C7DBB"/>
          <w:sz w:val="24"/>
          <w:szCs w:val="24"/>
        </w:rPr>
        <w:fldChar w:fldCharType="end"/>
      </w:r>
      <w:bookmarkEnd w:id="183"/>
      <w:r w:rsidRPr="00A036F9">
        <w:rPr>
          <w:rFonts w:ascii="Georgia" w:eastAsia="Times New Roman" w:hAnsi="Georgia" w:cs="Times New Roman"/>
          <w:color w:val="2E2E2E"/>
          <w:sz w:val="24"/>
          <w:szCs w:val="24"/>
        </w:rPr>
        <w:t>).</w:t>
      </w:r>
    </w:p>
    <w:p w14:paraId="16405DDF" w14:textId="6CE58B78"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Quantification and statistical analysis</w:t>
      </w:r>
    </w:p>
    <w:p w14:paraId="3E5DF281"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For quantification of LC-MS profiling data, the intensity values of the two mAb standards (trastuzumab and alemtuzumab) were averaged in each run and set to 20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w:t>
      </w:r>
      <w:proofErr w:type="spellStart"/>
      <w:r w:rsidRPr="00A036F9">
        <w:rPr>
          <w:rFonts w:ascii="Georgia" w:eastAsia="Times New Roman" w:hAnsi="Georgia" w:cs="Times New Roman"/>
          <w:color w:val="2E2E2E"/>
          <w:sz w:val="24"/>
          <w:szCs w:val="24"/>
        </w:rPr>
        <w:t>mL.</w:t>
      </w:r>
      <w:proofErr w:type="spellEnd"/>
      <w:r w:rsidRPr="00A036F9">
        <w:rPr>
          <w:rFonts w:ascii="Georgia" w:eastAsia="Times New Roman" w:hAnsi="Georgia" w:cs="Times New Roman"/>
          <w:color w:val="2E2E2E"/>
          <w:sz w:val="24"/>
          <w:szCs w:val="24"/>
        </w:rPr>
        <w:t xml:space="preserve"> The intensity values of all other detected Fabs were normalized to these values </w:t>
      </w:r>
      <w:proofErr w:type="gramStart"/>
      <w:r w:rsidRPr="00A036F9">
        <w:rPr>
          <w:rFonts w:ascii="Georgia" w:eastAsia="Times New Roman" w:hAnsi="Georgia" w:cs="Times New Roman"/>
          <w:color w:val="2E2E2E"/>
          <w:sz w:val="24"/>
          <w:szCs w:val="24"/>
        </w:rPr>
        <w:t>in order to</w:t>
      </w:r>
      <w:proofErr w:type="gramEnd"/>
      <w:r w:rsidRPr="00A036F9">
        <w:rPr>
          <w:rFonts w:ascii="Georgia" w:eastAsia="Times New Roman" w:hAnsi="Georgia" w:cs="Times New Roman"/>
          <w:color w:val="2E2E2E"/>
          <w:sz w:val="24"/>
          <w:szCs w:val="24"/>
        </w:rPr>
        <w:t xml:space="preserve"> determine the concentration of each individual clone. For the quantification of mAbs in the validation experiment, a slightly different normalization was used. The intensity values of the detected mAbs in all runs were normalized to the intensity values of trastuzumab and alemtuzumab as measured in the first 200 ng replicate.</w:t>
      </w:r>
    </w:p>
    <w:p w14:paraId="352D0512" w14:textId="3A85A4BE"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Statistical values in figures depicted as lower-case letter r indicate Pearson correlation coefficients. Distances between samples as shown in </w:t>
      </w:r>
      <w:hyperlink r:id="rId112" w:anchor="fig2"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{fig:fig3.2}</w:t>
        </w:r>
      </w:hyperlink>
      <w:bookmarkEnd w:id="50"/>
      <w:r w:rsidRPr="00A036F9">
        <w:rPr>
          <w:rFonts w:ascii="Georgia" w:eastAsia="Times New Roman" w:hAnsi="Georgia" w:cs="Times New Roman"/>
          <w:color w:val="2E2E2E"/>
          <w:sz w:val="24"/>
          <w:szCs w:val="24"/>
        </w:rPr>
        <w:t>B</w:t>
      </w:r>
      <w:r w:rsidR="008F085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were determined by distance correlation. Linear regression for validation of quantification </w:t>
      </w:r>
      <w:hyperlink r:id="rId113"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bookmarkEnd w:id="31"/>
      <w:r w:rsidRPr="00A036F9">
        <w:rPr>
          <w:rFonts w:ascii="Georgia" w:eastAsia="Times New Roman" w:hAnsi="Georgia" w:cs="Times New Roman"/>
          <w:color w:val="2E2E2E"/>
          <w:sz w:val="24"/>
          <w:szCs w:val="24"/>
        </w:rPr>
        <w:t>B</w:t>
      </w:r>
      <w:r w:rsidR="008F085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was determined by ordinary least squares regression with the coefficient of determination given as uncentered R</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The error-bars in the figure represent the standard error of the mean (SEM).</w:t>
      </w:r>
    </w:p>
    <w:p w14:paraId="1B2864F3" w14:textId="3D245F5F" w:rsidR="00A036F9" w:rsidRPr="00A036F9" w:rsidRDefault="00307E4D" w:rsidP="00A036F9">
      <w:pPr>
        <w:spacing w:before="480" w:after="120" w:line="240" w:lineRule="auto"/>
        <w:outlineLvl w:val="1"/>
        <w:rPr>
          <w:rFonts w:ascii="Times New Roman" w:eastAsia="Times New Roman" w:hAnsi="Times New Roman" w:cs="Times New Roman"/>
          <w:color w:val="2E2E2E"/>
          <w:sz w:val="36"/>
          <w:szCs w:val="36"/>
        </w:rPr>
      </w:pPr>
      <w:proofErr w:type="gramStart"/>
      <w:r>
        <w:rPr>
          <w:rFonts w:ascii="Times New Roman" w:eastAsia="Times New Roman" w:hAnsi="Times New Roman" w:cs="Times New Roman"/>
          <w:color w:val="2E2E2E"/>
          <w:sz w:val="36"/>
          <w:szCs w:val="36"/>
        </w:rPr>
        <w:t>!</w:t>
      </w:r>
      <w:r w:rsidR="00A036F9" w:rsidRPr="00A036F9">
        <w:rPr>
          <w:rFonts w:ascii="Times New Roman" w:eastAsia="Times New Roman" w:hAnsi="Times New Roman" w:cs="Times New Roman"/>
          <w:color w:val="2E2E2E"/>
          <w:sz w:val="36"/>
          <w:szCs w:val="36"/>
        </w:rPr>
        <w:t>Acknowledgments</w:t>
      </w:r>
      <w:proofErr w:type="gramEnd"/>
    </w:p>
    <w:p w14:paraId="77B576D8" w14:textId="2A5D673B" w:rsidR="00A036F9" w:rsidRPr="00A036F9" w:rsidRDefault="00A036F9" w:rsidP="00A036F9">
      <w:pPr>
        <w:spacing w:after="0" w:line="240" w:lineRule="auto"/>
        <w:rPr>
          <w:rFonts w:ascii="Times New Roman" w:eastAsia="Times New Roman" w:hAnsi="Times New Roman" w:cs="Times New Roman"/>
          <w:sz w:val="24"/>
          <w:szCs w:val="24"/>
        </w:rPr>
      </w:pPr>
      <w:r w:rsidRPr="00A036F9">
        <w:rPr>
          <w:rFonts w:ascii="Times New Roman" w:eastAsia="Times New Roman" w:hAnsi="Times New Roman" w:cs="Times New Roman"/>
          <w:sz w:val="24"/>
          <w:szCs w:val="24"/>
        </w:rPr>
        <w:t>This research received funding through the Netherlands Organization for Scientific Research (NWO) through the </w:t>
      </w:r>
      <w:hyperlink r:id="rId114" w:anchor="gs1" w:history="1">
        <w:r w:rsidRPr="00A036F9">
          <w:rPr>
            <w:rFonts w:ascii="Times New Roman" w:eastAsia="Times New Roman" w:hAnsi="Times New Roman" w:cs="Times New Roman"/>
            <w:color w:val="0C7DBB"/>
            <w:sz w:val="24"/>
            <w:szCs w:val="24"/>
          </w:rPr>
          <w:t>ENPPS.LIFT.019.001</w:t>
        </w:r>
      </w:hyperlink>
      <w:r w:rsidRPr="00A036F9">
        <w:rPr>
          <w:rFonts w:ascii="Times New Roman" w:eastAsia="Times New Roman" w:hAnsi="Times New Roman" w:cs="Times New Roman"/>
          <w:sz w:val="24"/>
          <w:szCs w:val="24"/>
        </w:rPr>
        <w:t xml:space="preserve"> project (A.J.R.H. and </w:t>
      </w:r>
      <w:proofErr w:type="spellStart"/>
      <w:r w:rsidRPr="00A036F9">
        <w:rPr>
          <w:rFonts w:ascii="Times New Roman" w:eastAsia="Times New Roman" w:hAnsi="Times New Roman" w:cs="Times New Roman"/>
          <w:sz w:val="24"/>
          <w:szCs w:val="24"/>
        </w:rPr>
        <w:t>J.F.G</w:t>
      </w:r>
      <w:proofErr w:type="spellEnd"/>
      <w:r w:rsidRPr="00A036F9">
        <w:rPr>
          <w:rFonts w:ascii="Times New Roman" w:eastAsia="Times New Roman" w:hAnsi="Times New Roman" w:cs="Times New Roman"/>
          <w:sz w:val="24"/>
          <w:szCs w:val="24"/>
        </w:rPr>
        <w:t>.), the </w:t>
      </w:r>
      <w:proofErr w:type="spellStart"/>
      <w:r w:rsidRPr="00A036F9">
        <w:rPr>
          <w:rFonts w:ascii="Times New Roman" w:eastAsia="Times New Roman" w:hAnsi="Times New Roman" w:cs="Times New Roman"/>
          <w:sz w:val="24"/>
          <w:szCs w:val="24"/>
        </w:rPr>
        <w:t>NACTAR</w:t>
      </w:r>
      <w:proofErr w:type="spellEnd"/>
      <w:r w:rsidRPr="00A036F9">
        <w:rPr>
          <w:rFonts w:ascii="Times New Roman" w:eastAsia="Times New Roman" w:hAnsi="Times New Roman" w:cs="Times New Roman"/>
          <w:sz w:val="24"/>
          <w:szCs w:val="24"/>
        </w:rPr>
        <w:t> project </w:t>
      </w:r>
      <w:hyperlink r:id="rId115" w:anchor="gs2" w:history="1">
        <w:r w:rsidRPr="00A036F9">
          <w:rPr>
            <w:rFonts w:ascii="Times New Roman" w:eastAsia="Times New Roman" w:hAnsi="Times New Roman" w:cs="Times New Roman"/>
            <w:color w:val="0C7DBB"/>
            <w:sz w:val="24"/>
            <w:szCs w:val="24"/>
          </w:rPr>
          <w:t>16442</w:t>
        </w:r>
      </w:hyperlink>
      <w:r w:rsidRPr="00A036F9">
        <w:rPr>
          <w:rFonts w:ascii="Times New Roman" w:eastAsia="Times New Roman" w:hAnsi="Times New Roman" w:cs="Times New Roman"/>
          <w:sz w:val="24"/>
          <w:szCs w:val="24"/>
        </w:rPr>
        <w:t xml:space="preserve"> (A.J.R.H. and </w:t>
      </w:r>
      <w:proofErr w:type="spellStart"/>
      <w:r w:rsidRPr="00A036F9">
        <w:rPr>
          <w:rFonts w:ascii="Times New Roman" w:eastAsia="Times New Roman" w:hAnsi="Times New Roman" w:cs="Times New Roman"/>
          <w:sz w:val="24"/>
          <w:szCs w:val="24"/>
        </w:rPr>
        <w:t>M.A.d.B</w:t>
      </w:r>
      <w:proofErr w:type="spellEnd"/>
      <w:r w:rsidRPr="00A036F9">
        <w:rPr>
          <w:rFonts w:ascii="Times New Roman" w:eastAsia="Times New Roman" w:hAnsi="Times New Roman" w:cs="Times New Roman"/>
          <w:sz w:val="24"/>
          <w:szCs w:val="24"/>
        </w:rPr>
        <w:t xml:space="preserve">.), Gravitation Subgrant 00022 from the Institute for Chemical Immunology (A.B., </w:t>
      </w:r>
      <w:proofErr w:type="spellStart"/>
      <w:r w:rsidRPr="00A036F9">
        <w:rPr>
          <w:rFonts w:ascii="Times New Roman" w:eastAsia="Times New Roman" w:hAnsi="Times New Roman" w:cs="Times New Roman"/>
          <w:sz w:val="24"/>
          <w:szCs w:val="24"/>
        </w:rPr>
        <w:t>D.M.H.v.R</w:t>
      </w:r>
      <w:proofErr w:type="spellEnd"/>
      <w:r w:rsidRPr="00A036F9">
        <w:rPr>
          <w:rFonts w:ascii="Times New Roman" w:eastAsia="Times New Roman" w:hAnsi="Times New Roman" w:cs="Times New Roman"/>
          <w:sz w:val="24"/>
          <w:szCs w:val="24"/>
        </w:rPr>
        <w:t>., W.P., D.S., and J.S.), and the Spinoza award </w:t>
      </w:r>
      <w:hyperlink r:id="rId116" w:anchor="gs4" w:history="1">
        <w:r w:rsidRPr="00A036F9">
          <w:rPr>
            <w:rFonts w:ascii="Times New Roman" w:eastAsia="Times New Roman" w:hAnsi="Times New Roman" w:cs="Times New Roman"/>
            <w:color w:val="0C7DBB"/>
            <w:sz w:val="24"/>
            <w:szCs w:val="24"/>
          </w:rPr>
          <w:t>SPI.2017.028</w:t>
        </w:r>
      </w:hyperlink>
      <w:r w:rsidRPr="00A036F9">
        <w:rPr>
          <w:rFonts w:ascii="Times New Roman" w:eastAsia="Times New Roman" w:hAnsi="Times New Roman" w:cs="Times New Roman"/>
          <w:sz w:val="24"/>
          <w:szCs w:val="24"/>
        </w:rPr>
        <w:t> to A.J.R.H. This project received additional funding from the European Union’s Horizon 2020 research and innovation program under the grant agreement </w:t>
      </w:r>
      <w:hyperlink r:id="rId117" w:anchor="gs5" w:history="1">
        <w:r w:rsidRPr="00A036F9">
          <w:rPr>
            <w:rFonts w:ascii="Times New Roman" w:eastAsia="Times New Roman" w:hAnsi="Times New Roman" w:cs="Times New Roman"/>
            <w:color w:val="0C7DBB"/>
            <w:sz w:val="24"/>
            <w:szCs w:val="24"/>
          </w:rPr>
          <w:t>686547</w:t>
        </w:r>
      </w:hyperlink>
      <w:r w:rsidRPr="00A036F9">
        <w:rPr>
          <w:rFonts w:ascii="Times New Roman" w:eastAsia="Times New Roman" w:hAnsi="Times New Roman" w:cs="Times New Roman"/>
          <w:sz w:val="24"/>
          <w:szCs w:val="24"/>
        </w:rPr>
        <w:t xml:space="preserve"> (EPIC-XS) for A.J.R.H. We kindly acknowledge the teams of Janine Schuurman, Frank </w:t>
      </w:r>
      <w:proofErr w:type="spellStart"/>
      <w:r w:rsidRPr="00A036F9">
        <w:rPr>
          <w:rFonts w:ascii="Times New Roman" w:eastAsia="Times New Roman" w:hAnsi="Times New Roman" w:cs="Times New Roman"/>
          <w:sz w:val="24"/>
          <w:szCs w:val="24"/>
        </w:rPr>
        <w:t>Beurskens</w:t>
      </w:r>
      <w:proofErr w:type="spellEnd"/>
      <w:r w:rsidRPr="00A036F9">
        <w:rPr>
          <w:rFonts w:ascii="Times New Roman" w:eastAsia="Times New Roman" w:hAnsi="Times New Roman" w:cs="Times New Roman"/>
          <w:sz w:val="24"/>
          <w:szCs w:val="24"/>
        </w:rPr>
        <w:t xml:space="preserve">, and Boris </w:t>
      </w:r>
      <w:proofErr w:type="spellStart"/>
      <w:r w:rsidRPr="00A036F9">
        <w:rPr>
          <w:rFonts w:ascii="Times New Roman" w:eastAsia="Times New Roman" w:hAnsi="Times New Roman" w:cs="Times New Roman"/>
          <w:sz w:val="24"/>
          <w:szCs w:val="24"/>
        </w:rPr>
        <w:t>Bleijlevens</w:t>
      </w:r>
      <w:proofErr w:type="spellEnd"/>
      <w:r w:rsidRPr="00A036F9">
        <w:rPr>
          <w:rFonts w:ascii="Times New Roman" w:eastAsia="Times New Roman" w:hAnsi="Times New Roman" w:cs="Times New Roman"/>
          <w:sz w:val="24"/>
          <w:szCs w:val="24"/>
        </w:rPr>
        <w:t xml:space="preserve"> (Genmab, Utrecht, NL) for continuous support over the years, stimulating discussions, financial co-support for A.B. and S.T., and the generation of the recombinant clone based on the sequence of the plasma clone </w:t>
      </w:r>
      <w:r w:rsidR="00307E4D">
        <w:rPr>
          <w:rFonts w:ascii="Times New Roman" w:eastAsia="Times New Roman" w:hAnsi="Times New Roman" w:cs="Times New Roman"/>
          <w:sz w:val="18"/>
          <w:szCs w:val="18"/>
          <w:vertAlign w:val="superscript"/>
        </w:rPr>
        <w:t>\</w:t>
      </w:r>
      <w:proofErr w:type="spellStart"/>
      <w:proofErr w:type="gramStart"/>
      <w:r w:rsidR="00307E4D">
        <w:rPr>
          <w:rFonts w:ascii="Times New Roman" w:eastAsia="Times New Roman" w:hAnsi="Times New Roman" w:cs="Times New Roman"/>
          <w:sz w:val="18"/>
          <w:szCs w:val="18"/>
          <w:vertAlign w:val="superscript"/>
        </w:rPr>
        <w:t>textsuperscript</w:t>
      </w:r>
      <w:proofErr w:type="spellEnd"/>
      <w:r w:rsidR="00307E4D">
        <w:rPr>
          <w:rFonts w:ascii="Times New Roman" w:eastAsia="Times New Roman" w:hAnsi="Times New Roman" w:cs="Times New Roman"/>
          <w:sz w:val="18"/>
          <w:szCs w:val="18"/>
          <w:vertAlign w:val="superscript"/>
        </w:rPr>
        <w:t>{</w:t>
      </w:r>
      <w:proofErr w:type="gramEnd"/>
      <w:r w:rsidR="00307E4D">
        <w:rPr>
          <w:rFonts w:ascii="Times New Roman" w:eastAsia="Times New Roman" w:hAnsi="Times New Roman" w:cs="Times New Roman"/>
          <w:sz w:val="18"/>
          <w:szCs w:val="18"/>
          <w:vertAlign w:val="superscript"/>
        </w:rPr>
        <w:t>24.4} 1 \</w:t>
      </w:r>
      <w:proofErr w:type="spellStart"/>
      <w:r w:rsidR="00307E4D">
        <w:rPr>
          <w:rFonts w:ascii="Times New Roman" w:eastAsia="Times New Roman" w:hAnsi="Times New Roman" w:cs="Times New Roman"/>
          <w:sz w:val="18"/>
          <w:szCs w:val="18"/>
          <w:vertAlign w:val="superscript"/>
        </w:rPr>
        <w:t>textsubscript</w:t>
      </w:r>
      <w:proofErr w:type="spellEnd"/>
      <w:r w:rsidR="00307E4D">
        <w:rPr>
          <w:rFonts w:ascii="Times New Roman" w:eastAsia="Times New Roman" w:hAnsi="Times New Roman" w:cs="Times New Roman"/>
          <w:sz w:val="18"/>
          <w:szCs w:val="18"/>
          <w:vertAlign w:val="superscript"/>
        </w:rPr>
        <w:t>{47,359.4}</w:t>
      </w:r>
      <w:r w:rsidRPr="00A036F9">
        <w:rPr>
          <w:rFonts w:ascii="Times New Roman" w:eastAsia="Times New Roman" w:hAnsi="Times New Roman" w:cs="Times New Roman"/>
          <w:sz w:val="24"/>
          <w:szCs w:val="24"/>
        </w:rPr>
        <w:t xml:space="preserve">. We thank Dietmar </w:t>
      </w:r>
      <w:proofErr w:type="spellStart"/>
      <w:r w:rsidRPr="00A036F9">
        <w:rPr>
          <w:rFonts w:ascii="Times New Roman" w:eastAsia="Times New Roman" w:hAnsi="Times New Roman" w:cs="Times New Roman"/>
          <w:sz w:val="24"/>
          <w:szCs w:val="24"/>
        </w:rPr>
        <w:t>Reusch</w:t>
      </w:r>
      <w:proofErr w:type="spellEnd"/>
      <w:r w:rsidRPr="00A036F9">
        <w:rPr>
          <w:rFonts w:ascii="Times New Roman" w:eastAsia="Times New Roman" w:hAnsi="Times New Roman" w:cs="Times New Roman"/>
          <w:sz w:val="24"/>
          <w:szCs w:val="24"/>
        </w:rPr>
        <w:t xml:space="preserve"> and Markus </w:t>
      </w:r>
      <w:proofErr w:type="spellStart"/>
      <w:r w:rsidRPr="00A036F9">
        <w:rPr>
          <w:rFonts w:ascii="Times New Roman" w:eastAsia="Times New Roman" w:hAnsi="Times New Roman" w:cs="Times New Roman"/>
          <w:sz w:val="24"/>
          <w:szCs w:val="24"/>
        </w:rPr>
        <w:t>Haberger</w:t>
      </w:r>
      <w:proofErr w:type="spellEnd"/>
      <w:r w:rsidRPr="00A036F9">
        <w:rPr>
          <w:rFonts w:ascii="Times New Roman" w:eastAsia="Times New Roman" w:hAnsi="Times New Roman" w:cs="Times New Roman"/>
          <w:sz w:val="24"/>
          <w:szCs w:val="24"/>
        </w:rPr>
        <w:t xml:space="preserve"> (Roche, </w:t>
      </w:r>
      <w:proofErr w:type="spellStart"/>
      <w:r w:rsidRPr="00A036F9">
        <w:rPr>
          <w:rFonts w:ascii="Times New Roman" w:eastAsia="Times New Roman" w:hAnsi="Times New Roman" w:cs="Times New Roman"/>
          <w:sz w:val="24"/>
          <w:szCs w:val="24"/>
        </w:rPr>
        <w:t>Penzberg</w:t>
      </w:r>
      <w:proofErr w:type="spellEnd"/>
      <w:r w:rsidRPr="00A036F9">
        <w:rPr>
          <w:rFonts w:ascii="Times New Roman" w:eastAsia="Times New Roman" w:hAnsi="Times New Roman" w:cs="Times New Roman"/>
          <w:sz w:val="24"/>
          <w:szCs w:val="24"/>
        </w:rPr>
        <w:t>) for the kind donation of trastuzumab.</w:t>
      </w:r>
    </w:p>
    <w:p w14:paraId="079D41FF" w14:textId="37AD0EEF" w:rsidR="00A036F9" w:rsidRPr="00A036F9" w:rsidRDefault="00307E4D" w:rsidP="00A036F9">
      <w:pPr>
        <w:spacing w:before="360" w:after="120" w:line="240" w:lineRule="auto"/>
        <w:outlineLvl w:val="2"/>
        <w:rPr>
          <w:rFonts w:ascii="Times New Roman" w:eastAsia="Times New Roman" w:hAnsi="Times New Roman" w:cs="Times New Roman"/>
          <w:color w:val="2E2E2E"/>
          <w:sz w:val="27"/>
          <w:szCs w:val="27"/>
        </w:rPr>
      </w:pPr>
      <w:r>
        <w:rPr>
          <w:rFonts w:ascii="Times New Roman" w:eastAsia="Times New Roman" w:hAnsi="Times New Roman" w:cs="Times New Roman"/>
          <w:color w:val="2E2E2E"/>
          <w:sz w:val="27"/>
          <w:szCs w:val="27"/>
        </w:rPr>
        <w:t>!!</w:t>
      </w:r>
      <w:r w:rsidR="00A036F9" w:rsidRPr="00A036F9">
        <w:rPr>
          <w:rFonts w:ascii="Times New Roman" w:eastAsia="Times New Roman" w:hAnsi="Times New Roman" w:cs="Times New Roman"/>
          <w:color w:val="2E2E2E"/>
          <w:sz w:val="27"/>
          <w:szCs w:val="27"/>
        </w:rPr>
        <w:t>Author contributions</w:t>
      </w:r>
    </w:p>
    <w:p w14:paraId="36F97B20" w14:textId="77777777" w:rsidR="00A036F9" w:rsidRPr="00A036F9" w:rsidRDefault="00A036F9" w:rsidP="00A036F9">
      <w:pPr>
        <w:spacing w:after="240" w:line="240" w:lineRule="auto"/>
        <w:rPr>
          <w:rFonts w:ascii="Times New Roman" w:eastAsia="Times New Roman" w:hAnsi="Times New Roman" w:cs="Times New Roman"/>
          <w:sz w:val="24"/>
          <w:szCs w:val="24"/>
        </w:rPr>
      </w:pPr>
      <w:r w:rsidRPr="00A036F9">
        <w:rPr>
          <w:rFonts w:ascii="Times New Roman" w:eastAsia="Times New Roman" w:hAnsi="Times New Roman" w:cs="Times New Roman"/>
          <w:sz w:val="24"/>
          <w:szCs w:val="24"/>
        </w:rPr>
        <w:t xml:space="preserve">A.J.R.H. conceived the idea for this study. A.B., S.T., and A.J.R.H. designed the research, planned the experiments, and supervised the project. A.B., M.H., </w:t>
      </w:r>
      <w:proofErr w:type="spellStart"/>
      <w:r w:rsidRPr="00A036F9">
        <w:rPr>
          <w:rFonts w:ascii="Times New Roman" w:eastAsia="Times New Roman" w:hAnsi="Times New Roman" w:cs="Times New Roman"/>
          <w:sz w:val="24"/>
          <w:szCs w:val="24"/>
        </w:rPr>
        <w:t>M.A.d.B</w:t>
      </w:r>
      <w:proofErr w:type="spellEnd"/>
      <w:r w:rsidRPr="00A036F9">
        <w:rPr>
          <w:rFonts w:ascii="Times New Roman" w:eastAsia="Times New Roman" w:hAnsi="Times New Roman" w:cs="Times New Roman"/>
          <w:sz w:val="24"/>
          <w:szCs w:val="24"/>
        </w:rPr>
        <w:t xml:space="preserve">., and </w:t>
      </w:r>
      <w:proofErr w:type="spellStart"/>
      <w:r w:rsidRPr="00A036F9">
        <w:rPr>
          <w:rFonts w:ascii="Times New Roman" w:eastAsia="Times New Roman" w:hAnsi="Times New Roman" w:cs="Times New Roman"/>
          <w:sz w:val="24"/>
          <w:szCs w:val="24"/>
        </w:rPr>
        <w:t>D.M.H.v.R</w:t>
      </w:r>
      <w:proofErr w:type="spellEnd"/>
      <w:r w:rsidRPr="00A036F9">
        <w:rPr>
          <w:rFonts w:ascii="Times New Roman" w:eastAsia="Times New Roman" w:hAnsi="Times New Roman" w:cs="Times New Roman"/>
          <w:sz w:val="24"/>
          <w:szCs w:val="24"/>
        </w:rPr>
        <w:t xml:space="preserve">. performed the IgG capture from serum and subsequent generation of Fabs, subsequently analyzed by intact LC-MS. M.H. developed the repertoire profiling bioinformatics workflow. S.T. performed the middle-down MS/MS analysis of the clones and generated the bioinformatics workflow to analyze the data. W.P., M.H., D.S., and J.S. performed all bottom-up proteomics experiments and subsequent data analysis. J.-F.G. and </w:t>
      </w:r>
      <w:proofErr w:type="spellStart"/>
      <w:r w:rsidRPr="00A036F9">
        <w:rPr>
          <w:rFonts w:ascii="Times New Roman" w:eastAsia="Times New Roman" w:hAnsi="Times New Roman" w:cs="Times New Roman"/>
          <w:sz w:val="24"/>
          <w:szCs w:val="24"/>
        </w:rPr>
        <w:t>B.d.G</w:t>
      </w:r>
      <w:proofErr w:type="spellEnd"/>
      <w:r w:rsidRPr="00A036F9">
        <w:rPr>
          <w:rFonts w:ascii="Times New Roman" w:eastAsia="Times New Roman" w:hAnsi="Times New Roman" w:cs="Times New Roman"/>
          <w:sz w:val="24"/>
          <w:szCs w:val="24"/>
        </w:rPr>
        <w:t xml:space="preserve">. contributed to study design and data analysis. M.V., </w:t>
      </w:r>
      <w:proofErr w:type="spellStart"/>
      <w:r w:rsidRPr="00A036F9">
        <w:rPr>
          <w:rFonts w:ascii="Times New Roman" w:eastAsia="Times New Roman" w:hAnsi="Times New Roman" w:cs="Times New Roman"/>
          <w:sz w:val="24"/>
          <w:szCs w:val="24"/>
        </w:rPr>
        <w:t>M.J.M.B</w:t>
      </w:r>
      <w:proofErr w:type="spellEnd"/>
      <w:r w:rsidRPr="00A036F9">
        <w:rPr>
          <w:rFonts w:ascii="Times New Roman" w:eastAsia="Times New Roman" w:hAnsi="Times New Roman" w:cs="Times New Roman"/>
          <w:sz w:val="24"/>
          <w:szCs w:val="24"/>
        </w:rPr>
        <w:t xml:space="preserve">., and </w:t>
      </w:r>
      <w:proofErr w:type="spellStart"/>
      <w:r w:rsidRPr="00A036F9">
        <w:rPr>
          <w:rFonts w:ascii="Times New Roman" w:eastAsia="Times New Roman" w:hAnsi="Times New Roman" w:cs="Times New Roman"/>
          <w:sz w:val="24"/>
          <w:szCs w:val="24"/>
        </w:rPr>
        <w:t>O.L.C</w:t>
      </w:r>
      <w:proofErr w:type="spellEnd"/>
      <w:r w:rsidRPr="00A036F9">
        <w:rPr>
          <w:rFonts w:ascii="Times New Roman" w:eastAsia="Times New Roman" w:hAnsi="Times New Roman" w:cs="Times New Roman"/>
          <w:sz w:val="24"/>
          <w:szCs w:val="24"/>
        </w:rPr>
        <w:t xml:space="preserve">. provided the MARS cohort samples and selected the </w:t>
      </w:r>
      <w:r w:rsidRPr="00A036F9">
        <w:rPr>
          <w:rFonts w:ascii="Times New Roman" w:eastAsia="Times New Roman" w:hAnsi="Times New Roman" w:cs="Times New Roman"/>
          <w:sz w:val="24"/>
          <w:szCs w:val="24"/>
        </w:rPr>
        <w:lastRenderedPageBreak/>
        <w:t>patient population used in this study. A.B., M.H., S.T., and A.J.R.H. wrote the original draft, which was read, improved, and approved by all co-authors.</w:t>
      </w:r>
    </w:p>
    <w:p w14:paraId="1BF549E7" w14:textId="215D0A66" w:rsidR="00A036F9" w:rsidRPr="00A036F9" w:rsidRDefault="00307E4D" w:rsidP="00A036F9">
      <w:pPr>
        <w:spacing w:before="360" w:after="120" w:line="240" w:lineRule="auto"/>
        <w:outlineLvl w:val="2"/>
        <w:rPr>
          <w:rFonts w:ascii="Times New Roman" w:eastAsia="Times New Roman" w:hAnsi="Times New Roman" w:cs="Times New Roman"/>
          <w:color w:val="2E2E2E"/>
          <w:sz w:val="27"/>
          <w:szCs w:val="27"/>
        </w:rPr>
      </w:pPr>
      <w:r>
        <w:rPr>
          <w:rFonts w:ascii="Times New Roman" w:eastAsia="Times New Roman" w:hAnsi="Times New Roman" w:cs="Times New Roman"/>
          <w:color w:val="2E2E2E"/>
          <w:sz w:val="27"/>
          <w:szCs w:val="27"/>
        </w:rPr>
        <w:t>!!</w:t>
      </w:r>
      <w:r w:rsidR="00A036F9" w:rsidRPr="00A036F9">
        <w:rPr>
          <w:rFonts w:ascii="Times New Roman" w:eastAsia="Times New Roman" w:hAnsi="Times New Roman" w:cs="Times New Roman"/>
          <w:color w:val="2E2E2E"/>
          <w:sz w:val="27"/>
          <w:szCs w:val="27"/>
        </w:rPr>
        <w:t>Declaration of interests</w:t>
      </w:r>
    </w:p>
    <w:p w14:paraId="2C20DD24" w14:textId="77777777" w:rsidR="00A036F9" w:rsidRPr="00A036F9" w:rsidRDefault="00A036F9" w:rsidP="00A036F9">
      <w:pPr>
        <w:spacing w:after="240" w:line="240" w:lineRule="auto"/>
        <w:rPr>
          <w:rFonts w:ascii="Times New Roman" w:eastAsia="Times New Roman" w:hAnsi="Times New Roman" w:cs="Times New Roman"/>
          <w:sz w:val="24"/>
          <w:szCs w:val="24"/>
        </w:rPr>
      </w:pPr>
      <w:r w:rsidRPr="00A036F9">
        <w:rPr>
          <w:rFonts w:ascii="Times New Roman" w:eastAsia="Times New Roman" w:hAnsi="Times New Roman" w:cs="Times New Roman"/>
          <w:sz w:val="24"/>
          <w:szCs w:val="24"/>
        </w:rPr>
        <w:t>The authors declare no competing interests.</w:t>
      </w:r>
    </w:p>
    <w:p w14:paraId="4D24372B"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C586C0"/>
          <w:sz w:val="21"/>
          <w:szCs w:val="21"/>
        </w:rPr>
        <w:t>\</w:t>
      </w:r>
      <w:proofErr w:type="spellStart"/>
      <w:proofErr w:type="gramStart"/>
      <w:r w:rsidRPr="006F24EE">
        <w:rPr>
          <w:rFonts w:ascii="Fira Code" w:eastAsia="Times New Roman" w:hAnsi="Fira Code" w:cs="Fira Code"/>
          <w:color w:val="C586C0"/>
          <w:sz w:val="21"/>
          <w:szCs w:val="21"/>
        </w:rPr>
        <w:t>clearpage</w:t>
      </w:r>
      <w:proofErr w:type="spellEnd"/>
      <w:proofErr w:type="gramEnd"/>
    </w:p>
    <w:p w14:paraId="01655620" w14:textId="25F4E02E" w:rsidR="006F24EE" w:rsidRPr="006F24EE" w:rsidDel="00C81DE2" w:rsidRDefault="006F24EE">
      <w:pPr>
        <w:shd w:val="clear" w:color="auto" w:fill="1E1E1E"/>
        <w:spacing w:after="0" w:line="285" w:lineRule="atLeast"/>
        <w:rPr>
          <w:del w:id="268" w:author="Graaf, S.C. de (Bastiaan)" w:date="2023-03-27T15:44:00Z"/>
          <w:rFonts w:ascii="Fira Code" w:eastAsia="Times New Roman" w:hAnsi="Fira Code" w:cs="Fira Code"/>
          <w:color w:val="D4D4D4"/>
          <w:sz w:val="21"/>
          <w:szCs w:val="21"/>
        </w:rPr>
      </w:pP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begin</w:t>
      </w:r>
      <w:proofErr w:type="gramEnd"/>
      <w:r w:rsidRPr="006F24EE">
        <w:rPr>
          <w:rFonts w:ascii="Fira Code" w:eastAsia="Times New Roman" w:hAnsi="Fira Code" w:cs="Fira Code"/>
          <w:color w:val="D4D4D4"/>
          <w:sz w:val="21"/>
          <w:szCs w:val="21"/>
        </w:rPr>
        <w:t>{</w:t>
      </w:r>
      <w:proofErr w:type="spellStart"/>
      <w:r w:rsidRPr="006F24EE">
        <w:rPr>
          <w:rFonts w:ascii="Fira Code" w:eastAsia="Times New Roman" w:hAnsi="Fira Code" w:cs="Fira Code"/>
          <w:color w:val="9CDCFE"/>
          <w:sz w:val="21"/>
          <w:szCs w:val="21"/>
        </w:rPr>
        <w:t>subappendices</w:t>
      </w:r>
      <w:proofErr w:type="spellEnd"/>
      <w:r w:rsidRPr="006F24EE">
        <w:rPr>
          <w:rFonts w:ascii="Fira Code" w:eastAsia="Times New Roman" w:hAnsi="Fira Code" w:cs="Fira Code"/>
          <w:color w:val="D4D4D4"/>
          <w:sz w:val="21"/>
          <w:szCs w:val="21"/>
        </w:rPr>
        <w:t>}</w:t>
      </w:r>
    </w:p>
    <w:p w14:paraId="1B40F53C" w14:textId="3E4910D7" w:rsidR="00AD2A55" w:rsidRPr="00AD2A55" w:rsidRDefault="00AD2A55" w:rsidP="00C81DE2">
      <w:pPr>
        <w:shd w:val="clear" w:color="auto" w:fill="1E1E1E"/>
        <w:spacing w:after="0" w:line="285" w:lineRule="atLeast"/>
        <w:rPr>
          <w:rFonts w:ascii="Fira Code" w:eastAsia="Times New Roman" w:hAnsi="Fira Code" w:cs="Fira Code"/>
          <w:color w:val="D4D4D4"/>
          <w:sz w:val="21"/>
          <w:szCs w:val="21"/>
        </w:rPr>
      </w:pPr>
      <w:del w:id="269" w:author="Graaf, S.C. de (Bastiaan)" w:date="2023-03-27T15:44:00Z">
        <w:r w:rsidRPr="00AD2A55" w:rsidDel="00C81DE2">
          <w:rPr>
            <w:rFonts w:ascii="Fira Code" w:eastAsia="Times New Roman" w:hAnsi="Fira Code" w:cs="Fira Code"/>
            <w:color w:val="DCDCAA"/>
            <w:sz w:val="21"/>
            <w:szCs w:val="21"/>
          </w:rPr>
          <w:delText>\beginsupplement</w:delText>
        </w:r>
      </w:del>
    </w:p>
    <w:p w14:paraId="48C351C9" w14:textId="761DE324" w:rsidR="006F24EE" w:rsidRDefault="004B6F17" w:rsidP="004B6F17">
      <w:pPr>
        <w:pStyle w:val="Heading2"/>
        <w:rPr>
          <w:ins w:id="270" w:author="Graaf, S.C. de (Bastiaan)" w:date="2023-03-27T14:02:00Z"/>
        </w:rPr>
      </w:pPr>
      <w:proofErr w:type="gramStart"/>
      <w:r>
        <w:rPr>
          <w:color w:val="DCDCAA"/>
        </w:rPr>
        <w:t>!</w:t>
      </w:r>
      <w:r w:rsidR="006F24EE" w:rsidRPr="006F24EE">
        <w:t>Supplementary</w:t>
      </w:r>
      <w:proofErr w:type="gramEnd"/>
      <w:r w:rsidR="006F24EE" w:rsidRPr="006F24EE">
        <w:t xml:space="preserve"> material</w:t>
      </w:r>
    </w:p>
    <w:p w14:paraId="6F150790" w14:textId="096480B9" w:rsidR="00D82B7C" w:rsidRPr="00D82B7C" w:rsidRDefault="00D82B7C" w:rsidP="00C81DE2">
      <w:pPr>
        <w:shd w:val="clear" w:color="auto" w:fill="1E1E1E"/>
        <w:spacing w:after="0" w:line="285" w:lineRule="atLeast"/>
        <w:rPr>
          <w:ins w:id="271" w:author="Graaf, S.C. de (Bastiaan)" w:date="2023-03-27T14:02:00Z"/>
          <w:rFonts w:ascii="Fira Code" w:eastAsia="Times New Roman" w:hAnsi="Fira Code" w:cs="Fira Code"/>
          <w:color w:val="D4D4D4"/>
          <w:sz w:val="21"/>
          <w:szCs w:val="21"/>
        </w:rPr>
      </w:pPr>
      <w:ins w:id="272"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beginsupplement</w:t>
        </w:r>
        <w:proofErr w:type="spellEnd"/>
        <w:proofErr w:type="gramEnd"/>
      </w:ins>
    </w:p>
    <w:p w14:paraId="14D0103B" w14:textId="77777777" w:rsidR="00D82B7C" w:rsidRPr="00D82B7C" w:rsidRDefault="00D82B7C" w:rsidP="00D82B7C">
      <w:pPr>
        <w:shd w:val="clear" w:color="auto" w:fill="1E1E1E"/>
        <w:spacing w:after="0" w:line="285" w:lineRule="atLeast"/>
        <w:rPr>
          <w:ins w:id="273" w:author="Graaf, S.C. de (Bastiaan)" w:date="2023-03-27T14:02:00Z"/>
          <w:rFonts w:ascii="Fira Code" w:eastAsia="Times New Roman" w:hAnsi="Fira Code" w:cs="Fira Code"/>
          <w:color w:val="D4D4D4"/>
          <w:sz w:val="21"/>
          <w:szCs w:val="21"/>
        </w:rPr>
      </w:pPr>
      <w:ins w:id="274" w:author="Graaf, S.C. de (Bastiaan)" w:date="2023-03-27T14:02:00Z">
        <w:r w:rsidRPr="00D82B7C">
          <w:rPr>
            <w:rFonts w:ascii="Fira Code" w:eastAsia="Times New Roman" w:hAnsi="Fira Code" w:cs="Fira Code"/>
            <w:color w:val="D4D4D4"/>
            <w:sz w:val="21"/>
            <w:szCs w:val="21"/>
          </w:rPr>
          <w:t xml:space="preserve">    Supplementary Table 1-5 and Supplementary Data 1-3 can be found online </w:t>
        </w:r>
        <w:proofErr w:type="gramStart"/>
        <w:r w:rsidRPr="00D82B7C">
          <w:rPr>
            <w:rFonts w:ascii="Fira Code" w:eastAsia="Times New Roman" w:hAnsi="Fira Code" w:cs="Fira Code"/>
            <w:color w:val="D4D4D4"/>
            <w:sz w:val="21"/>
            <w:szCs w:val="21"/>
          </w:rPr>
          <w:t>at:</w:t>
        </w:r>
        <w:r w:rsidRPr="00D82B7C">
          <w:rPr>
            <w:rFonts w:ascii="Fira Code" w:eastAsia="Times New Roman" w:hAnsi="Fira Code" w:cs="Fira Code"/>
            <w:color w:val="C586C0"/>
            <w:sz w:val="21"/>
            <w:szCs w:val="21"/>
          </w:rPr>
          <w:t>\</w:t>
        </w:r>
        <w:proofErr w:type="gramEnd"/>
        <w:r w:rsidRPr="00D82B7C">
          <w:rPr>
            <w:rFonts w:ascii="Fira Code" w:eastAsia="Times New Roman" w:hAnsi="Fira Code" w:cs="Fira Code"/>
            <w:color w:val="C586C0"/>
            <w:sz w:val="21"/>
            <w:szCs w:val="21"/>
          </w:rPr>
          <w:t>\</w:t>
        </w:r>
      </w:ins>
    </w:p>
    <w:p w14:paraId="0D0B7716" w14:textId="77777777" w:rsidR="00D82B7C" w:rsidRPr="00D82B7C" w:rsidRDefault="00D82B7C" w:rsidP="00D82B7C">
      <w:pPr>
        <w:shd w:val="clear" w:color="auto" w:fill="1E1E1E"/>
        <w:spacing w:after="0" w:line="285" w:lineRule="atLeast"/>
        <w:rPr>
          <w:ins w:id="275" w:author="Graaf, S.C. de (Bastiaan)" w:date="2023-03-27T14:02:00Z"/>
          <w:rFonts w:ascii="Fira Code" w:eastAsia="Times New Roman" w:hAnsi="Fira Code" w:cs="Fira Code"/>
          <w:color w:val="D4D4D4"/>
          <w:sz w:val="21"/>
          <w:szCs w:val="21"/>
        </w:rPr>
      </w:pPr>
      <w:ins w:id="276"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\emph</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i/>
            <w:iCs/>
            <w:color w:val="D4D4D4"/>
            <w:sz w:val="21"/>
            <w:szCs w:val="21"/>
          </w:rPr>
          <w:t>https://doi.org/10.1016/j.cels.2021.08.008</w:t>
        </w:r>
        <w:r w:rsidRPr="00D82B7C">
          <w:rPr>
            <w:rFonts w:ascii="Fira Code" w:eastAsia="Times New Roman" w:hAnsi="Fira Code" w:cs="Fira Code"/>
            <w:color w:val="D4D4D4"/>
            <w:sz w:val="21"/>
            <w:szCs w:val="21"/>
          </w:rPr>
          <w:t>}</w:t>
        </w:r>
        <w:r w:rsidRPr="00D82B7C">
          <w:rPr>
            <w:rFonts w:ascii="Fira Code" w:eastAsia="Times New Roman" w:hAnsi="Fira Code" w:cs="Fira Code"/>
            <w:color w:val="C586C0"/>
            <w:sz w:val="21"/>
            <w:szCs w:val="21"/>
          </w:rPr>
          <w:t>\</w:t>
        </w:r>
        <w:proofErr w:type="gramEnd"/>
        <w:r w:rsidRPr="00D82B7C">
          <w:rPr>
            <w:rFonts w:ascii="Fira Code" w:eastAsia="Times New Roman" w:hAnsi="Fira Code" w:cs="Fira Code"/>
            <w:color w:val="C586C0"/>
            <w:sz w:val="21"/>
            <w:szCs w:val="21"/>
          </w:rPr>
          <w:t>\</w:t>
        </w:r>
      </w:ins>
    </w:p>
    <w:p w14:paraId="0BE43DB1" w14:textId="77777777" w:rsidR="00D82B7C" w:rsidRPr="00D82B7C" w:rsidRDefault="00D82B7C" w:rsidP="00D82B7C">
      <w:pPr>
        <w:shd w:val="clear" w:color="auto" w:fill="1E1E1E"/>
        <w:spacing w:after="0" w:line="285" w:lineRule="atLeast"/>
        <w:rPr>
          <w:ins w:id="277" w:author="Graaf, S.C. de (Bastiaan)" w:date="2023-03-27T14:02:00Z"/>
          <w:rFonts w:ascii="Fira Code" w:eastAsia="Times New Roman" w:hAnsi="Fira Code" w:cs="Fira Code"/>
          <w:color w:val="D4D4D4"/>
          <w:sz w:val="21"/>
          <w:szCs w:val="21"/>
        </w:rPr>
      </w:pPr>
    </w:p>
    <w:p w14:paraId="4E1F79B4" w14:textId="77777777" w:rsidR="00D82B7C" w:rsidRPr="00D82B7C" w:rsidRDefault="00D82B7C" w:rsidP="00D82B7C">
      <w:pPr>
        <w:shd w:val="clear" w:color="auto" w:fill="1E1E1E"/>
        <w:spacing w:after="0" w:line="285" w:lineRule="atLeast"/>
        <w:rPr>
          <w:ins w:id="278" w:author="Graaf, S.C. de (Bastiaan)" w:date="2023-03-27T14:02:00Z"/>
          <w:rFonts w:ascii="Fira Code" w:eastAsia="Times New Roman" w:hAnsi="Fira Code" w:cs="Fira Code"/>
          <w:color w:val="D4D4D4"/>
          <w:sz w:val="21"/>
          <w:szCs w:val="21"/>
        </w:rPr>
      </w:pPr>
      <w:ins w:id="279"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288CD665" w14:textId="77777777" w:rsidR="00D82B7C" w:rsidRPr="00D82B7C" w:rsidRDefault="00D82B7C" w:rsidP="00D82B7C">
      <w:pPr>
        <w:shd w:val="clear" w:color="auto" w:fill="1E1E1E"/>
        <w:spacing w:after="0" w:line="285" w:lineRule="atLeast"/>
        <w:rPr>
          <w:ins w:id="280" w:author="Graaf, S.C. de (Bastiaan)" w:date="2023-03-27T14:02:00Z"/>
          <w:rFonts w:ascii="Fira Code" w:eastAsia="Times New Roman" w:hAnsi="Fira Code" w:cs="Fira Code"/>
          <w:color w:val="D4D4D4"/>
          <w:sz w:val="21"/>
          <w:szCs w:val="21"/>
        </w:rPr>
      </w:pPr>
      <w:ins w:id="281"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data:datadummy</w:t>
        </w:r>
        <w:proofErr w:type="gramEnd"/>
        <w:r w:rsidRPr="00D82B7C">
          <w:rPr>
            <w:rFonts w:ascii="Fira Code" w:eastAsia="Times New Roman" w:hAnsi="Fira Code" w:cs="Fira Code"/>
            <w:color w:val="9CDCFE"/>
            <w:sz w:val="21"/>
            <w:szCs w:val="21"/>
          </w:rPr>
          <w:t>3.1</w:t>
        </w:r>
        <w:r w:rsidRPr="00D82B7C">
          <w:rPr>
            <w:rFonts w:ascii="Fira Code" w:eastAsia="Times New Roman" w:hAnsi="Fira Code" w:cs="Fira Code"/>
            <w:color w:val="D4D4D4"/>
            <w:sz w:val="21"/>
            <w:szCs w:val="21"/>
          </w:rPr>
          <w:t>}</w:t>
        </w:r>
      </w:ins>
    </w:p>
    <w:p w14:paraId="3E0998AA" w14:textId="77777777" w:rsidR="00D82B7C" w:rsidRPr="00D82B7C" w:rsidRDefault="00D82B7C" w:rsidP="00D82B7C">
      <w:pPr>
        <w:shd w:val="clear" w:color="auto" w:fill="1E1E1E"/>
        <w:spacing w:after="0" w:line="285" w:lineRule="atLeast"/>
        <w:rPr>
          <w:ins w:id="282" w:author="Graaf, S.C. de (Bastiaan)" w:date="2023-03-27T14:02:00Z"/>
          <w:rFonts w:ascii="Fira Code" w:eastAsia="Times New Roman" w:hAnsi="Fira Code" w:cs="Fira Code"/>
          <w:color w:val="D4D4D4"/>
          <w:sz w:val="21"/>
          <w:szCs w:val="21"/>
        </w:rPr>
      </w:pPr>
      <w:ins w:id="283"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11327F89" w14:textId="77777777" w:rsidR="00D82B7C" w:rsidRPr="00D82B7C" w:rsidRDefault="00D82B7C" w:rsidP="00D82B7C">
      <w:pPr>
        <w:shd w:val="clear" w:color="auto" w:fill="1E1E1E"/>
        <w:spacing w:after="0" w:line="285" w:lineRule="atLeast"/>
        <w:rPr>
          <w:ins w:id="284" w:author="Graaf, S.C. de (Bastiaan)" w:date="2023-03-27T14:02:00Z"/>
          <w:rFonts w:ascii="Fira Code" w:eastAsia="Times New Roman" w:hAnsi="Fira Code" w:cs="Fira Code"/>
          <w:color w:val="D4D4D4"/>
          <w:sz w:val="21"/>
          <w:szCs w:val="21"/>
        </w:rPr>
      </w:pPr>
      <w:ins w:id="285"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data:datadummy</w:t>
        </w:r>
        <w:proofErr w:type="gramEnd"/>
        <w:r w:rsidRPr="00D82B7C">
          <w:rPr>
            <w:rFonts w:ascii="Fira Code" w:eastAsia="Times New Roman" w:hAnsi="Fira Code" w:cs="Fira Code"/>
            <w:color w:val="9CDCFE"/>
            <w:sz w:val="21"/>
            <w:szCs w:val="21"/>
          </w:rPr>
          <w:t>3.2</w:t>
        </w:r>
        <w:r w:rsidRPr="00D82B7C">
          <w:rPr>
            <w:rFonts w:ascii="Fira Code" w:eastAsia="Times New Roman" w:hAnsi="Fira Code" w:cs="Fira Code"/>
            <w:color w:val="D4D4D4"/>
            <w:sz w:val="21"/>
            <w:szCs w:val="21"/>
          </w:rPr>
          <w:t>}</w:t>
        </w:r>
      </w:ins>
    </w:p>
    <w:p w14:paraId="59537313" w14:textId="77777777" w:rsidR="00D82B7C" w:rsidRPr="00D82B7C" w:rsidRDefault="00D82B7C" w:rsidP="00D82B7C">
      <w:pPr>
        <w:shd w:val="clear" w:color="auto" w:fill="1E1E1E"/>
        <w:spacing w:after="0" w:line="285" w:lineRule="atLeast"/>
        <w:rPr>
          <w:ins w:id="286" w:author="Graaf, S.C. de (Bastiaan)" w:date="2023-03-27T14:02:00Z"/>
          <w:rFonts w:ascii="Fira Code" w:eastAsia="Times New Roman" w:hAnsi="Fira Code" w:cs="Fira Code"/>
          <w:color w:val="D4D4D4"/>
          <w:sz w:val="21"/>
          <w:szCs w:val="21"/>
        </w:rPr>
      </w:pPr>
      <w:ins w:id="287"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7172849A" w14:textId="77777777" w:rsidR="00D82B7C" w:rsidRPr="00D82B7C" w:rsidRDefault="00D82B7C" w:rsidP="00D82B7C">
      <w:pPr>
        <w:shd w:val="clear" w:color="auto" w:fill="1E1E1E"/>
        <w:spacing w:after="0" w:line="285" w:lineRule="atLeast"/>
        <w:rPr>
          <w:ins w:id="288" w:author="Graaf, S.C. de (Bastiaan)" w:date="2023-03-27T14:02:00Z"/>
          <w:rFonts w:ascii="Fira Code" w:eastAsia="Times New Roman" w:hAnsi="Fira Code" w:cs="Fira Code"/>
          <w:color w:val="D4D4D4"/>
          <w:sz w:val="21"/>
          <w:szCs w:val="21"/>
        </w:rPr>
      </w:pPr>
      <w:ins w:id="289"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data:datadummy</w:t>
        </w:r>
        <w:proofErr w:type="gramEnd"/>
        <w:r w:rsidRPr="00D82B7C">
          <w:rPr>
            <w:rFonts w:ascii="Fira Code" w:eastAsia="Times New Roman" w:hAnsi="Fira Code" w:cs="Fira Code"/>
            <w:color w:val="9CDCFE"/>
            <w:sz w:val="21"/>
            <w:szCs w:val="21"/>
          </w:rPr>
          <w:t>3.3</w:t>
        </w:r>
        <w:r w:rsidRPr="00D82B7C">
          <w:rPr>
            <w:rFonts w:ascii="Fira Code" w:eastAsia="Times New Roman" w:hAnsi="Fira Code" w:cs="Fira Code"/>
            <w:color w:val="D4D4D4"/>
            <w:sz w:val="21"/>
            <w:szCs w:val="21"/>
          </w:rPr>
          <w:t>}</w:t>
        </w:r>
      </w:ins>
    </w:p>
    <w:p w14:paraId="09BF3D26" w14:textId="77777777" w:rsidR="00235906" w:rsidRPr="00D82B7C" w:rsidRDefault="00235906" w:rsidP="00235906">
      <w:pPr>
        <w:shd w:val="clear" w:color="auto" w:fill="1E1E1E"/>
        <w:spacing w:after="0" w:line="285" w:lineRule="atLeast"/>
        <w:rPr>
          <w:ins w:id="290" w:author="Graaf, S.C. de (Bastiaan)" w:date="2023-03-27T15:48:00Z"/>
          <w:rFonts w:ascii="Fira Code" w:eastAsia="Times New Roman" w:hAnsi="Fira Code" w:cs="Fira Code"/>
          <w:color w:val="D4D4D4"/>
          <w:sz w:val="21"/>
          <w:szCs w:val="21"/>
        </w:rPr>
      </w:pPr>
      <w:ins w:id="291"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r w:rsidRPr="00D82B7C">
          <w:rPr>
            <w:rFonts w:ascii="Fira Code" w:eastAsia="Times New Roman" w:hAnsi="Fira Code" w:cs="Fira Code"/>
            <w:color w:val="DCDCAA"/>
            <w:sz w:val="21"/>
            <w:szCs w:val="21"/>
          </w:rPr>
          <w:t>addtocounter</w:t>
        </w:r>
        <w:proofErr w:type="spellEnd"/>
        <w:r w:rsidRPr="00D82B7C">
          <w:rPr>
            <w:rFonts w:ascii="Fira Code" w:eastAsia="Times New Roman" w:hAnsi="Fira Code" w:cs="Fira Code"/>
            <w:color w:val="D4D4D4"/>
            <w:sz w:val="21"/>
            <w:szCs w:val="21"/>
          </w:rPr>
          <w:t>{table</w:t>
        </w:r>
        <w:proofErr w:type="gramStart"/>
        <w:r w:rsidRPr="00D82B7C">
          <w:rPr>
            <w:rFonts w:ascii="Fira Code" w:eastAsia="Times New Roman" w:hAnsi="Fira Code" w:cs="Fira Code"/>
            <w:color w:val="D4D4D4"/>
            <w:sz w:val="21"/>
            <w:szCs w:val="21"/>
          </w:rPr>
          <w:t>}{</w:t>
        </w:r>
        <w:proofErr w:type="gramEnd"/>
        <w:r w:rsidRPr="00D82B7C">
          <w:rPr>
            <w:rFonts w:ascii="Fira Code" w:eastAsia="Times New Roman" w:hAnsi="Fira Code" w:cs="Fira Code"/>
            <w:color w:val="D4D4D4"/>
            <w:sz w:val="21"/>
            <w:szCs w:val="21"/>
          </w:rPr>
          <w:t>-3}</w:t>
        </w:r>
      </w:ins>
    </w:p>
    <w:p w14:paraId="08999A7F" w14:textId="77777777" w:rsidR="00235906" w:rsidRPr="00D82B7C" w:rsidRDefault="00235906" w:rsidP="00235906">
      <w:pPr>
        <w:shd w:val="clear" w:color="auto" w:fill="1E1E1E"/>
        <w:spacing w:after="0" w:line="285" w:lineRule="atLeast"/>
        <w:rPr>
          <w:ins w:id="292" w:author="Graaf, S.C. de (Bastiaan)" w:date="2023-03-27T15:48:00Z"/>
          <w:rFonts w:ascii="Fira Code" w:eastAsia="Times New Roman" w:hAnsi="Fira Code" w:cs="Fira Code"/>
          <w:color w:val="D4D4D4"/>
          <w:sz w:val="21"/>
          <w:szCs w:val="21"/>
        </w:rPr>
      </w:pPr>
      <w:ins w:id="293"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07C8BCC0" w14:textId="77777777" w:rsidR="00235906" w:rsidRPr="00D82B7C" w:rsidRDefault="00235906" w:rsidP="00235906">
      <w:pPr>
        <w:shd w:val="clear" w:color="auto" w:fill="1E1E1E"/>
        <w:spacing w:after="0" w:line="285" w:lineRule="atLeast"/>
        <w:rPr>
          <w:ins w:id="294" w:author="Graaf, S.C. de (Bastiaan)" w:date="2023-03-27T15:48:00Z"/>
          <w:rFonts w:ascii="Fira Code" w:eastAsia="Times New Roman" w:hAnsi="Fira Code" w:cs="Fira Code"/>
          <w:color w:val="D4D4D4"/>
          <w:sz w:val="21"/>
          <w:szCs w:val="21"/>
        </w:rPr>
      </w:pPr>
      <w:ins w:id="295"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3.1</w:t>
        </w:r>
        <w:r w:rsidRPr="00D82B7C">
          <w:rPr>
            <w:rFonts w:ascii="Fira Code" w:eastAsia="Times New Roman" w:hAnsi="Fira Code" w:cs="Fira Code"/>
            <w:color w:val="D4D4D4"/>
            <w:sz w:val="21"/>
            <w:szCs w:val="21"/>
          </w:rPr>
          <w:t>}</w:t>
        </w:r>
      </w:ins>
    </w:p>
    <w:p w14:paraId="3AFDD795" w14:textId="77777777" w:rsidR="00235906" w:rsidRPr="00D82B7C" w:rsidRDefault="00235906" w:rsidP="00235906">
      <w:pPr>
        <w:shd w:val="clear" w:color="auto" w:fill="1E1E1E"/>
        <w:spacing w:after="0" w:line="285" w:lineRule="atLeast"/>
        <w:rPr>
          <w:ins w:id="296" w:author="Graaf, S.C. de (Bastiaan)" w:date="2023-03-27T15:48:00Z"/>
          <w:rFonts w:ascii="Fira Code" w:eastAsia="Times New Roman" w:hAnsi="Fira Code" w:cs="Fira Code"/>
          <w:color w:val="D4D4D4"/>
          <w:sz w:val="21"/>
          <w:szCs w:val="21"/>
        </w:rPr>
      </w:pPr>
      <w:ins w:id="297"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700AC673" w14:textId="579A6D55" w:rsidR="00235906" w:rsidRPr="00D82B7C" w:rsidRDefault="00235906" w:rsidP="00235906">
      <w:pPr>
        <w:shd w:val="clear" w:color="auto" w:fill="1E1E1E"/>
        <w:spacing w:after="0" w:line="285" w:lineRule="atLeast"/>
        <w:rPr>
          <w:ins w:id="298" w:author="Graaf, S.C. de (Bastiaan)" w:date="2023-03-27T15:48:00Z"/>
          <w:rFonts w:ascii="Fira Code" w:eastAsia="Times New Roman" w:hAnsi="Fira Code" w:cs="Fira Code"/>
          <w:color w:val="D4D4D4"/>
          <w:sz w:val="21"/>
          <w:szCs w:val="21"/>
        </w:rPr>
      </w:pPr>
      <w:ins w:id="299"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3.2</w:t>
        </w:r>
        <w:r w:rsidRPr="00D82B7C">
          <w:rPr>
            <w:rFonts w:ascii="Fira Code" w:eastAsia="Times New Roman" w:hAnsi="Fira Code" w:cs="Fira Code"/>
            <w:color w:val="D4D4D4"/>
            <w:sz w:val="21"/>
            <w:szCs w:val="21"/>
          </w:rPr>
          <w:t>}</w:t>
        </w:r>
      </w:ins>
    </w:p>
    <w:p w14:paraId="686C2BC7" w14:textId="77777777" w:rsidR="00235906" w:rsidRPr="00D82B7C" w:rsidRDefault="00235906" w:rsidP="00235906">
      <w:pPr>
        <w:shd w:val="clear" w:color="auto" w:fill="1E1E1E"/>
        <w:spacing w:after="0" w:line="285" w:lineRule="atLeast"/>
        <w:rPr>
          <w:ins w:id="300" w:author="Graaf, S.C. de (Bastiaan)" w:date="2023-03-27T15:48:00Z"/>
          <w:rFonts w:ascii="Fira Code" w:eastAsia="Times New Roman" w:hAnsi="Fira Code" w:cs="Fira Code"/>
          <w:color w:val="D4D4D4"/>
          <w:sz w:val="21"/>
          <w:szCs w:val="21"/>
        </w:rPr>
      </w:pPr>
      <w:ins w:id="301"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18D850D4" w14:textId="0026C2BD" w:rsidR="00235906" w:rsidRPr="00D82B7C" w:rsidRDefault="00235906" w:rsidP="00235906">
      <w:pPr>
        <w:shd w:val="clear" w:color="auto" w:fill="1E1E1E"/>
        <w:spacing w:after="0" w:line="285" w:lineRule="atLeast"/>
        <w:rPr>
          <w:ins w:id="302" w:author="Graaf, S.C. de (Bastiaan)" w:date="2023-03-27T15:48:00Z"/>
          <w:rFonts w:ascii="Fira Code" w:eastAsia="Times New Roman" w:hAnsi="Fira Code" w:cs="Fira Code"/>
          <w:color w:val="D4D4D4"/>
          <w:sz w:val="21"/>
          <w:szCs w:val="21"/>
        </w:rPr>
      </w:pPr>
      <w:ins w:id="303"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w:t>
        </w:r>
        <w:r>
          <w:rPr>
            <w:rFonts w:ascii="Fira Code" w:eastAsia="Times New Roman" w:hAnsi="Fira Code" w:cs="Fira Code"/>
            <w:color w:val="9CDCFE"/>
            <w:sz w:val="21"/>
            <w:szCs w:val="21"/>
          </w:rPr>
          <w:t>3</w:t>
        </w:r>
        <w:r w:rsidRPr="00D82B7C">
          <w:rPr>
            <w:rFonts w:ascii="Fira Code" w:eastAsia="Times New Roman" w:hAnsi="Fira Code" w:cs="Fira Code"/>
            <w:color w:val="D4D4D4"/>
            <w:sz w:val="21"/>
            <w:szCs w:val="21"/>
          </w:rPr>
          <w:t>}</w:t>
        </w:r>
      </w:ins>
    </w:p>
    <w:p w14:paraId="3DA19F32" w14:textId="77777777" w:rsidR="00235906" w:rsidRPr="00D82B7C" w:rsidRDefault="00235906" w:rsidP="00235906">
      <w:pPr>
        <w:shd w:val="clear" w:color="auto" w:fill="1E1E1E"/>
        <w:spacing w:after="0" w:line="285" w:lineRule="atLeast"/>
        <w:rPr>
          <w:ins w:id="304" w:author="Graaf, S.C. de (Bastiaan)" w:date="2023-03-27T15:48:00Z"/>
          <w:rFonts w:ascii="Fira Code" w:eastAsia="Times New Roman" w:hAnsi="Fira Code" w:cs="Fira Code"/>
          <w:color w:val="D4D4D4"/>
          <w:sz w:val="21"/>
          <w:szCs w:val="21"/>
        </w:rPr>
      </w:pPr>
      <w:ins w:id="305"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7C651442" w14:textId="65FC11C0" w:rsidR="00235906" w:rsidRPr="00D82B7C" w:rsidRDefault="00235906" w:rsidP="00235906">
      <w:pPr>
        <w:shd w:val="clear" w:color="auto" w:fill="1E1E1E"/>
        <w:spacing w:after="0" w:line="285" w:lineRule="atLeast"/>
        <w:rPr>
          <w:ins w:id="306" w:author="Graaf, S.C. de (Bastiaan)" w:date="2023-03-27T15:48:00Z"/>
          <w:rFonts w:ascii="Fira Code" w:eastAsia="Times New Roman" w:hAnsi="Fira Code" w:cs="Fira Code"/>
          <w:color w:val="D4D4D4"/>
          <w:sz w:val="21"/>
          <w:szCs w:val="21"/>
        </w:rPr>
      </w:pPr>
      <w:ins w:id="307"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w:t>
        </w:r>
        <w:r>
          <w:rPr>
            <w:rFonts w:ascii="Fira Code" w:eastAsia="Times New Roman" w:hAnsi="Fira Code" w:cs="Fira Code"/>
            <w:color w:val="9CDCFE"/>
            <w:sz w:val="21"/>
            <w:szCs w:val="21"/>
          </w:rPr>
          <w:t>4</w:t>
        </w:r>
        <w:r w:rsidRPr="00D82B7C">
          <w:rPr>
            <w:rFonts w:ascii="Fira Code" w:eastAsia="Times New Roman" w:hAnsi="Fira Code" w:cs="Fira Code"/>
            <w:color w:val="D4D4D4"/>
            <w:sz w:val="21"/>
            <w:szCs w:val="21"/>
          </w:rPr>
          <w:t>}</w:t>
        </w:r>
      </w:ins>
    </w:p>
    <w:p w14:paraId="1BC5A13B" w14:textId="77777777" w:rsidR="00D82B7C" w:rsidRPr="00D82B7C" w:rsidRDefault="00D82B7C" w:rsidP="00D82B7C">
      <w:pPr>
        <w:shd w:val="clear" w:color="auto" w:fill="1E1E1E"/>
        <w:spacing w:after="0" w:line="285" w:lineRule="atLeast"/>
        <w:rPr>
          <w:ins w:id="308" w:author="Graaf, S.C. de (Bastiaan)" w:date="2023-03-27T14:02:00Z"/>
          <w:rFonts w:ascii="Fira Code" w:eastAsia="Times New Roman" w:hAnsi="Fira Code" w:cs="Fira Code"/>
          <w:color w:val="D4D4D4"/>
          <w:sz w:val="21"/>
          <w:szCs w:val="21"/>
        </w:rPr>
      </w:pPr>
      <w:ins w:id="309"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07C71C5E" w14:textId="77777777" w:rsidR="00D82B7C" w:rsidRPr="00D82B7C" w:rsidRDefault="00D82B7C" w:rsidP="00D82B7C">
      <w:pPr>
        <w:shd w:val="clear" w:color="auto" w:fill="1E1E1E"/>
        <w:spacing w:after="0" w:line="285" w:lineRule="atLeast"/>
        <w:rPr>
          <w:ins w:id="310" w:author="Graaf, S.C. de (Bastiaan)" w:date="2023-03-27T14:02:00Z"/>
          <w:rFonts w:ascii="Fira Code" w:eastAsia="Times New Roman" w:hAnsi="Fira Code" w:cs="Fira Code"/>
          <w:color w:val="D4D4D4"/>
          <w:sz w:val="21"/>
          <w:szCs w:val="21"/>
        </w:rPr>
      </w:pPr>
      <w:ins w:id="311"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3.5</w:t>
        </w:r>
        <w:r w:rsidRPr="00D82B7C">
          <w:rPr>
            <w:rFonts w:ascii="Fira Code" w:eastAsia="Times New Roman" w:hAnsi="Fira Code" w:cs="Fira Code"/>
            <w:color w:val="D4D4D4"/>
            <w:sz w:val="21"/>
            <w:szCs w:val="21"/>
          </w:rPr>
          <w:t>}</w:t>
        </w:r>
      </w:ins>
    </w:p>
    <w:p w14:paraId="7C980402" w14:textId="77777777" w:rsidR="00D82B7C" w:rsidRPr="00D82B7C" w:rsidRDefault="00D82B7C" w:rsidP="00D82B7C">
      <w:pPr>
        <w:shd w:val="clear" w:color="auto" w:fill="1E1E1E"/>
        <w:spacing w:after="0" w:line="285" w:lineRule="atLeast"/>
        <w:rPr>
          <w:ins w:id="312" w:author="Graaf, S.C. de (Bastiaan)" w:date="2023-03-27T14:02:00Z"/>
          <w:rFonts w:ascii="Fira Code" w:eastAsia="Times New Roman" w:hAnsi="Fira Code" w:cs="Fira Code"/>
          <w:color w:val="D4D4D4"/>
          <w:sz w:val="21"/>
          <w:szCs w:val="21"/>
        </w:rPr>
      </w:pPr>
      <w:ins w:id="313"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r w:rsidRPr="00D82B7C">
          <w:rPr>
            <w:rFonts w:ascii="Fira Code" w:eastAsia="Times New Roman" w:hAnsi="Fira Code" w:cs="Fira Code"/>
            <w:color w:val="DCDCAA"/>
            <w:sz w:val="21"/>
            <w:szCs w:val="21"/>
          </w:rPr>
          <w:t>addtocounter</w:t>
        </w:r>
        <w:proofErr w:type="spellEnd"/>
        <w:r w:rsidRPr="00D82B7C">
          <w:rPr>
            <w:rFonts w:ascii="Fira Code" w:eastAsia="Times New Roman" w:hAnsi="Fira Code" w:cs="Fira Code"/>
            <w:color w:val="D4D4D4"/>
            <w:sz w:val="21"/>
            <w:szCs w:val="21"/>
          </w:rPr>
          <w:t>{table</w:t>
        </w:r>
        <w:proofErr w:type="gramStart"/>
        <w:r w:rsidRPr="00D82B7C">
          <w:rPr>
            <w:rFonts w:ascii="Fira Code" w:eastAsia="Times New Roman" w:hAnsi="Fira Code" w:cs="Fira Code"/>
            <w:color w:val="D4D4D4"/>
            <w:sz w:val="21"/>
            <w:szCs w:val="21"/>
          </w:rPr>
          <w:t>}{</w:t>
        </w:r>
        <w:proofErr w:type="gramEnd"/>
        <w:r w:rsidRPr="00D82B7C">
          <w:rPr>
            <w:rFonts w:ascii="Fira Code" w:eastAsia="Times New Roman" w:hAnsi="Fira Code" w:cs="Fira Code"/>
            <w:color w:val="D4D4D4"/>
            <w:sz w:val="21"/>
            <w:szCs w:val="21"/>
          </w:rPr>
          <w:t>-6}</w:t>
        </w:r>
      </w:ins>
    </w:p>
    <w:p w14:paraId="739FDE60" w14:textId="5AE02D4E" w:rsidR="00D82B7C" w:rsidRPr="006F24EE" w:rsidDel="00D82B7C" w:rsidRDefault="00D82B7C" w:rsidP="004B6F17">
      <w:pPr>
        <w:pStyle w:val="Heading2"/>
        <w:rPr>
          <w:del w:id="314" w:author="Graaf, S.C. de (Bastiaan)" w:date="2023-03-27T14:02:00Z"/>
        </w:rPr>
      </w:pPr>
    </w:p>
    <w:p w14:paraId="08255F4E" w14:textId="3BB3A561" w:rsidR="006F24EE" w:rsidRPr="006F24EE" w:rsidDel="00D82B7C" w:rsidRDefault="006F24EE" w:rsidP="006F24EE">
      <w:pPr>
        <w:shd w:val="clear" w:color="auto" w:fill="1E1E1E"/>
        <w:spacing w:after="0" w:line="285" w:lineRule="atLeast"/>
        <w:rPr>
          <w:del w:id="315" w:author="Graaf, S.C. de (Bastiaan)" w:date="2023-03-27T14:02:00Z"/>
          <w:rFonts w:ascii="Fira Code" w:eastAsia="Times New Roman" w:hAnsi="Fira Code" w:cs="Fira Code"/>
          <w:color w:val="D4D4D4"/>
          <w:sz w:val="21"/>
          <w:szCs w:val="21"/>
        </w:rPr>
      </w:pPr>
      <w:del w:id="316" w:author="Graaf, S.C. de (Bastiaan)" w:date="2023-03-27T14:02:00Z">
        <w:r w:rsidRPr="006F24EE" w:rsidDel="00D82B7C">
          <w:rPr>
            <w:rFonts w:ascii="Fira Code" w:eastAsia="Times New Roman" w:hAnsi="Fira Code" w:cs="Fira Code"/>
            <w:color w:val="D4D4D4"/>
            <w:sz w:val="21"/>
            <w:szCs w:val="21"/>
          </w:rPr>
          <w:delText>   Additional Supplementary data can be found online at:</w:delText>
        </w:r>
        <w:r w:rsidRPr="006F24EE" w:rsidDel="00D82B7C">
          <w:rPr>
            <w:rFonts w:ascii="Fira Code" w:eastAsia="Times New Roman" w:hAnsi="Fira Code" w:cs="Fira Code"/>
            <w:color w:val="C586C0"/>
            <w:sz w:val="21"/>
            <w:szCs w:val="21"/>
          </w:rPr>
          <w:delText>\\</w:delText>
        </w:r>
      </w:del>
    </w:p>
    <w:p w14:paraId="1CC5F5E0" w14:textId="1F6A4243" w:rsidR="006F24EE" w:rsidRPr="006F24EE" w:rsidDel="00D82B7C" w:rsidRDefault="006F24EE" w:rsidP="006F24EE">
      <w:pPr>
        <w:shd w:val="clear" w:color="auto" w:fill="1E1E1E"/>
        <w:spacing w:after="0" w:line="285" w:lineRule="atLeast"/>
        <w:rPr>
          <w:del w:id="317" w:author="Graaf, S.C. de (Bastiaan)" w:date="2023-03-27T14:02:00Z"/>
          <w:rFonts w:ascii="Fira Code" w:eastAsia="Times New Roman" w:hAnsi="Fira Code" w:cs="Fira Code"/>
          <w:color w:val="D4D4D4"/>
          <w:sz w:val="21"/>
          <w:szCs w:val="21"/>
        </w:rPr>
      </w:pPr>
      <w:del w:id="318" w:author="Graaf, S.C. de (Bastiaan)" w:date="2023-03-27T14:02:00Z">
        <w:r w:rsidRPr="006F24EE" w:rsidDel="00D82B7C">
          <w:rPr>
            <w:rFonts w:ascii="Fira Code" w:eastAsia="Times New Roman" w:hAnsi="Fira Code" w:cs="Fira Code"/>
            <w:color w:val="D4D4D4"/>
            <w:sz w:val="21"/>
            <w:szCs w:val="21"/>
          </w:rPr>
          <w:delText>   https://doi.org/10.1016/j.cels.2021.08.008</w:delText>
        </w:r>
      </w:del>
    </w:p>
    <w:p w14:paraId="7176513D" w14:textId="2DF51AFA" w:rsidR="006F24EE" w:rsidRPr="006F24EE" w:rsidDel="00D82B7C" w:rsidRDefault="006F24EE" w:rsidP="006F24EE">
      <w:pPr>
        <w:shd w:val="clear" w:color="auto" w:fill="1E1E1E"/>
        <w:spacing w:after="0" w:line="285" w:lineRule="atLeast"/>
        <w:rPr>
          <w:del w:id="319" w:author="Graaf, S.C. de (Bastiaan)" w:date="2023-03-27T14:02:00Z"/>
          <w:rFonts w:ascii="Fira Code" w:eastAsia="Times New Roman" w:hAnsi="Fira Code" w:cs="Fira Code"/>
          <w:color w:val="D4D4D4"/>
          <w:sz w:val="21"/>
          <w:szCs w:val="21"/>
        </w:rPr>
      </w:pPr>
      <w:del w:id="320" w:author="Graaf, S.C. de (Bastiaan)" w:date="2023-03-27T14:02:00Z">
        <w:r w:rsidRPr="006F24EE" w:rsidDel="00D82B7C">
          <w:rPr>
            <w:rFonts w:ascii="Fira Code" w:eastAsia="Times New Roman" w:hAnsi="Fira Code" w:cs="Fira Code"/>
            <w:color w:val="D4D4D4"/>
            <w:sz w:val="21"/>
            <w:szCs w:val="21"/>
          </w:rPr>
          <w:delText>   </w:delText>
        </w:r>
      </w:del>
    </w:p>
    <w:p w14:paraId="7536BB04" w14:textId="77777777" w:rsidR="00D82B7C" w:rsidRDefault="00D82B7C" w:rsidP="00471054">
      <w:pPr>
        <w:shd w:val="clear" w:color="auto" w:fill="1E1E1E"/>
        <w:spacing w:after="0" w:line="285" w:lineRule="atLeast"/>
        <w:rPr>
          <w:ins w:id="321" w:author="Graaf, S.C. de (Bastiaan)" w:date="2023-03-27T14:02:00Z"/>
          <w:rFonts w:ascii="Fira Code" w:eastAsia="Times New Roman" w:hAnsi="Fira Code" w:cs="Fira Code"/>
          <w:color w:val="DCDCAA"/>
          <w:sz w:val="21"/>
          <w:szCs w:val="21"/>
        </w:rPr>
      </w:pPr>
    </w:p>
    <w:p w14:paraId="579B9657" w14:textId="44536CE8"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del w:id="322" w:author="Graaf, S.C. de (Bastiaan)" w:date="2023-03-27T16:00:00Z">
        <w:r w:rsidRPr="00471054" w:rsidDel="00E757B5">
          <w:rPr>
            <w:rFonts w:ascii="Fira Code" w:eastAsia="Times New Roman" w:hAnsi="Fira Code" w:cs="Fira Code"/>
            <w:color w:val="D4D4D4"/>
            <w:sz w:val="21"/>
            <w:szCs w:val="21"/>
          </w:rPr>
          <w:delText>p</w:delText>
        </w:r>
      </w:del>
      <w:ins w:id="323" w:author="Graaf, S.C. de (Bastiaan)" w:date="2023-03-27T16:00:00Z">
        <w:r w:rsidR="00E757B5">
          <w:rPr>
            <w:rFonts w:ascii="Fira Code" w:eastAsia="Times New Roman" w:hAnsi="Fira Code" w:cs="Fira Code"/>
            <w:color w:val="D4D4D4"/>
            <w:sz w:val="21"/>
            <w:szCs w:val="21"/>
          </w:rPr>
          <w:t>h</w:t>
        </w:r>
      </w:ins>
      <w:r w:rsidRPr="00471054">
        <w:rPr>
          <w:rFonts w:ascii="Fira Code" w:eastAsia="Times New Roman" w:hAnsi="Fira Code" w:cs="Fira Code"/>
          <w:color w:val="D4D4D4"/>
          <w:sz w:val="21"/>
          <w:szCs w:val="21"/>
        </w:rPr>
        <w:t>]</w:t>
      </w:r>
    </w:p>
    <w:p w14:paraId="06E36B1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5A0BD31D" w14:textId="77777777" w:rsidR="00064E0A" w:rsidRPr="00471054" w:rsidRDefault="00471054" w:rsidP="00064E0A">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Chapter.3/Figures/fs1.png}</w:t>
      </w:r>
    </w:p>
    <w:p w14:paraId="12AEF061" w14:textId="77777777" w:rsidR="00064E0A" w:rsidRPr="00471054" w:rsidRDefault="00064E0A" w:rsidP="00064E0A">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p>
    <w:p w14:paraId="1CD6954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6F299CF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Figure Legend on </w:t>
      </w:r>
      <w:proofErr w:type="gramStart"/>
      <w:r w:rsidRPr="00471054">
        <w:rPr>
          <w:rFonts w:ascii="Fira Code" w:eastAsia="Times New Roman" w:hAnsi="Fira Code" w:cs="Fira Code"/>
          <w:color w:val="D4D4D4"/>
          <w:sz w:val="21"/>
          <w:szCs w:val="21"/>
        </w:rPr>
        <w:t>next</w:t>
      </w:r>
      <w:proofErr w:type="gramEnd"/>
      <w:r w:rsidRPr="00471054">
        <w:rPr>
          <w:rFonts w:ascii="Fira Code" w:eastAsia="Times New Roman" w:hAnsi="Fira Code" w:cs="Fira Code"/>
          <w:color w:val="D4D4D4"/>
          <w:sz w:val="21"/>
          <w:szCs w:val="21"/>
        </w:rPr>
        <w:t xml:space="preserve"> page.</w:t>
      </w:r>
    </w:p>
    <w:p w14:paraId="2A78415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62709A7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3.1</w:t>
      </w:r>
      <w:r w:rsidRPr="00471054">
        <w:rPr>
          <w:rFonts w:ascii="Fira Code" w:eastAsia="Times New Roman" w:hAnsi="Fira Code" w:cs="Fira Code"/>
          <w:color w:val="D4D4D4"/>
          <w:sz w:val="21"/>
          <w:szCs w:val="21"/>
        </w:rPr>
        <w:t>}</w:t>
      </w:r>
    </w:p>
    <w:p w14:paraId="14E3004E"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638F7CD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lastRenderedPageBreak/>
        <w:t xml:space="preserve">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addtocounter</w:t>
      </w:r>
      <w:proofErr w:type="spellEnd"/>
      <w:r w:rsidRPr="00471054">
        <w:rPr>
          <w:rFonts w:ascii="Fira Code" w:eastAsia="Times New Roman" w:hAnsi="Fira Code" w:cs="Fira Code"/>
          <w:color w:val="D4D4D4"/>
          <w:sz w:val="21"/>
          <w:szCs w:val="21"/>
        </w:rPr>
        <w:t>{figure</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-1}</w:t>
      </w:r>
    </w:p>
    <w:p w14:paraId="12B5090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t!]</w:t>
      </w:r>
    </w:p>
    <w:p w14:paraId="4628A2A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1FF5526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Performance evaluation of plasma Fab profiling approach using various experimental controls.</w:t>
      </w:r>
      <w:r w:rsidRPr="00471054">
        <w:rPr>
          <w:rFonts w:ascii="Fira Code" w:eastAsia="Times New Roman" w:hAnsi="Fira Code" w:cs="Fira Code"/>
          <w:color w:val="D4D4D4"/>
          <w:sz w:val="21"/>
          <w:szCs w:val="21"/>
        </w:rPr>
        <w:t>} A) Accuracy</w:t>
      </w:r>
    </w:p>
    <w:p w14:paraId="216678C2" w14:textId="0DC5A946"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and precision in mass, retention time and abundance of spiked-in monoclonal antibody controls. The </w:t>
      </w:r>
      <w:proofErr w:type="gramStart"/>
      <w:r w:rsidRPr="00471054">
        <w:rPr>
          <w:rFonts w:ascii="Fira Code" w:eastAsia="Times New Roman" w:hAnsi="Fira Code" w:cs="Fira Code"/>
          <w:color w:val="D4D4D4"/>
          <w:sz w:val="21"/>
          <w:szCs w:val="21"/>
        </w:rPr>
        <w:t>boxplots</w:t>
      </w:r>
      <w:proofErr w:type="gramEnd"/>
      <w:r w:rsidRPr="00471054">
        <w:rPr>
          <w:rFonts w:ascii="Fira Code" w:eastAsia="Times New Roman" w:hAnsi="Fira Code" w:cs="Fira Code"/>
          <w:color w:val="D4D4D4"/>
          <w:sz w:val="21"/>
          <w:szCs w:val="21"/>
        </w:rPr>
        <w:t xml:space="preserve"> show aggregated data from the mAb controls over all plasma measurements. The box indicates median and inter quartile ranges (</w:t>
      </w:r>
      <w:proofErr w:type="spellStart"/>
      <w:r w:rsidRPr="00471054">
        <w:rPr>
          <w:rFonts w:ascii="Fira Code" w:eastAsia="Times New Roman" w:hAnsi="Fira Code" w:cs="Fira Code"/>
          <w:color w:val="D4D4D4"/>
          <w:sz w:val="21"/>
          <w:szCs w:val="21"/>
        </w:rPr>
        <w:t>IQRs</w:t>
      </w:r>
      <w:proofErr w:type="spellEnd"/>
      <w:r w:rsidRPr="00471054">
        <w:rPr>
          <w:rFonts w:ascii="Fira Code" w:eastAsia="Times New Roman" w:hAnsi="Fira Code" w:cs="Fira Code"/>
          <w:color w:val="D4D4D4"/>
          <w:sz w:val="21"/>
          <w:szCs w:val="21"/>
        </w:rPr>
        <w:t xml:space="preserve">), and the whiskers span 1.5 times the </w:t>
      </w:r>
      <w:proofErr w:type="spellStart"/>
      <w:r w:rsidRPr="00471054">
        <w:rPr>
          <w:rFonts w:ascii="Fira Code" w:eastAsia="Times New Roman" w:hAnsi="Fira Code" w:cs="Fira Code"/>
          <w:color w:val="D4D4D4"/>
          <w:sz w:val="21"/>
          <w:szCs w:val="21"/>
        </w:rPr>
        <w:t>IQR</w:t>
      </w:r>
      <w:proofErr w:type="spellEnd"/>
      <w:r w:rsidRPr="00471054">
        <w:rPr>
          <w:rFonts w:ascii="Fira Code" w:eastAsia="Times New Roman" w:hAnsi="Fira Code" w:cs="Fira Code"/>
          <w:color w:val="D4D4D4"/>
          <w:sz w:val="21"/>
          <w:szCs w:val="21"/>
        </w:rPr>
        <w:t xml:space="preserve">. Values outside this range (fliers) are marked with diamonds. From left to right, the panels show observed mass error of these mAbs, observed retention time, and detected intensity. B) Linearity of detection. For these experiments six monoclonal antibodies (Trastuzumab, Cetuximab, Rituximab, </w:t>
      </w:r>
      <w:proofErr w:type="spellStart"/>
      <w:r w:rsidRPr="00471054">
        <w:rPr>
          <w:rFonts w:ascii="Fira Code" w:eastAsia="Times New Roman" w:hAnsi="Fira Code" w:cs="Fira Code"/>
          <w:color w:val="D4D4D4"/>
          <w:sz w:val="21"/>
          <w:szCs w:val="21"/>
        </w:rPr>
        <w:t>Campath</w:t>
      </w:r>
      <w:proofErr w:type="spellEnd"/>
      <w:r w:rsidRPr="00471054">
        <w:rPr>
          <w:rFonts w:ascii="Fira Code" w:eastAsia="Times New Roman" w:hAnsi="Fira Code" w:cs="Fira Code"/>
          <w:color w:val="D4D4D4"/>
          <w:sz w:val="21"/>
          <w:szCs w:val="21"/>
        </w:rPr>
        <w:t xml:space="preserve">, Bevacizumab and Infliximab) were added at 20, 200, 800 and 4000 ng in a plasma background. The detected response of </w:t>
      </w:r>
      <w:proofErr w:type="gramStart"/>
      <w:r w:rsidRPr="00471054">
        <w:rPr>
          <w:rFonts w:ascii="Fira Code" w:eastAsia="Times New Roman" w:hAnsi="Fira Code" w:cs="Fira Code"/>
          <w:color w:val="D4D4D4"/>
          <w:sz w:val="21"/>
          <w:szCs w:val="21"/>
        </w:rPr>
        <w:t>all of</w:t>
      </w:r>
      <w:proofErr w:type="gramEnd"/>
      <w:r w:rsidRPr="00471054">
        <w:rPr>
          <w:rFonts w:ascii="Fira Code" w:eastAsia="Times New Roman" w:hAnsi="Fira Code" w:cs="Fira Code"/>
          <w:color w:val="D4D4D4"/>
          <w:sz w:val="21"/>
          <w:szCs w:val="21"/>
        </w:rPr>
        <w:t xml:space="preserve"> these mAbs was compared to the expected response visualized as scatterplot. The error bars depict the standard error, and the dotted line shows an ordinary least squares (OLS) linear regression accompanied by a R</w:t>
      </w:r>
      <w:r w:rsidR="00FB1E73">
        <w:rPr>
          <w:rFonts w:ascii="Fira Code" w:eastAsia="Times New Roman" w:hAnsi="Fira Code" w:cs="Fira Code"/>
          <w:color w:val="D4D4D4"/>
          <w:sz w:val="21"/>
          <w:szCs w:val="21"/>
        </w:rPr>
        <w:t>\</w:t>
      </w:r>
      <w:proofErr w:type="spellStart"/>
      <w:proofErr w:type="gramStart"/>
      <w:r w:rsidR="00FB1E73">
        <w:rPr>
          <w:rFonts w:ascii="Fira Code" w:eastAsia="Times New Roman" w:hAnsi="Fira Code" w:cs="Fira Code"/>
          <w:color w:val="D4D4D4"/>
          <w:sz w:val="21"/>
          <w:szCs w:val="21"/>
        </w:rPr>
        <w:t>textsuperscript</w:t>
      </w:r>
      <w:proofErr w:type="spellEnd"/>
      <w:r w:rsidR="00FB1E73">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2</w:t>
      </w:r>
      <w:r w:rsidR="00FB1E7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xml:space="preserve">. C) Reproducibility of quantitation. The reproducibility of the top 100 most intense clones in </w:t>
      </w:r>
      <w:proofErr w:type="gramStart"/>
      <w:r w:rsidRPr="00471054">
        <w:rPr>
          <w:rFonts w:ascii="Fira Code" w:eastAsia="Times New Roman" w:hAnsi="Fira Code" w:cs="Fira Code"/>
          <w:color w:val="D4D4D4"/>
          <w:sz w:val="21"/>
          <w:szCs w:val="21"/>
        </w:rPr>
        <w:t>a plasma</w:t>
      </w:r>
      <w:proofErr w:type="gramEnd"/>
      <w:r w:rsidRPr="00471054">
        <w:rPr>
          <w:rFonts w:ascii="Fira Code" w:eastAsia="Times New Roman" w:hAnsi="Fira Code" w:cs="Fira Code"/>
          <w:color w:val="D4D4D4"/>
          <w:sz w:val="21"/>
          <w:szCs w:val="21"/>
        </w:rPr>
        <w:t xml:space="preserve"> were measured over several replicates and visualized as boxplots. The values are shown as fold change of the concentration compared to the first replicate measurement. The first two boxplots depict injection replicates, </w:t>
      </w:r>
      <w:proofErr w:type="gramStart"/>
      <w:r w:rsidRPr="00471054">
        <w:rPr>
          <w:rFonts w:ascii="Fira Code" w:eastAsia="Times New Roman" w:hAnsi="Fira Code" w:cs="Fira Code"/>
          <w:color w:val="D4D4D4"/>
          <w:sz w:val="21"/>
          <w:szCs w:val="21"/>
        </w:rPr>
        <w:t>i.e.</w:t>
      </w:r>
      <w:proofErr w:type="gramEnd"/>
      <w:r w:rsidRPr="00471054">
        <w:rPr>
          <w:rFonts w:ascii="Fira Code" w:eastAsia="Times New Roman" w:hAnsi="Fira Code" w:cs="Fira Code"/>
          <w:color w:val="D4D4D4"/>
          <w:sz w:val="21"/>
          <w:szCs w:val="21"/>
        </w:rPr>
        <w:t xml:space="preserve"> replicates from multiple injections of the same sample. The other boxplots show technical replicates, which constitute the entire sample preparation procedure starting from the plasma. The boxes are constructed using the same method as the boxplots in panel (A). D) Distributions of detected Fab masses compared to the expected mass distribution. Kernel density estimation of all Fabs detected in all sepsis donors, at all analyzed time points, compared against an in silico generated distribution of Fabs from the IMGT database. The number of Fabs used to generate each distribution is shown in the figure legend. Both distribution histograms use a bin size of 100 Da. The Pearson correlation coefficient (r) was calculated between both kernel density estimations.</w:t>
      </w:r>
    </w:p>
    <w:p w14:paraId="7333675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160F7B2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{24cm}</w:t>
      </w:r>
    </w:p>
    <w:p w14:paraId="6AF429D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33F6BA9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1B60C21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!p]</w:t>
      </w:r>
    </w:p>
    <w:p w14:paraId="6A01DB2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6440F38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Chapter.3/Figures/fs2.png}</w:t>
      </w:r>
    </w:p>
    <w:p w14:paraId="2ACB811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p>
    <w:p w14:paraId="5C255E7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20A71EF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Figure Legend on </w:t>
      </w:r>
      <w:proofErr w:type="gramStart"/>
      <w:r w:rsidRPr="00471054">
        <w:rPr>
          <w:rFonts w:ascii="Fira Code" w:eastAsia="Times New Roman" w:hAnsi="Fira Code" w:cs="Fira Code"/>
          <w:color w:val="D4D4D4"/>
          <w:sz w:val="21"/>
          <w:szCs w:val="21"/>
        </w:rPr>
        <w:t>next</w:t>
      </w:r>
      <w:proofErr w:type="gramEnd"/>
      <w:r w:rsidRPr="00471054">
        <w:rPr>
          <w:rFonts w:ascii="Fira Code" w:eastAsia="Times New Roman" w:hAnsi="Fira Code" w:cs="Fira Code"/>
          <w:color w:val="D4D4D4"/>
          <w:sz w:val="21"/>
          <w:szCs w:val="21"/>
        </w:rPr>
        <w:t xml:space="preserve"> page.</w:t>
      </w:r>
    </w:p>
    <w:p w14:paraId="465C4BC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lastRenderedPageBreak/>
        <w:t>        }</w:t>
      </w:r>
    </w:p>
    <w:p w14:paraId="5DD45E9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3.2</w:t>
      </w:r>
      <w:r w:rsidRPr="00471054">
        <w:rPr>
          <w:rFonts w:ascii="Fira Code" w:eastAsia="Times New Roman" w:hAnsi="Fira Code" w:cs="Fira Code"/>
          <w:color w:val="D4D4D4"/>
          <w:sz w:val="21"/>
          <w:szCs w:val="21"/>
        </w:rPr>
        <w:t>}</w:t>
      </w:r>
    </w:p>
    <w:p w14:paraId="373DE1B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5C09AE1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addtocounter</w:t>
      </w:r>
      <w:proofErr w:type="spellEnd"/>
      <w:r w:rsidRPr="00471054">
        <w:rPr>
          <w:rFonts w:ascii="Fira Code" w:eastAsia="Times New Roman" w:hAnsi="Fira Code" w:cs="Fira Code"/>
          <w:color w:val="D4D4D4"/>
          <w:sz w:val="21"/>
          <w:szCs w:val="21"/>
        </w:rPr>
        <w:t>{figure</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-1}</w:t>
      </w:r>
    </w:p>
    <w:p w14:paraId="7A682BB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pt!]</w:t>
      </w:r>
    </w:p>
    <w:p w14:paraId="09625F1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1DE65A4F" w14:textId="4DF85C11"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Extent of Fab glycosylation in the plasma repertoire</w:t>
      </w:r>
      <w:r w:rsidRPr="00471054">
        <w:rPr>
          <w:rFonts w:ascii="Fira Code" w:eastAsia="Times New Roman" w:hAnsi="Fira Code" w:cs="Fira Code"/>
          <w:color w:val="D4D4D4"/>
          <w:sz w:val="21"/>
          <w:szCs w:val="21"/>
        </w:rPr>
        <w:t xml:space="preserve">} A) Fab mass profile of donor M66, taken from the plasma sample at time point 3. The mass range between 50,400 Da and 52,000 </w:t>
      </w:r>
      <w:proofErr w:type="spellStart"/>
      <w:r w:rsidRPr="00471054">
        <w:rPr>
          <w:rFonts w:ascii="Fira Code" w:eastAsia="Times New Roman" w:hAnsi="Fira Code" w:cs="Fira Code"/>
          <w:color w:val="D4D4D4"/>
          <w:sz w:val="21"/>
          <w:szCs w:val="21"/>
        </w:rPr>
        <w:t>Da is</w:t>
      </w:r>
      <w:proofErr w:type="spellEnd"/>
      <w:r w:rsidRPr="00471054">
        <w:rPr>
          <w:rFonts w:ascii="Fira Code" w:eastAsia="Times New Roman" w:hAnsi="Fira Code" w:cs="Fira Code"/>
          <w:color w:val="D4D4D4"/>
          <w:sz w:val="21"/>
          <w:szCs w:val="21"/>
        </w:rPr>
        <w:t xml:space="preserve"> boxed in red and shown magnified in panel (B). B) Zoomed-in mass profile with annotation of glycan-related masses. Monosaccharides mass differences between peaks are annotated as follows: blue square = </w:t>
      </w:r>
      <w:proofErr w:type="spellStart"/>
      <w:r w:rsidRPr="00471054">
        <w:rPr>
          <w:rFonts w:ascii="Fira Code" w:eastAsia="Times New Roman" w:hAnsi="Fira Code" w:cs="Fira Code"/>
          <w:color w:val="D4D4D4"/>
          <w:sz w:val="21"/>
          <w:szCs w:val="21"/>
        </w:rPr>
        <w:t>GlcNAc</w:t>
      </w:r>
      <w:proofErr w:type="spellEnd"/>
      <w:r w:rsidRPr="00471054">
        <w:rPr>
          <w:rFonts w:ascii="Fira Code" w:eastAsia="Times New Roman" w:hAnsi="Fira Code" w:cs="Fira Code"/>
          <w:color w:val="D4D4D4"/>
          <w:sz w:val="21"/>
          <w:szCs w:val="21"/>
        </w:rPr>
        <w:t xml:space="preserve"> (203 Da), magenta diamond = sialic acid (291 </w:t>
      </w:r>
      <w:proofErr w:type="spellStart"/>
      <w:r w:rsidRPr="00471054">
        <w:rPr>
          <w:rFonts w:ascii="Fira Code" w:eastAsia="Times New Roman" w:hAnsi="Fira Code" w:cs="Fira Code"/>
          <w:color w:val="D4D4D4"/>
          <w:sz w:val="21"/>
          <w:szCs w:val="21"/>
        </w:rPr>
        <w:t>Da</w:t>
      </w:r>
      <w:proofErr w:type="spellEnd"/>
      <w:r w:rsidRPr="00471054">
        <w:rPr>
          <w:rFonts w:ascii="Fira Code" w:eastAsia="Times New Roman" w:hAnsi="Fira Code" w:cs="Fira Code"/>
          <w:color w:val="D4D4D4"/>
          <w:sz w:val="21"/>
          <w:szCs w:val="21"/>
        </w:rPr>
        <w:t xml:space="preserve">). For annotation of the glycosylation a mass tolerance of 1 Da and a retention time tolerance of 0.6 min was used. C) Estimated percentages of plasma Fab molecules being glycosylated in all samples measured. For this, Fab clones with a mass &gt;49,500 Da were assumed to carry one or more Fab glycans. This value was chosen because the in silico Fab distribution generated from the IMGT database (shown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fig:figs</w:t>
      </w:r>
      <w:proofErr w:type="gramEnd"/>
      <w:r w:rsidR="00131919">
        <w:rPr>
          <w:rFonts w:ascii="Fira Code" w:eastAsia="Times New Roman" w:hAnsi="Fira Code" w:cs="Fira Code"/>
          <w:color w:val="D4D4D4"/>
          <w:sz w:val="21"/>
          <w:szCs w:val="21"/>
        </w:rPr>
        <w:t>3.1}</w:t>
      </w:r>
      <w:r w:rsidRPr="00471054">
        <w:rPr>
          <w:rFonts w:ascii="Fira Code" w:eastAsia="Times New Roman" w:hAnsi="Fira Code" w:cs="Fira Code"/>
          <w:color w:val="D4D4D4"/>
          <w:sz w:val="21"/>
          <w:szCs w:val="21"/>
        </w:rPr>
        <w:t>D</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extends up to 49,500 Da, the majority of Fabs has a mass between 47,000 and 48,000, and the average literature described Fab glycan has a mass of approximately 2,300 Da. The validity of this assumption is illustrated for M66 – T3 in panel</w:t>
      </w:r>
      <w:del w:id="324" w:author="Graaf, S.C. de (Bastiaan)" w:date="2023-06-14T00:36:00Z">
        <w:r w:rsidRPr="00471054" w:rsidDel="002F12D6">
          <w:rPr>
            <w:rFonts w:ascii="Fira Code" w:eastAsia="Times New Roman" w:hAnsi="Fira Code" w:cs="Fira Code"/>
            <w:color w:val="D4D4D4"/>
            <w:sz w:val="21"/>
            <w:szCs w:val="21"/>
          </w:rPr>
          <w:delText>s</w:delText>
        </w:r>
      </w:del>
      <w:r w:rsidRPr="00471054">
        <w:rPr>
          <w:rFonts w:ascii="Fira Code" w:eastAsia="Times New Roman" w:hAnsi="Fira Code" w:cs="Fira Code"/>
          <w:color w:val="D4D4D4"/>
          <w:sz w:val="21"/>
          <w:szCs w:val="21"/>
        </w:rPr>
        <w:t xml:space="preserve"> (A) with the glycosylated Fabs being in mass quite separated from the other clones. The percentage of plasma Fab molecules being glycosylated was calculated by taking the sum of Fab concentrations above 49,500 Da and dividing these by the total detected concentration in each sample. On the left in C) are shown the </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Fab glycosylation in the plasmas of the septic patients, on the right the </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observed in two healthy donors. In general, we observe that the </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Fab glycosylation is &lt; 1</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although in some donors it is substantially higher, </w:t>
      </w:r>
      <w:proofErr w:type="gramStart"/>
      <w:r w:rsidRPr="00471054">
        <w:rPr>
          <w:rFonts w:ascii="Fira Code" w:eastAsia="Times New Roman" w:hAnsi="Fira Code" w:cs="Fira Code"/>
          <w:color w:val="D4D4D4"/>
          <w:sz w:val="21"/>
          <w:szCs w:val="21"/>
        </w:rPr>
        <w:t>i.e.</w:t>
      </w:r>
      <w:proofErr w:type="gramEnd"/>
      <w:r w:rsidRPr="00471054">
        <w:rPr>
          <w:rFonts w:ascii="Fira Code" w:eastAsia="Times New Roman" w:hAnsi="Fira Code" w:cs="Fira Code"/>
          <w:color w:val="D4D4D4"/>
          <w:sz w:val="21"/>
          <w:szCs w:val="21"/>
        </w:rPr>
        <w:t xml:space="preserve"> M66</w:t>
      </w:r>
      <w:del w:id="325" w:author="Graaf, S.C. de (Bastiaan)" w:date="2023-06-13T23:26:00Z">
        <w:r w:rsidRPr="00471054" w:rsidDel="00316838">
          <w:rPr>
            <w:rFonts w:ascii="Fira Code" w:eastAsia="Times New Roman" w:hAnsi="Fira Code" w:cs="Fira Code"/>
            <w:color w:val="D4D4D4"/>
            <w:sz w:val="21"/>
            <w:szCs w:val="21"/>
          </w:rPr>
          <w:delText xml:space="preserve">. </w:delText>
        </w:r>
      </w:del>
      <w:ins w:id="326" w:author="Graaf, S.C. de (Bastiaan)" w:date="2023-06-13T23:26:00Z">
        <w:r w:rsidR="00316838">
          <w:rPr>
            <w:rFonts w:ascii="Fira Code" w:eastAsia="Times New Roman" w:hAnsi="Fira Code" w:cs="Fira Code"/>
            <w:color w:val="D4D4D4"/>
            <w:sz w:val="21"/>
            <w:szCs w:val="21"/>
          </w:rPr>
          <w:t>,</w:t>
        </w:r>
        <w:r w:rsidR="00316838" w:rsidRPr="00471054">
          <w:rPr>
            <w:rFonts w:ascii="Fira Code" w:eastAsia="Times New Roman" w:hAnsi="Fira Code" w:cs="Fira Code"/>
            <w:color w:val="D4D4D4"/>
            <w:sz w:val="21"/>
            <w:szCs w:val="21"/>
          </w:rPr>
          <w:t xml:space="preserve"> </w:t>
        </w:r>
      </w:ins>
      <w:r w:rsidRPr="00471054">
        <w:rPr>
          <w:rFonts w:ascii="Fira Code" w:eastAsia="Times New Roman" w:hAnsi="Fira Code" w:cs="Fira Code"/>
          <w:color w:val="D4D4D4"/>
          <w:sz w:val="21"/>
          <w:szCs w:val="21"/>
        </w:rPr>
        <w:t>M77 and F66H.</w:t>
      </w:r>
    </w:p>
    <w:p w14:paraId="29234C9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4A3DDFB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{24cm}</w:t>
      </w:r>
    </w:p>
    <w:p w14:paraId="42BB9B4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79A0620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hbt</w:t>
      </w:r>
      <w:proofErr w:type="spellEnd"/>
      <w:r w:rsidRPr="00471054">
        <w:rPr>
          <w:rFonts w:ascii="Fira Code" w:eastAsia="Times New Roman" w:hAnsi="Fira Code" w:cs="Fira Code"/>
          <w:color w:val="D4D4D4"/>
          <w:sz w:val="21"/>
          <w:szCs w:val="21"/>
        </w:rPr>
        <w:t>]</w:t>
      </w:r>
    </w:p>
    <w:p w14:paraId="18DD588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7E99C62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Chapter.3/Figures/fs3.png}</w:t>
      </w:r>
    </w:p>
    <w:p w14:paraId="6C5385D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5B430BA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Fab mass profiles are simple and uniquely individual.</w:t>
      </w:r>
      <w:r w:rsidRPr="00471054">
        <w:rPr>
          <w:rFonts w:ascii="Fira Code" w:eastAsia="Times New Roman" w:hAnsi="Fira Code" w:cs="Fira Code"/>
          <w:color w:val="D4D4D4"/>
          <w:sz w:val="21"/>
          <w:szCs w:val="21"/>
        </w:rPr>
        <w:t xml:space="preserve">} The by LC-MS obtained Fab mass profiles are shown for plasma taken from each patient at time point 1 (post-operative). The Fab mass profiles are plotted along the full mass range. In each profile the top 30 most intense clones are colored, with a separate color for each donor. The remaining clones are shown in grey. The concentrations were </w:t>
      </w:r>
      <w:r w:rsidRPr="00471054">
        <w:rPr>
          <w:rFonts w:ascii="Fira Code" w:eastAsia="Times New Roman" w:hAnsi="Fira Code" w:cs="Fira Code"/>
          <w:color w:val="D4D4D4"/>
          <w:sz w:val="21"/>
          <w:szCs w:val="21"/>
        </w:rPr>
        <w:lastRenderedPageBreak/>
        <w:t>determined from the LC-MS intensities, normalized against two spiked in recombinant mAbs.</w:t>
      </w:r>
    </w:p>
    <w:p w14:paraId="36240C6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1FFD488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3.3</w:t>
      </w:r>
      <w:r w:rsidRPr="00471054">
        <w:rPr>
          <w:rFonts w:ascii="Fira Code" w:eastAsia="Times New Roman" w:hAnsi="Fira Code" w:cs="Fira Code"/>
          <w:color w:val="D4D4D4"/>
          <w:sz w:val="21"/>
          <w:szCs w:val="21"/>
        </w:rPr>
        <w:t>}</w:t>
      </w:r>
    </w:p>
    <w:p w14:paraId="52D42CD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30C9577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72CAFB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485DF09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56E4E83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!p]</w:t>
      </w:r>
    </w:p>
    <w:p w14:paraId="26AE5C4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0A15F94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Chapter.3/Figures/fs4.png}</w:t>
      </w:r>
      <w:bookmarkStart w:id="327" w:name="_Hlk130569453"/>
    </w:p>
    <w:p w14:paraId="08085C6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p>
    <w:bookmarkEnd w:id="327"/>
    <w:p w14:paraId="43CDA5D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435F514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Figure Legend on </w:t>
      </w:r>
      <w:proofErr w:type="gramStart"/>
      <w:r w:rsidRPr="00471054">
        <w:rPr>
          <w:rFonts w:ascii="Fira Code" w:eastAsia="Times New Roman" w:hAnsi="Fira Code" w:cs="Fira Code"/>
          <w:color w:val="D4D4D4"/>
          <w:sz w:val="21"/>
          <w:szCs w:val="21"/>
        </w:rPr>
        <w:t>next</w:t>
      </w:r>
      <w:proofErr w:type="gramEnd"/>
      <w:r w:rsidRPr="00471054">
        <w:rPr>
          <w:rFonts w:ascii="Fira Code" w:eastAsia="Times New Roman" w:hAnsi="Fira Code" w:cs="Fira Code"/>
          <w:color w:val="D4D4D4"/>
          <w:sz w:val="21"/>
          <w:szCs w:val="21"/>
        </w:rPr>
        <w:t xml:space="preserve"> page.</w:t>
      </w:r>
    </w:p>
    <w:p w14:paraId="3ABE623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34CACC1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3.4</w:t>
      </w:r>
      <w:r w:rsidRPr="00471054">
        <w:rPr>
          <w:rFonts w:ascii="Fira Code" w:eastAsia="Times New Roman" w:hAnsi="Fira Code" w:cs="Fira Code"/>
          <w:color w:val="D4D4D4"/>
          <w:sz w:val="21"/>
          <w:szCs w:val="21"/>
        </w:rPr>
        <w:t>}</w:t>
      </w:r>
    </w:p>
    <w:p w14:paraId="6305899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667B646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addtocounter</w:t>
      </w:r>
      <w:proofErr w:type="spellEnd"/>
      <w:r w:rsidRPr="00471054">
        <w:rPr>
          <w:rFonts w:ascii="Fira Code" w:eastAsia="Times New Roman" w:hAnsi="Fira Code" w:cs="Fira Code"/>
          <w:color w:val="D4D4D4"/>
          <w:sz w:val="21"/>
          <w:szCs w:val="21"/>
        </w:rPr>
        <w:t>{figure</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-1}</w:t>
      </w:r>
    </w:p>
    <w:p w14:paraId="26C6BBE0"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pht</w:t>
      </w:r>
      <w:proofErr w:type="spellEnd"/>
      <w:r w:rsidRPr="00471054">
        <w:rPr>
          <w:rFonts w:ascii="Fira Code" w:eastAsia="Times New Roman" w:hAnsi="Fira Code" w:cs="Fira Code"/>
          <w:color w:val="D4D4D4"/>
          <w:sz w:val="21"/>
          <w:szCs w:val="21"/>
        </w:rPr>
        <w:t>!]</w:t>
      </w:r>
    </w:p>
    <w:p w14:paraId="312243A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0A8A8895" w14:textId="1275D3F2"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Longitudinal plasma Fab profiles obtained for two healthy donors.</w:t>
      </w:r>
      <w:r w:rsidRPr="00471054">
        <w:rPr>
          <w:rFonts w:ascii="Fira Code" w:eastAsia="Times New Roman" w:hAnsi="Fira Code" w:cs="Fira Code"/>
          <w:color w:val="D4D4D4"/>
          <w:sz w:val="21"/>
          <w:szCs w:val="21"/>
        </w:rPr>
        <w:t xml:space="preserve">} A) Heatmap of healthy donors F66H and M57H constructed using the same method as used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w:t>
      </w:r>
      <w:proofErr w:type="gramEnd"/>
      <w:r w:rsidR="00131919">
        <w:rPr>
          <w:rFonts w:ascii="Fira Code" w:eastAsia="Times New Roman" w:hAnsi="Fira Code" w:cs="Fira Code"/>
          <w:color w:val="D4D4D4"/>
          <w:sz w:val="21"/>
          <w:szCs w:val="21"/>
        </w:rPr>
        <w:t>3.2}</w:t>
      </w:r>
      <w:r w:rsidRPr="00471054">
        <w:rPr>
          <w:rFonts w:ascii="Fira Code" w:eastAsia="Times New Roman" w:hAnsi="Fira Code" w:cs="Fira Code"/>
          <w:color w:val="D4D4D4"/>
          <w:sz w:val="21"/>
          <w:szCs w:val="21"/>
        </w:rPr>
        <w:t>A</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Time points are marked M0, 1, and 2, representing month 0, month 1 and month 2, to clearly distinguish these from the sepsis donor time points. Inside each cell of the heatmap a percentage value shows the degree of overlap between samples, which is also represented by the color bar. B) Heatmap showing the Fab overlap in consecutive time points of all healthy and sepsis affected donors, showing only the degree of overlap for consecutive time points within each donor. The colors match those of the color bar from panel A. C) Mass profiles of healthy donors with donut charts. For each mass profile the top 30 most intense clones are colored, and the remaining clones are colored grey. In the donut charts the colored slice displays the distribution of the top 30 most intense clones compared to the other clones. The value inside the donut shows the total number of detected clones.</w:t>
      </w:r>
    </w:p>
    <w:p w14:paraId="7FA67BF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30EEA9A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4EEEDC9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C9212F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16AF6D8" w14:textId="36DB739B" w:rsidR="006F24EE" w:rsidRPr="006F24EE" w:rsidRDefault="00471054" w:rsidP="006F24EE">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xml:space="preserve">   </w:t>
      </w:r>
      <w:r w:rsidR="006F24EE" w:rsidRPr="006F24EE">
        <w:rPr>
          <w:rFonts w:ascii="Fira Code" w:eastAsia="Times New Roman" w:hAnsi="Fira Code" w:cs="Fira Code"/>
          <w:color w:val="D4D4D4"/>
          <w:sz w:val="21"/>
          <w:szCs w:val="21"/>
        </w:rPr>
        <w:t> </w:t>
      </w:r>
      <w:r w:rsidR="006F24EE" w:rsidRPr="006F24EE">
        <w:rPr>
          <w:rFonts w:ascii="Fira Code" w:eastAsia="Times New Roman" w:hAnsi="Fira Code" w:cs="Fira Code"/>
          <w:color w:val="DCDCAA"/>
          <w:sz w:val="21"/>
          <w:szCs w:val="21"/>
        </w:rPr>
        <w:t>\begin</w:t>
      </w:r>
      <w:r w:rsidR="006F24EE" w:rsidRPr="006F24EE">
        <w:rPr>
          <w:rFonts w:ascii="Fira Code" w:eastAsia="Times New Roman" w:hAnsi="Fira Code" w:cs="Fira Code"/>
          <w:color w:val="D4D4D4"/>
          <w:sz w:val="21"/>
          <w:szCs w:val="21"/>
        </w:rPr>
        <w:t>{</w:t>
      </w:r>
      <w:r w:rsidR="006F24EE" w:rsidRPr="006F24EE">
        <w:rPr>
          <w:rFonts w:ascii="Fira Code" w:eastAsia="Times New Roman" w:hAnsi="Fira Code" w:cs="Fira Code"/>
          <w:color w:val="9CDCFE"/>
          <w:sz w:val="21"/>
          <w:szCs w:val="21"/>
        </w:rPr>
        <w:t>figure</w:t>
      </w:r>
      <w:proofErr w:type="gramStart"/>
      <w:r w:rsidR="006F24EE" w:rsidRPr="006F24EE">
        <w:rPr>
          <w:rFonts w:ascii="Fira Code" w:eastAsia="Times New Roman" w:hAnsi="Fira Code" w:cs="Fira Code"/>
          <w:color w:val="9CDCFE"/>
          <w:sz w:val="21"/>
          <w:szCs w:val="21"/>
        </w:rPr>
        <w:t>*</w:t>
      </w:r>
      <w:r w:rsidR="006F24EE" w:rsidRPr="006F24EE">
        <w:rPr>
          <w:rFonts w:ascii="Fira Code" w:eastAsia="Times New Roman" w:hAnsi="Fira Code" w:cs="Fira Code"/>
          <w:color w:val="D4D4D4"/>
          <w:sz w:val="21"/>
          <w:szCs w:val="21"/>
        </w:rPr>
        <w:t>}[</w:t>
      </w:r>
      <w:proofErr w:type="gramEnd"/>
      <w:r w:rsidR="006F24EE" w:rsidRPr="006F24EE">
        <w:rPr>
          <w:rFonts w:ascii="Fira Code" w:eastAsia="Times New Roman" w:hAnsi="Fira Code" w:cs="Fira Code"/>
          <w:color w:val="D4D4D4"/>
          <w:sz w:val="21"/>
          <w:szCs w:val="21"/>
        </w:rPr>
        <w:t>!</w:t>
      </w:r>
      <w:proofErr w:type="spellStart"/>
      <w:r w:rsidR="006F24EE" w:rsidRPr="006F24EE">
        <w:rPr>
          <w:rFonts w:ascii="Fira Code" w:eastAsia="Times New Roman" w:hAnsi="Fira Code" w:cs="Fira Code"/>
          <w:color w:val="D4D4D4"/>
          <w:sz w:val="21"/>
          <w:szCs w:val="21"/>
        </w:rPr>
        <w:t>hbt</w:t>
      </w:r>
      <w:proofErr w:type="spellEnd"/>
      <w:r w:rsidR="006F24EE" w:rsidRPr="006F24EE">
        <w:rPr>
          <w:rFonts w:ascii="Fira Code" w:eastAsia="Times New Roman" w:hAnsi="Fira Code" w:cs="Fira Code"/>
          <w:color w:val="D4D4D4"/>
          <w:sz w:val="21"/>
          <w:szCs w:val="21"/>
        </w:rPr>
        <w:t>]</w:t>
      </w:r>
    </w:p>
    <w:p w14:paraId="1F8C9244"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center</w:t>
      </w:r>
      <w:proofErr w:type="gramEnd"/>
    </w:p>
    <w:p w14:paraId="6ED3ED5A"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DCDCAA"/>
          <w:sz w:val="21"/>
          <w:szCs w:val="21"/>
        </w:rPr>
        <w:t>\includegraphics</w:t>
      </w:r>
      <w:proofErr w:type="gramStart"/>
      <w:r w:rsidRPr="006F24EE">
        <w:rPr>
          <w:rFonts w:ascii="Fira Code" w:eastAsia="Times New Roman" w:hAnsi="Fira Code" w:cs="Fira Code"/>
          <w:color w:val="D4D4D4"/>
          <w:sz w:val="21"/>
          <w:szCs w:val="21"/>
        </w:rPr>
        <w:t>[]{</w:t>
      </w:r>
      <w:proofErr w:type="gramEnd"/>
      <w:r w:rsidRPr="006F24EE">
        <w:rPr>
          <w:rFonts w:ascii="Fira Code" w:eastAsia="Times New Roman" w:hAnsi="Fira Code" w:cs="Fira Code"/>
          <w:color w:val="D4D4D4"/>
          <w:sz w:val="21"/>
          <w:szCs w:val="21"/>
        </w:rPr>
        <w:t>Chapter.3/Figures/fs5.png}</w:t>
      </w:r>
    </w:p>
    <w:p w14:paraId="53458DCE"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caption</w:t>
      </w:r>
      <w:r w:rsidRPr="006F24EE">
        <w:rPr>
          <w:rFonts w:ascii="Fira Code" w:eastAsia="Times New Roman" w:hAnsi="Fira Code" w:cs="Fira Code"/>
          <w:color w:val="D4D4D4"/>
          <w:sz w:val="21"/>
          <w:szCs w:val="21"/>
        </w:rPr>
        <w:t>{</w:t>
      </w:r>
      <w:proofErr w:type="gramEnd"/>
    </w:p>
    <w:p w14:paraId="2E5DF845" w14:textId="381A55AD" w:rsidR="006F24EE" w:rsidRPr="006F24EE" w:rsidDel="00767007" w:rsidRDefault="006F24EE" w:rsidP="006F24EE">
      <w:pPr>
        <w:shd w:val="clear" w:color="auto" w:fill="1E1E1E"/>
        <w:spacing w:after="0" w:line="285" w:lineRule="atLeast"/>
        <w:rPr>
          <w:del w:id="328" w:author="Graaf, S.C. de (Bastiaan)" w:date="2023-03-28T16:46:00Z"/>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lastRenderedPageBreak/>
        <w:t>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textbf</w:t>
      </w:r>
      <w:r w:rsidRPr="006F24EE">
        <w:rPr>
          <w:rFonts w:ascii="Fira Code" w:eastAsia="Times New Roman" w:hAnsi="Fira Code" w:cs="Fira Code"/>
          <w:color w:val="D4D4D4"/>
          <w:sz w:val="21"/>
          <w:szCs w:val="21"/>
        </w:rPr>
        <w:t>{</w:t>
      </w:r>
      <w:proofErr w:type="gramEnd"/>
      <w:r w:rsidRPr="006F24EE">
        <w:rPr>
          <w:rFonts w:ascii="Fira Code" w:eastAsia="Times New Roman" w:hAnsi="Fira Code" w:cs="Fira Code"/>
          <w:b/>
          <w:bCs/>
          <w:color w:val="569CD6"/>
          <w:sz w:val="21"/>
          <w:szCs w:val="21"/>
        </w:rPr>
        <w:t xml:space="preserve">Template matching of the obtained sequencing data for the Fab clone </w:t>
      </w:r>
      <w:r w:rsidRPr="006F24EE">
        <w:rPr>
          <w:rFonts w:ascii="Fira Code" w:eastAsia="Times New Roman" w:hAnsi="Fira Code" w:cs="Fira Code"/>
          <w:b/>
          <w:bCs/>
          <w:color w:val="DCDCAA"/>
          <w:sz w:val="21"/>
          <w:szCs w:val="21"/>
        </w:rPr>
        <w:t>\</w:t>
      </w:r>
      <w:proofErr w:type="spellStart"/>
      <w:r w:rsidRPr="006F24EE">
        <w:rPr>
          <w:rFonts w:ascii="Fira Code" w:eastAsia="Times New Roman" w:hAnsi="Fira Code" w:cs="Fira Code"/>
          <w:b/>
          <w:bCs/>
          <w:color w:val="DCDCAA"/>
          <w:sz w:val="21"/>
          <w:szCs w:val="21"/>
        </w:rPr>
        <w:t>textsuperscript</w:t>
      </w:r>
      <w:proofErr w:type="spellEnd"/>
      <w:r w:rsidRPr="006F24EE">
        <w:rPr>
          <w:rFonts w:ascii="Fira Code" w:eastAsia="Times New Roman" w:hAnsi="Fira Code" w:cs="Fira Code"/>
          <w:b/>
          <w:bCs/>
          <w:color w:val="569CD6"/>
          <w:sz w:val="21"/>
          <w:szCs w:val="21"/>
        </w:rPr>
        <w:t xml:space="preserve">{24.4} 1 </w:t>
      </w:r>
      <w:r w:rsidRPr="006F24EE">
        <w:rPr>
          <w:rFonts w:ascii="Fira Code" w:eastAsia="Times New Roman" w:hAnsi="Fira Code" w:cs="Fira Code"/>
          <w:b/>
          <w:bCs/>
          <w:color w:val="DCDCAA"/>
          <w:sz w:val="21"/>
          <w:szCs w:val="21"/>
        </w:rPr>
        <w:t>\</w:t>
      </w:r>
      <w:proofErr w:type="spellStart"/>
      <w:r w:rsidRPr="006F24EE">
        <w:rPr>
          <w:rFonts w:ascii="Fira Code" w:eastAsia="Times New Roman" w:hAnsi="Fira Code" w:cs="Fira Code"/>
          <w:b/>
          <w:bCs/>
          <w:color w:val="DCDCAA"/>
          <w:sz w:val="21"/>
          <w:szCs w:val="21"/>
        </w:rPr>
        <w:t>textsubscript</w:t>
      </w:r>
      <w:proofErr w:type="spellEnd"/>
      <w:r w:rsidRPr="006F24EE">
        <w:rPr>
          <w:rFonts w:ascii="Fira Code" w:eastAsia="Times New Roman" w:hAnsi="Fira Code" w:cs="Fira Code"/>
          <w:b/>
          <w:bCs/>
          <w:color w:val="569CD6"/>
          <w:sz w:val="21"/>
          <w:szCs w:val="21"/>
        </w:rPr>
        <w:t>{47359.4} versus the IMGT database.</w:t>
      </w:r>
      <w:r w:rsidRPr="006F24EE">
        <w:rPr>
          <w:rFonts w:ascii="Fira Code" w:eastAsia="Times New Roman" w:hAnsi="Fira Code" w:cs="Fira Code"/>
          <w:color w:val="D4D4D4"/>
          <w:sz w:val="21"/>
          <w:szCs w:val="21"/>
        </w:rPr>
        <w:t xml:space="preserve">} The filtering of IMGT database and scoring of the germline </w:t>
      </w:r>
      <w:proofErr w:type="spellStart"/>
      <w:r w:rsidRPr="006F24EE">
        <w:rPr>
          <w:rFonts w:ascii="Fira Code" w:eastAsia="Times New Roman" w:hAnsi="Fira Code" w:cs="Fira Code"/>
          <w:color w:val="D4D4D4"/>
          <w:sz w:val="21"/>
          <w:szCs w:val="21"/>
        </w:rPr>
        <w:t>IGXV</w:t>
      </w:r>
      <w:proofErr w:type="spellEnd"/>
      <w:r w:rsidRPr="006F24EE">
        <w:rPr>
          <w:rFonts w:ascii="Fira Code" w:eastAsia="Times New Roman" w:hAnsi="Fira Code" w:cs="Fira Code"/>
          <w:color w:val="D4D4D4"/>
          <w:sz w:val="21"/>
          <w:szCs w:val="21"/>
        </w:rPr>
        <w:t xml:space="preserve"> and </w:t>
      </w:r>
      <w:proofErr w:type="spellStart"/>
      <w:r w:rsidRPr="006F24EE">
        <w:rPr>
          <w:rFonts w:ascii="Fira Code" w:eastAsia="Times New Roman" w:hAnsi="Fira Code" w:cs="Fira Code"/>
          <w:color w:val="D4D4D4"/>
          <w:sz w:val="21"/>
          <w:szCs w:val="21"/>
        </w:rPr>
        <w:t>IGXC</w:t>
      </w:r>
      <w:proofErr w:type="spellEnd"/>
      <w:r w:rsidRPr="006F24EE">
        <w:rPr>
          <w:rFonts w:ascii="Fira Code" w:eastAsia="Times New Roman" w:hAnsi="Fira Code" w:cs="Fira Code"/>
          <w:color w:val="D4D4D4"/>
          <w:sz w:val="21"/>
          <w:szCs w:val="21"/>
        </w:rPr>
        <w:t>-alleles was performed by using iteratively bottom-up (BU) and middle-down (MD) proteomics data. A) Filtering of germline IGL and IGK alleles with BU and MD mass spectrometry (MS) reduces the number of possible germline light chain sequences from 3,577 to 6 candidate sequences (~600-fold reduction). B) Filtering of germline IGH alleles with BU MS and MD MS reduces the number of possible germline heavy chain sequences from 42,840 to 8 candidate sequences (~5,000-fold reduction). C) Fragment matching scores for</w:t>
      </w:r>
    </w:p>
    <w:p w14:paraId="660A4023" w14:textId="1EA07F5F"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del w:id="329" w:author="Graaf, S.C. de (Bastiaan)" w:date="2023-03-28T16:46:00Z">
        <w:r w:rsidRPr="006F24EE" w:rsidDel="00767007">
          <w:rPr>
            <w:rFonts w:ascii="Fira Code" w:eastAsia="Times New Roman" w:hAnsi="Fira Code" w:cs="Fira Code"/>
            <w:color w:val="D4D4D4"/>
            <w:sz w:val="21"/>
            <w:szCs w:val="21"/>
          </w:rPr>
          <w:delText>       </w:delText>
        </w:r>
      </w:del>
      <w:ins w:id="330" w:author="Graaf, S.C. de (Bastiaan)" w:date="2023-03-28T16:46:00Z">
        <w:r w:rsidR="00767007">
          <w:rPr>
            <w:rFonts w:ascii="Fira Code" w:eastAsia="Times New Roman" w:hAnsi="Fira Code" w:cs="Fira Code"/>
            <w:color w:val="D4D4D4"/>
            <w:sz w:val="21"/>
            <w:szCs w:val="21"/>
          </w:rPr>
          <w:t xml:space="preserve"> </w:t>
        </w:r>
      </w:ins>
      <w:r w:rsidRPr="006F24EE">
        <w:rPr>
          <w:rFonts w:ascii="Fira Code" w:eastAsia="Times New Roman" w:hAnsi="Fira Code" w:cs="Fira Code"/>
          <w:color w:val="D4D4D4"/>
          <w:sz w:val="21"/>
          <w:szCs w:val="21"/>
        </w:rPr>
        <w:t xml:space="preserve">the germline C-gene alleles of the light (left) and heavy (right) chain of the Fab clone </w:t>
      </w:r>
      <w:r w:rsidRPr="006F24EE">
        <w:rPr>
          <w:rFonts w:ascii="Fira Code" w:eastAsia="Times New Roman" w:hAnsi="Fira Code" w:cs="Fira Code"/>
          <w:color w:val="DCDCAA"/>
          <w:sz w:val="21"/>
          <w:szCs w:val="21"/>
        </w:rPr>
        <w:t>\</w:t>
      </w:r>
      <w:proofErr w:type="spellStart"/>
      <w:proofErr w:type="gramStart"/>
      <w:r w:rsidRPr="006F24EE">
        <w:rPr>
          <w:rFonts w:ascii="Fira Code" w:eastAsia="Times New Roman" w:hAnsi="Fira Code" w:cs="Fira Code"/>
          <w:color w:val="DCDCAA"/>
          <w:sz w:val="21"/>
          <w:szCs w:val="21"/>
        </w:rPr>
        <w:t>textsuperscript</w:t>
      </w:r>
      <w:proofErr w:type="spellEnd"/>
      <w:r w:rsidRPr="006F24EE">
        <w:rPr>
          <w:rFonts w:ascii="Fira Code" w:eastAsia="Times New Roman" w:hAnsi="Fira Code" w:cs="Fira Code"/>
          <w:color w:val="D4D4D4"/>
          <w:sz w:val="21"/>
          <w:szCs w:val="21"/>
        </w:rPr>
        <w:t>{</w:t>
      </w:r>
      <w:proofErr w:type="gramEnd"/>
      <w:r w:rsidRPr="006F24EE">
        <w:rPr>
          <w:rFonts w:ascii="Fira Code" w:eastAsia="Times New Roman" w:hAnsi="Fira Code" w:cs="Fira Code"/>
          <w:color w:val="D4D4D4"/>
          <w:sz w:val="21"/>
          <w:szCs w:val="21"/>
        </w:rPr>
        <w:t xml:space="preserve">24.4} 1 </w:t>
      </w:r>
      <w:r w:rsidRPr="006F24EE">
        <w:rPr>
          <w:rFonts w:ascii="Fira Code" w:eastAsia="Times New Roman" w:hAnsi="Fira Code" w:cs="Fira Code"/>
          <w:color w:val="DCDCAA"/>
          <w:sz w:val="21"/>
          <w:szCs w:val="21"/>
        </w:rPr>
        <w:t>\</w:t>
      </w:r>
      <w:proofErr w:type="spellStart"/>
      <w:r w:rsidRPr="006F24EE">
        <w:rPr>
          <w:rFonts w:ascii="Fira Code" w:eastAsia="Times New Roman" w:hAnsi="Fira Code" w:cs="Fira Code"/>
          <w:color w:val="DCDCAA"/>
          <w:sz w:val="21"/>
          <w:szCs w:val="21"/>
        </w:rPr>
        <w:t>textsubscript</w:t>
      </w:r>
      <w:proofErr w:type="spellEnd"/>
      <w:r w:rsidRPr="006F24EE">
        <w:rPr>
          <w:rFonts w:ascii="Fira Code" w:eastAsia="Times New Roman" w:hAnsi="Fira Code" w:cs="Fira Code"/>
          <w:color w:val="D4D4D4"/>
          <w:sz w:val="21"/>
          <w:szCs w:val="21"/>
        </w:rPr>
        <w:t>{47359.4} using the middle-down MS data. D) Fragment matching scores for the Framework Regions 1, 2, and 3 of the germline V-gene alleles of light (left) and heavy (right) chains of IgG1 determined by using the middle-down MS data.</w:t>
      </w:r>
    </w:p>
    <w:p w14:paraId="324B6D16"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w:t>
      </w:r>
    </w:p>
    <w:p w14:paraId="12A4ADD3"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C586C0"/>
          <w:sz w:val="21"/>
          <w:szCs w:val="21"/>
        </w:rPr>
        <w:t>\label</w:t>
      </w:r>
      <w:r w:rsidRPr="006F24EE">
        <w:rPr>
          <w:rFonts w:ascii="Fira Code" w:eastAsia="Times New Roman" w:hAnsi="Fira Code" w:cs="Fira Code"/>
          <w:color w:val="D4D4D4"/>
          <w:sz w:val="21"/>
          <w:szCs w:val="21"/>
        </w:rPr>
        <w:t>{</w:t>
      </w:r>
      <w:proofErr w:type="gramStart"/>
      <w:r w:rsidRPr="006F24EE">
        <w:rPr>
          <w:rFonts w:ascii="Fira Code" w:eastAsia="Times New Roman" w:hAnsi="Fira Code" w:cs="Fira Code"/>
          <w:color w:val="9CDCFE"/>
          <w:sz w:val="21"/>
          <w:szCs w:val="21"/>
        </w:rPr>
        <w:t>fig:figs</w:t>
      </w:r>
      <w:proofErr w:type="gramEnd"/>
      <w:r w:rsidRPr="006F24EE">
        <w:rPr>
          <w:rFonts w:ascii="Fira Code" w:eastAsia="Times New Roman" w:hAnsi="Fira Code" w:cs="Fira Code"/>
          <w:color w:val="9CDCFE"/>
          <w:sz w:val="21"/>
          <w:szCs w:val="21"/>
        </w:rPr>
        <w:t>3.5</w:t>
      </w:r>
      <w:r w:rsidRPr="006F24EE">
        <w:rPr>
          <w:rFonts w:ascii="Fira Code" w:eastAsia="Times New Roman" w:hAnsi="Fira Code" w:cs="Fira Code"/>
          <w:color w:val="D4D4D4"/>
          <w:sz w:val="21"/>
          <w:szCs w:val="21"/>
        </w:rPr>
        <w:t>}</w:t>
      </w:r>
    </w:p>
    <w:p w14:paraId="52AD4068"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end</w:t>
      </w:r>
      <w:proofErr w:type="gramEnd"/>
      <w:r w:rsidRPr="006F24EE">
        <w:rPr>
          <w:rFonts w:ascii="Fira Code" w:eastAsia="Times New Roman" w:hAnsi="Fira Code" w:cs="Fira Code"/>
          <w:color w:val="D4D4D4"/>
          <w:sz w:val="21"/>
          <w:szCs w:val="21"/>
        </w:rPr>
        <w:t>{</w:t>
      </w:r>
      <w:r w:rsidRPr="006F24EE">
        <w:rPr>
          <w:rFonts w:ascii="Fira Code" w:eastAsia="Times New Roman" w:hAnsi="Fira Code" w:cs="Fira Code"/>
          <w:color w:val="9CDCFE"/>
          <w:sz w:val="21"/>
          <w:szCs w:val="21"/>
        </w:rPr>
        <w:t>figure*</w:t>
      </w:r>
      <w:r w:rsidRPr="006F24EE">
        <w:rPr>
          <w:rFonts w:ascii="Fira Code" w:eastAsia="Times New Roman" w:hAnsi="Fira Code" w:cs="Fira Code"/>
          <w:color w:val="D4D4D4"/>
          <w:sz w:val="21"/>
          <w:szCs w:val="21"/>
        </w:rPr>
        <w:t>}</w:t>
      </w:r>
    </w:p>
    <w:p w14:paraId="01E1363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7EA191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AD1BF9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4BB080E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4D4D6DA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E74ED7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Chapter.3/Figures/fs6.png}</w:t>
      </w:r>
    </w:p>
    <w:p w14:paraId="56C7F9B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50C33CB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Middle-down ETD analysis and sequence annotation of the light chain and the N-terminal portion of the</w:t>
      </w:r>
    </w:p>
    <w:p w14:paraId="6CFC250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b/>
          <w:bCs/>
          <w:color w:val="569CD6"/>
          <w:sz w:val="21"/>
          <w:szCs w:val="21"/>
        </w:rPr>
        <w:t xml:space="preserve">                heavy chain from clone </w:t>
      </w:r>
      <w:r w:rsidRPr="00471054">
        <w:rPr>
          <w:rFonts w:ascii="Fira Code" w:eastAsia="Times New Roman" w:hAnsi="Fira Code" w:cs="Fira Code"/>
          <w:b/>
          <w:bCs/>
          <w:color w:val="DCDCAA"/>
          <w:sz w:val="21"/>
          <w:szCs w:val="21"/>
        </w:rPr>
        <w:t>\</w:t>
      </w:r>
      <w:proofErr w:type="spellStart"/>
      <w:proofErr w:type="gram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w:t>
      </w:r>
      <w:proofErr w:type="gram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from donor F59.</w:t>
      </w:r>
      <w:r w:rsidRPr="00471054">
        <w:rPr>
          <w:rFonts w:ascii="Fira Code" w:eastAsia="Times New Roman" w:hAnsi="Fira Code" w:cs="Fira Code"/>
          <w:color w:val="D4D4D4"/>
          <w:sz w:val="21"/>
          <w:szCs w:val="21"/>
        </w:rPr>
        <w:t xml:space="preserve">} A) Fragmentation maps of the light chain (left) and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(right) when subjected to ETD within the intact Fab molecule. B) Fragmentation maps of the light chain (left) and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(right) when subjected to ETD after reduction and denaturation of the precursor Fab. C) Mass errors and their distribution of the light chain fragments observed in ETD of Fab and the light chain alone, and mass errors and distribution thereof for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fragments detected in ETD of Fab and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alone.</w:t>
      </w:r>
    </w:p>
    <w:p w14:paraId="20251F0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4B247D9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3.6</w:t>
      </w:r>
      <w:r w:rsidRPr="00471054">
        <w:rPr>
          <w:rFonts w:ascii="Fira Code" w:eastAsia="Times New Roman" w:hAnsi="Fira Code" w:cs="Fira Code"/>
          <w:color w:val="D4D4D4"/>
          <w:sz w:val="21"/>
          <w:szCs w:val="21"/>
        </w:rPr>
        <w:t>}</w:t>
      </w:r>
    </w:p>
    <w:p w14:paraId="51F354E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7F0D51E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D0CBE6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CF2207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5FD3FF9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6300606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0800E0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lastRenderedPageBreak/>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Chapter.3/Figures/fs7.png}</w:t>
      </w:r>
    </w:p>
    <w:p w14:paraId="6BA66FD0"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6B1C7FE3" w14:textId="4B9077BD"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Large homologous families of Ig V-gene alleles (e.g. IGHV3) are observed among the top-scoring identifications as extracted from the bottom-up proteomics data.</w:t>
      </w:r>
      <w:r w:rsidRPr="00471054">
        <w:rPr>
          <w:rFonts w:ascii="Fira Code" w:eastAsia="Times New Roman" w:hAnsi="Fira Code" w:cs="Fira Code"/>
          <w:color w:val="D4D4D4"/>
          <w:sz w:val="21"/>
          <w:szCs w:val="21"/>
        </w:rPr>
        <w:t xml:space="preserve">} A) Cumulative </w:t>
      </w:r>
      <w:proofErr w:type="spellStart"/>
      <w:r w:rsidRPr="00471054">
        <w:rPr>
          <w:rFonts w:ascii="Fira Code" w:eastAsia="Times New Roman" w:hAnsi="Fira Code" w:cs="Fira Code"/>
          <w:color w:val="D4D4D4"/>
          <w:sz w:val="21"/>
          <w:szCs w:val="21"/>
        </w:rPr>
        <w:t>PSM</w:t>
      </w:r>
      <w:proofErr w:type="spellEnd"/>
      <w:r w:rsidRPr="00471054">
        <w:rPr>
          <w:rFonts w:ascii="Fira Code" w:eastAsia="Times New Roman" w:hAnsi="Fira Code" w:cs="Fira Code"/>
          <w:color w:val="D4D4D4"/>
          <w:sz w:val="21"/>
          <w:szCs w:val="21"/>
        </w:rPr>
        <w:t xml:space="preserve"> scores determined for the germline V-gene alleles of the Fab heavy (left) and light chains (right). On the left, alleles from the largest IGHV3 family are displayed as filled circles; alleles of other </w:t>
      </w:r>
      <w:proofErr w:type="spellStart"/>
      <w:r w:rsidRPr="00471054">
        <w:rPr>
          <w:rFonts w:ascii="Fira Code" w:eastAsia="Times New Roman" w:hAnsi="Fira Code" w:cs="Fira Code"/>
          <w:color w:val="D4D4D4"/>
          <w:sz w:val="21"/>
          <w:szCs w:val="21"/>
        </w:rPr>
        <w:t>IGHV</w:t>
      </w:r>
      <w:proofErr w:type="spellEnd"/>
      <w:r w:rsidRPr="00471054">
        <w:rPr>
          <w:rFonts w:ascii="Fira Code" w:eastAsia="Times New Roman" w:hAnsi="Fira Code" w:cs="Fira Code"/>
          <w:color w:val="D4D4D4"/>
          <w:sz w:val="21"/>
          <w:szCs w:val="21"/>
        </w:rPr>
        <w:t xml:space="preserve"> families are shown as empty squares. On the right, alleles from larger and more homologous </w:t>
      </w:r>
      <w:proofErr w:type="spellStart"/>
      <w:r w:rsidRPr="00471054">
        <w:rPr>
          <w:rFonts w:ascii="Fira Code" w:eastAsia="Times New Roman" w:hAnsi="Fira Code" w:cs="Fira Code"/>
          <w:color w:val="D4D4D4"/>
          <w:sz w:val="21"/>
          <w:szCs w:val="21"/>
        </w:rPr>
        <w:t>IGKV</w:t>
      </w:r>
      <w:proofErr w:type="spellEnd"/>
      <w:r w:rsidRPr="00471054">
        <w:rPr>
          <w:rFonts w:ascii="Fira Code" w:eastAsia="Times New Roman" w:hAnsi="Fira Code" w:cs="Fira Code"/>
          <w:color w:val="D4D4D4"/>
          <w:sz w:val="21"/>
          <w:szCs w:val="21"/>
        </w:rPr>
        <w:t xml:space="preserve"> families are shown as empty squares, while filled circles display alleles of </w:t>
      </w:r>
      <w:proofErr w:type="spellStart"/>
      <w:r w:rsidRPr="00471054">
        <w:rPr>
          <w:rFonts w:ascii="Fira Code" w:eastAsia="Times New Roman" w:hAnsi="Fira Code" w:cs="Fira Code"/>
          <w:color w:val="D4D4D4"/>
          <w:sz w:val="21"/>
          <w:szCs w:val="21"/>
        </w:rPr>
        <w:t>IGLV</w:t>
      </w:r>
      <w:proofErr w:type="spellEnd"/>
      <w:r w:rsidRPr="00471054">
        <w:rPr>
          <w:rFonts w:ascii="Fira Code" w:eastAsia="Times New Roman" w:hAnsi="Fira Code" w:cs="Fira Code"/>
          <w:color w:val="D4D4D4"/>
          <w:sz w:val="21"/>
          <w:szCs w:val="21"/>
        </w:rPr>
        <w:t xml:space="preserve"> families. Germline V-gene sequences were downloaded from IMGT. B) Correlation matrix displaying sequence similarity among all germline V-gene sequences of the Fab heavy (left) and light (right) chain. Normalized cumulative </w:t>
      </w:r>
      <w:proofErr w:type="spellStart"/>
      <w:r w:rsidRPr="00471054">
        <w:rPr>
          <w:rFonts w:ascii="Fira Code" w:eastAsia="Times New Roman" w:hAnsi="Fira Code" w:cs="Fira Code"/>
          <w:color w:val="D4D4D4"/>
          <w:sz w:val="21"/>
          <w:szCs w:val="21"/>
        </w:rPr>
        <w:t>PSM</w:t>
      </w:r>
      <w:proofErr w:type="spellEnd"/>
      <w:r w:rsidRPr="00471054">
        <w:rPr>
          <w:rFonts w:ascii="Fira Code" w:eastAsia="Times New Roman" w:hAnsi="Fira Code" w:cs="Fira Code"/>
          <w:color w:val="D4D4D4"/>
          <w:sz w:val="21"/>
          <w:szCs w:val="21"/>
        </w:rPr>
        <w:t xml:space="preserve"> scores are shown below the correlation maps. Some of the top-scoring V-gene sequences are indicated with black arrows. The V-genes ultimately determined for clone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textsuperscript</w:t>
      </w:r>
      <w:proofErr w:type="spellEnd"/>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 xml:space="preserve">24.4} 1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textsubscript</w:t>
      </w:r>
      <w:proofErr w:type="spellEnd"/>
      <w:r w:rsidRPr="00471054">
        <w:rPr>
          <w:rFonts w:ascii="Fira Code" w:eastAsia="Times New Roman" w:hAnsi="Fira Code" w:cs="Fira Code"/>
          <w:color w:val="D4D4D4"/>
          <w:sz w:val="21"/>
          <w:szCs w:val="21"/>
        </w:rPr>
        <w:t xml:space="preserve">{47359.4} by the integrative </w:t>
      </w:r>
      <w:del w:id="331" w:author="Graaf, S.C. de (Bastiaan)" w:date="2023-03-27T12:44:00Z">
        <w:r w:rsidRPr="00471054" w:rsidDel="005D08D0">
          <w:rPr>
            <w:rFonts w:ascii="Fira Code" w:eastAsia="Times New Roman" w:hAnsi="Fira Code" w:cs="Fira Code"/>
            <w:color w:val="D4D4D4"/>
            <w:sz w:val="21"/>
            <w:szCs w:val="21"/>
          </w:rPr>
          <w:delText>de novo</w:delText>
        </w:r>
      </w:del>
      <w:ins w:id="332" w:author="Graaf, S.C. de (Bastiaan)" w:date="2023-03-27T12:44:00Z">
        <w:r w:rsidR="005D08D0">
          <w:rPr>
            <w:rFonts w:ascii="Fira Code" w:eastAsia="Times New Roman" w:hAnsi="Fira Code" w:cs="Fira Code"/>
            <w:color w:val="D4D4D4"/>
            <w:sz w:val="21"/>
            <w:szCs w:val="21"/>
          </w:rPr>
          <w:t>\emph{de novo}</w:t>
        </w:r>
      </w:ins>
      <w:r w:rsidRPr="00471054">
        <w:rPr>
          <w:rFonts w:ascii="Fira Code" w:eastAsia="Times New Roman" w:hAnsi="Fira Code" w:cs="Fira Code"/>
          <w:color w:val="D4D4D4"/>
          <w:sz w:val="21"/>
          <w:szCs w:val="21"/>
        </w:rPr>
        <w:t xml:space="preserve"> bottom-up and middle-down sequencing are highlighted in green.</w:t>
      </w:r>
    </w:p>
    <w:p w14:paraId="3F63151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572CBCF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3.7</w:t>
      </w:r>
      <w:r w:rsidRPr="00471054">
        <w:rPr>
          <w:rFonts w:ascii="Fira Code" w:eastAsia="Times New Roman" w:hAnsi="Fira Code" w:cs="Fira Code"/>
          <w:color w:val="D4D4D4"/>
          <w:sz w:val="21"/>
          <w:szCs w:val="21"/>
        </w:rPr>
        <w:t>}</w:t>
      </w:r>
    </w:p>
    <w:p w14:paraId="6A593C1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7C64518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2F992AF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21348E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58DFF48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22B56EA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5630E0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Chapter.3/Figures/fs8.png}</w:t>
      </w:r>
    </w:p>
    <w:p w14:paraId="641E0B1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6F9B73EC" w14:textId="303E68AB" w:rsidR="00471054" w:rsidRPr="00471054" w:rsidRDefault="00471054" w:rsidP="00076EDE">
      <w:pPr>
        <w:shd w:val="clear" w:color="auto" w:fill="1E1E1E"/>
        <w:spacing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 xml:space="preserve">Refining of the sequence of clone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light chain germline IGLV2-14</w:t>
      </w:r>
      <w:r w:rsidR="00076EDE" w:rsidRPr="00076EDE">
        <w:rPr>
          <w:rFonts w:ascii="Fira Code" w:eastAsia="Times New Roman" w:hAnsi="Fira Code" w:cs="Fira Code"/>
          <w:b/>
          <w:bCs/>
          <w:color w:val="569CD6"/>
          <w:sz w:val="21"/>
          <w:szCs w:val="21"/>
        </w:rPr>
        <w:t>∗</w:t>
      </w:r>
      <w:r w:rsidRPr="00471054">
        <w:rPr>
          <w:rFonts w:ascii="Fira Code" w:eastAsia="Times New Roman" w:hAnsi="Fira Code" w:cs="Fira Code"/>
          <w:b/>
          <w:bCs/>
          <w:color w:val="569CD6"/>
          <w:sz w:val="21"/>
          <w:szCs w:val="21"/>
        </w:rPr>
        <w:t>01-IGLJ2</w:t>
      </w:r>
      <w:r w:rsidR="00076EDE" w:rsidRPr="00076EDE">
        <w:rPr>
          <w:rFonts w:ascii="Fira Code" w:eastAsia="Times New Roman" w:hAnsi="Fira Code" w:cs="Fira Code"/>
          <w:color w:val="D4D4D4"/>
          <w:sz w:val="21"/>
          <w:szCs w:val="21"/>
        </w:rPr>
        <w:t>∗</w:t>
      </w:r>
      <w:r w:rsidRPr="00471054">
        <w:rPr>
          <w:rFonts w:ascii="Fira Code" w:eastAsia="Times New Roman" w:hAnsi="Fira Code" w:cs="Fira Code"/>
          <w:b/>
          <w:bCs/>
          <w:color w:val="569CD6"/>
          <w:sz w:val="21"/>
          <w:szCs w:val="21"/>
        </w:rPr>
        <w:t>01, based on the iterative integration of middle-down and bottom-up proteomics data.</w:t>
      </w:r>
      <w:r w:rsidRPr="00471054">
        <w:rPr>
          <w:rFonts w:ascii="Fira Code" w:eastAsia="Times New Roman" w:hAnsi="Fira Code" w:cs="Fira Code"/>
          <w:color w:val="D4D4D4"/>
          <w:sz w:val="21"/>
          <w:szCs w:val="21"/>
        </w:rPr>
        <w:t>} A) First, the sequence tags detected in the middle</w:t>
      </w:r>
      <w:ins w:id="333" w:author="Graaf, S.C. de (Bastiaan)" w:date="2023-03-27T12:44:00Z">
        <w:r w:rsidR="005D08D0">
          <w:rPr>
            <w:rFonts w:ascii="Fira Code" w:eastAsia="Times New Roman" w:hAnsi="Fira Code" w:cs="Fira Code"/>
            <w:color w:val="D4D4D4"/>
            <w:sz w:val="21"/>
            <w:szCs w:val="21"/>
          </w:rPr>
          <w:t>-</w:t>
        </w:r>
      </w:ins>
      <w:r w:rsidRPr="00471054">
        <w:rPr>
          <w:rFonts w:ascii="Fira Code" w:eastAsia="Times New Roman" w:hAnsi="Fira Code" w:cs="Fira Code"/>
          <w:color w:val="D4D4D4"/>
          <w:sz w:val="21"/>
          <w:szCs w:val="21"/>
        </w:rPr>
        <w:t xml:space="preserve">down MS data were used as arrays of consecutive fragment peaks, which directly hinted at the presence of 11 mutations (M49L, Y51S, Y51S, N55D, N62S, A85S, D86M, Y88F, S95D, S96L, S97T, T98S, and L99F). Next, these tags were aligned to the </w:t>
      </w:r>
      <w:del w:id="334" w:author="Graaf, S.C. de (Bastiaan)" w:date="2023-03-27T12:44:00Z">
        <w:r w:rsidRPr="00471054" w:rsidDel="005D08D0">
          <w:rPr>
            <w:rFonts w:ascii="Fira Code" w:eastAsia="Times New Roman" w:hAnsi="Fira Code" w:cs="Fira Code"/>
            <w:color w:val="D4D4D4"/>
            <w:sz w:val="21"/>
            <w:szCs w:val="21"/>
          </w:rPr>
          <w:delText>de novo</w:delText>
        </w:r>
      </w:del>
      <w:ins w:id="335" w:author="Graaf, S.C. de (Bastiaan)" w:date="2023-03-27T12:44: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471054">
        <w:rPr>
          <w:rFonts w:ascii="Fira Code" w:eastAsia="Times New Roman" w:hAnsi="Fira Code" w:cs="Fira Code"/>
          <w:color w:val="D4D4D4"/>
          <w:sz w:val="21"/>
          <w:szCs w:val="21"/>
        </w:rPr>
        <w:t xml:space="preserve"> sequenced peptide sequences obtained by bottom-up MS, revealing 2 additional mutations. The highest scoring aligned peptides were used to extend the initial sequence tags, and then these steps were iteratively repeated. At each step of tag extension, the mass offsets were calculated by comparing a mass gap between two consecutive tags to the mass of amino acid residues in the corresponding gap in the germline sequence. Iteratively, middle-down tags were extended with aligning peptides until all (if possible) mass offsets become equal to 0 Da. Eventually, 13 </w:t>
      </w:r>
      <w:r w:rsidRPr="00471054">
        <w:rPr>
          <w:rFonts w:ascii="Fira Code" w:eastAsia="Times New Roman" w:hAnsi="Fira Code" w:cs="Fira Code"/>
          <w:color w:val="D4D4D4"/>
          <w:sz w:val="21"/>
          <w:szCs w:val="21"/>
        </w:rPr>
        <w:lastRenderedPageBreak/>
        <w:t xml:space="preserve">mutations and one modified residue (Pyro-Q) were determined for the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textsuperscript</w:t>
      </w:r>
      <w:proofErr w:type="spellEnd"/>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 xml:space="preserve">24.4} 1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textsubscript</w:t>
      </w:r>
      <w:proofErr w:type="spellEnd"/>
      <w:r w:rsidRPr="00471054">
        <w:rPr>
          <w:rFonts w:ascii="Fira Code" w:eastAsia="Times New Roman" w:hAnsi="Fira Code" w:cs="Fira Code"/>
          <w:color w:val="D4D4D4"/>
          <w:sz w:val="21"/>
          <w:szCs w:val="21"/>
        </w:rPr>
        <w:t xml:space="preserve">{47359.4} light chain sequence. De-charged isotopic distributions of the fragments involved in each sequence tag are displayed as red peaks in the corresponding insets with the theoretical isotopic distributions for these fragments displayed underneath each fragment. Fragmentation spectra of the peptides used in this refining process for the CDRs are shown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{fig:fig3.5}</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xml:space="preserve">. See also </w:t>
      </w:r>
      <w:ins w:id="336" w:author="Graaf, S.C. de (Bastiaan)" w:date="2023-03-28T16:47:00Z">
        <w:r w:rsidR="00767007">
          <w:rPr>
            <w:rFonts w:ascii="Fira Code" w:eastAsia="Times New Roman" w:hAnsi="Fira Code" w:cs="Fira Code"/>
            <w:color w:val="D4D4D4"/>
            <w:sz w:val="21"/>
            <w:szCs w:val="21"/>
          </w:rPr>
          <w:t>\textbf{\</w:t>
        </w:r>
        <w:proofErr w:type="spellStart"/>
        <w:r w:rsidR="00767007">
          <w:rPr>
            <w:rFonts w:ascii="Fira Code" w:eastAsia="Times New Roman" w:hAnsi="Fira Code" w:cs="Fira Code"/>
            <w:color w:val="D4D4D4"/>
            <w:sz w:val="21"/>
            <w:szCs w:val="21"/>
          </w:rPr>
          <w:t>autoref</w:t>
        </w:r>
        <w:proofErr w:type="spellEnd"/>
        <w:r w:rsidR="00767007">
          <w:rPr>
            <w:rFonts w:ascii="Fira Code" w:eastAsia="Times New Roman" w:hAnsi="Fira Code" w:cs="Fira Code"/>
            <w:color w:val="D4D4D4"/>
            <w:sz w:val="21"/>
            <w:szCs w:val="21"/>
          </w:rPr>
          <w:t>{</w:t>
        </w:r>
        <w:proofErr w:type="gramStart"/>
        <w:r w:rsidR="00767007">
          <w:rPr>
            <w:rFonts w:ascii="Fira Code" w:eastAsia="Times New Roman" w:hAnsi="Fira Code" w:cs="Fira Code"/>
            <w:color w:val="D4D4D4"/>
            <w:sz w:val="21"/>
            <w:szCs w:val="21"/>
          </w:rPr>
          <w:t>tab:</w:t>
        </w:r>
      </w:ins>
      <w:ins w:id="337" w:author="Graaf, S.C. de (Bastiaan)" w:date="2023-03-28T16:48:00Z">
        <w:r w:rsidR="00767007">
          <w:rPr>
            <w:rFonts w:ascii="Fira Code" w:eastAsia="Times New Roman" w:hAnsi="Fira Code" w:cs="Fira Code"/>
            <w:color w:val="D4D4D4"/>
            <w:sz w:val="21"/>
            <w:szCs w:val="21"/>
          </w:rPr>
          <w:t>tabdummy</w:t>
        </w:r>
      </w:ins>
      <w:proofErr w:type="gramEnd"/>
      <w:ins w:id="338" w:author="Graaf, S.C. de (Bastiaan)" w:date="2023-03-28T16:47:00Z">
        <w:r w:rsidR="00767007">
          <w:rPr>
            <w:rFonts w:ascii="Fira Code" w:eastAsia="Times New Roman" w:hAnsi="Fira Code" w:cs="Fira Code"/>
            <w:color w:val="D4D4D4"/>
            <w:sz w:val="21"/>
            <w:szCs w:val="21"/>
          </w:rPr>
          <w:t>3.5}}</w:t>
        </w:r>
        <w:r w:rsidR="00767007" w:rsidRPr="00471054">
          <w:rPr>
            <w:rFonts w:ascii="Fira Code" w:eastAsia="Times New Roman" w:hAnsi="Fira Code" w:cs="Fira Code"/>
            <w:color w:val="D4D4D4"/>
            <w:sz w:val="21"/>
            <w:szCs w:val="21"/>
          </w:rPr>
          <w:t xml:space="preserve">. </w:t>
        </w:r>
      </w:ins>
      <w:del w:id="339" w:author="Graaf, S.C. de (Bastiaan)" w:date="2023-03-28T16:47:00Z">
        <w:r w:rsidRPr="00471054" w:rsidDel="00767007">
          <w:rPr>
            <w:rFonts w:ascii="Fira Code" w:eastAsia="Times New Roman" w:hAnsi="Fira Code" w:cs="Fira Code"/>
            <w:color w:val="D4D4D4"/>
            <w:sz w:val="21"/>
            <w:szCs w:val="21"/>
          </w:rPr>
          <w:delText xml:space="preserve">Supplemental Table 5 </w:delText>
        </w:r>
      </w:del>
      <w:r w:rsidRPr="00471054">
        <w:rPr>
          <w:rFonts w:ascii="Fira Code" w:eastAsia="Times New Roman" w:hAnsi="Fira Code" w:cs="Fira Code"/>
          <w:color w:val="D4D4D4"/>
          <w:sz w:val="21"/>
          <w:szCs w:val="21"/>
        </w:rPr>
        <w:t>for an overview of the evidence supporting each detected amino acid mutation.</w:t>
      </w:r>
    </w:p>
    <w:p w14:paraId="39BB226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5B23215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3.8</w:t>
      </w:r>
      <w:r w:rsidRPr="00471054">
        <w:rPr>
          <w:rFonts w:ascii="Fira Code" w:eastAsia="Times New Roman" w:hAnsi="Fira Code" w:cs="Fira Code"/>
          <w:color w:val="D4D4D4"/>
          <w:sz w:val="21"/>
          <w:szCs w:val="21"/>
        </w:rPr>
        <w:t>}</w:t>
      </w:r>
    </w:p>
    <w:p w14:paraId="6DC28CE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5BA4374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45E9BC5E"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32EC3B9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2BB7CB3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44FC5E1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0B17E8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Chapter.3/Figures/fs9.png}</w:t>
      </w:r>
    </w:p>
    <w:p w14:paraId="544FDE6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1713FBB3" w14:textId="26D69496" w:rsidR="00471054" w:rsidRPr="00471054" w:rsidRDefault="00471054" w:rsidP="00076EDE">
      <w:pPr>
        <w:shd w:val="clear" w:color="auto" w:fill="1E1E1E"/>
        <w:spacing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 xml:space="preserve">Refining of the sequence of clone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heavy chain germline IGHV3-9</w:t>
      </w:r>
      <w:bookmarkStart w:id="340" w:name="_Hlk130564983"/>
      <w:r w:rsidR="00076EDE" w:rsidRPr="00076EDE">
        <w:rPr>
          <w:rFonts w:ascii="Fira Code" w:eastAsia="Times New Roman" w:hAnsi="Fira Code" w:cs="Fira Code"/>
          <w:color w:val="D4D4D4"/>
          <w:sz w:val="21"/>
          <w:szCs w:val="21"/>
        </w:rPr>
        <w:t>∗</w:t>
      </w:r>
      <w:bookmarkEnd w:id="340"/>
      <w:r w:rsidRPr="00471054">
        <w:rPr>
          <w:rFonts w:ascii="Fira Code" w:eastAsia="Times New Roman" w:hAnsi="Fira Code" w:cs="Fira Code"/>
          <w:b/>
          <w:bCs/>
          <w:color w:val="569CD6"/>
          <w:sz w:val="21"/>
          <w:szCs w:val="21"/>
        </w:rPr>
        <w:t>01-IGHJ5</w:t>
      </w:r>
      <w:r w:rsidR="00076EDE" w:rsidRPr="00076EDE">
        <w:rPr>
          <w:rFonts w:ascii="Fira Code" w:eastAsia="Times New Roman" w:hAnsi="Fira Code" w:cs="Fira Code"/>
          <w:color w:val="D4D4D4"/>
          <w:sz w:val="21"/>
          <w:szCs w:val="21"/>
        </w:rPr>
        <w:t>∗</w:t>
      </w:r>
      <w:r w:rsidRPr="00471054">
        <w:rPr>
          <w:rFonts w:ascii="Fira Code" w:eastAsia="Times New Roman" w:hAnsi="Fira Code" w:cs="Fira Code"/>
          <w:b/>
          <w:bCs/>
          <w:color w:val="569CD6"/>
          <w:sz w:val="21"/>
          <w:szCs w:val="21"/>
        </w:rPr>
        <w:t>01, based on the iterative integration of middle-down and bottom-up proteomics data.</w:t>
      </w:r>
      <w:r w:rsidRPr="00471054">
        <w:rPr>
          <w:rFonts w:ascii="Fira Code" w:eastAsia="Times New Roman" w:hAnsi="Fira Code" w:cs="Fira Code"/>
          <w:color w:val="D4D4D4"/>
          <w:sz w:val="21"/>
          <w:szCs w:val="21"/>
        </w:rPr>
        <w:t>} A) First, sequence tags were detected in the middle</w:t>
      </w:r>
      <w:ins w:id="341" w:author="Graaf, S.C. de (Bastiaan)" w:date="2023-03-28T16:48:00Z">
        <w:r w:rsidR="00F146A3">
          <w:rPr>
            <w:rFonts w:ascii="Fira Code" w:eastAsia="Times New Roman" w:hAnsi="Fira Code" w:cs="Fira Code"/>
            <w:color w:val="D4D4D4"/>
            <w:sz w:val="21"/>
            <w:szCs w:val="21"/>
          </w:rPr>
          <w:t xml:space="preserve"> </w:t>
        </w:r>
      </w:ins>
      <w:r w:rsidRPr="00471054">
        <w:rPr>
          <w:rFonts w:ascii="Fira Code" w:eastAsia="Times New Roman" w:hAnsi="Fira Code" w:cs="Fira Code"/>
          <w:color w:val="D4D4D4"/>
          <w:sz w:val="21"/>
          <w:szCs w:val="21"/>
        </w:rPr>
        <w:t xml:space="preserve">down MS data as arrays of consecutive fragment peaks </w:t>
      </w:r>
      <w:proofErr w:type="gramStart"/>
      <w:r w:rsidRPr="00471054">
        <w:rPr>
          <w:rFonts w:ascii="Fira Code" w:eastAsia="Times New Roman" w:hAnsi="Fira Code" w:cs="Fira Code"/>
          <w:color w:val="D4D4D4"/>
          <w:sz w:val="21"/>
          <w:szCs w:val="21"/>
        </w:rPr>
        <w:t>similar to</w:t>
      </w:r>
      <w:proofErr w:type="gramEnd"/>
      <w:r w:rsidRPr="00471054">
        <w:rPr>
          <w:rFonts w:ascii="Fira Code" w:eastAsia="Times New Roman" w:hAnsi="Fira Code" w:cs="Fira Code"/>
          <w:color w:val="D4D4D4"/>
          <w:sz w:val="21"/>
          <w:szCs w:val="21"/>
        </w:rPr>
        <w:t xml:space="preserve"> refining of the light chain. Next, these tags were aligned to the </w:t>
      </w:r>
      <w:del w:id="342" w:author="Graaf, S.C. de (Bastiaan)" w:date="2023-03-27T12:44:00Z">
        <w:r w:rsidRPr="00471054" w:rsidDel="005D08D0">
          <w:rPr>
            <w:rFonts w:ascii="Fira Code" w:eastAsia="Times New Roman" w:hAnsi="Fira Code" w:cs="Fira Code"/>
            <w:color w:val="D4D4D4"/>
            <w:sz w:val="21"/>
            <w:szCs w:val="21"/>
          </w:rPr>
          <w:delText>de novo</w:delText>
        </w:r>
      </w:del>
      <w:ins w:id="343" w:author="Graaf, S.C. de (Bastiaan)" w:date="2023-03-27T12:44: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471054">
        <w:rPr>
          <w:rFonts w:ascii="Fira Code" w:eastAsia="Times New Roman" w:hAnsi="Fira Code" w:cs="Fira Code"/>
          <w:color w:val="D4D4D4"/>
          <w:sz w:val="21"/>
          <w:szCs w:val="21"/>
        </w:rPr>
        <w:t xml:space="preserve"> sequenced peptides from bottom-up MS. The </w:t>
      </w:r>
      <w:proofErr w:type="gramStart"/>
      <w:r w:rsidRPr="00471054">
        <w:rPr>
          <w:rFonts w:ascii="Fira Code" w:eastAsia="Times New Roman" w:hAnsi="Fira Code" w:cs="Fira Code"/>
          <w:color w:val="D4D4D4"/>
          <w:sz w:val="21"/>
          <w:szCs w:val="21"/>
        </w:rPr>
        <w:t>highest-scoring</w:t>
      </w:r>
      <w:proofErr w:type="gramEnd"/>
      <w:r w:rsidRPr="00471054">
        <w:rPr>
          <w:rFonts w:ascii="Fira Code" w:eastAsia="Times New Roman" w:hAnsi="Fira Code" w:cs="Fira Code"/>
          <w:color w:val="D4D4D4"/>
          <w:sz w:val="21"/>
          <w:szCs w:val="21"/>
        </w:rPr>
        <w:t xml:space="preserve"> aligned peptides were used to extend the initial tags, and then this step was repeated. At each step of tag extension, the mass offsets were calculated by comparing a mass gap between two consecutive tags to the mass of amino acid residues in the corresponding gap in the germline sequence. Iteratively, tags were extended with aligning peptides until all (if possible) mass offsets become equal to 0 Da. Eventually, more than 20 mutations were determined for the N-terminal portion of the heavy chain for clone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textsuperscript</w:t>
      </w:r>
      <w:proofErr w:type="spellEnd"/>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 xml:space="preserve">24.4} 1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textsubscript</w:t>
      </w:r>
      <w:proofErr w:type="spellEnd"/>
      <w:r w:rsidRPr="00471054">
        <w:rPr>
          <w:rFonts w:ascii="Fira Code" w:eastAsia="Times New Roman" w:hAnsi="Fira Code" w:cs="Fira Code"/>
          <w:color w:val="D4D4D4"/>
          <w:sz w:val="21"/>
          <w:szCs w:val="21"/>
        </w:rPr>
        <w:t xml:space="preserve">{47359.4}. De-charged isotopic distributions of the fragments involved in each sequence tag are displayed as red peaks in the corresponding insets with the theoretical isotopic distributions for these fragments displayed underneath each fragment. Fragmentation spectra of the peptides used in this refining process for the CDRs are shown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w:t>
      </w:r>
      <w:proofErr w:type="gramEnd"/>
      <w:r w:rsidR="00131919">
        <w:rPr>
          <w:rFonts w:ascii="Fira Code" w:eastAsia="Times New Roman" w:hAnsi="Fira Code" w:cs="Fira Code"/>
          <w:color w:val="D4D4D4"/>
          <w:sz w:val="21"/>
          <w:szCs w:val="21"/>
        </w:rPr>
        <w:t>3.5}</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w:t>
      </w:r>
    </w:p>
    <w:p w14:paraId="74ABB32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7A05CB8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3.9</w:t>
      </w:r>
      <w:r w:rsidRPr="00471054">
        <w:rPr>
          <w:rFonts w:ascii="Fira Code" w:eastAsia="Times New Roman" w:hAnsi="Fira Code" w:cs="Fira Code"/>
          <w:color w:val="D4D4D4"/>
          <w:sz w:val="21"/>
          <w:szCs w:val="21"/>
        </w:rPr>
        <w:t>}</w:t>
      </w:r>
    </w:p>
    <w:p w14:paraId="4B5E799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026CB8C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1FF9995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457C596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4E7F8BA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0E1C81F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76B1EE50"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Chapter.3/Figures/fs10.png}</w:t>
      </w:r>
    </w:p>
    <w:p w14:paraId="2310654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4709418F" w14:textId="11119FB8"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 xml:space="preserve">Coverage depths for </w:t>
      </w:r>
      <w:del w:id="344" w:author="Graaf, S.C. de (Bastiaan)" w:date="2023-03-27T12:45:00Z">
        <w:r w:rsidRPr="00471054" w:rsidDel="005D08D0">
          <w:rPr>
            <w:rFonts w:ascii="Fira Code" w:eastAsia="Times New Roman" w:hAnsi="Fira Code" w:cs="Fira Code"/>
            <w:b/>
            <w:bCs/>
            <w:color w:val="569CD6"/>
            <w:sz w:val="21"/>
            <w:szCs w:val="21"/>
          </w:rPr>
          <w:delText>de novo</w:delText>
        </w:r>
      </w:del>
      <w:ins w:id="345" w:author="Graaf, S.C. de (Bastiaan)" w:date="2023-03-27T12:45:00Z">
        <w:r w:rsidR="005D08D0">
          <w:rPr>
            <w:rFonts w:ascii="Fira Code" w:eastAsia="Times New Roman" w:hAnsi="Fira Code" w:cs="Fira Code"/>
            <w:b/>
            <w:bCs/>
            <w:color w:val="569CD6"/>
            <w:sz w:val="21"/>
            <w:szCs w:val="21"/>
          </w:rPr>
          <w:t>\emph{de novo}</w:t>
        </w:r>
      </w:ins>
      <w:r w:rsidRPr="00471054">
        <w:rPr>
          <w:rFonts w:ascii="Fira Code" w:eastAsia="Times New Roman" w:hAnsi="Fira Code" w:cs="Fira Code"/>
          <w:b/>
          <w:bCs/>
          <w:color w:val="569CD6"/>
          <w:sz w:val="21"/>
          <w:szCs w:val="21"/>
        </w:rPr>
        <w:t xml:space="preserve"> sequenced light and heavy chains of the clone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from donor F59.</w:t>
      </w:r>
      <w:r w:rsidRPr="00471054">
        <w:rPr>
          <w:rFonts w:ascii="Fira Code" w:eastAsia="Times New Roman" w:hAnsi="Fira Code" w:cs="Fira Code"/>
          <w:color w:val="D4D4D4"/>
          <w:sz w:val="21"/>
          <w:szCs w:val="21"/>
        </w:rPr>
        <w:t>} A) Values at each position represent the number of unique peptides identified in the bottom-up LC-MS/MS data. The determined mutation sites are depicted in red. Only the first 110 and 120 amino acids are shown for the light and heavy chain, respectively</w:t>
      </w:r>
      <w:ins w:id="346" w:author="Graaf, S.C. de (Bastiaan)" w:date="2023-03-28T16:45:00Z">
        <w:r w:rsidR="00767007">
          <w:rPr>
            <w:rFonts w:ascii="Fira Code" w:eastAsia="Times New Roman" w:hAnsi="Fira Code" w:cs="Fira Code"/>
            <w:color w:val="D4D4D4"/>
            <w:sz w:val="21"/>
            <w:szCs w:val="21"/>
          </w:rPr>
          <w:t>.</w:t>
        </w:r>
      </w:ins>
    </w:p>
    <w:p w14:paraId="4924E7B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27DA060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3.10</w:t>
      </w:r>
      <w:r w:rsidRPr="00471054">
        <w:rPr>
          <w:rFonts w:ascii="Fira Code" w:eastAsia="Times New Roman" w:hAnsi="Fira Code" w:cs="Fira Code"/>
          <w:color w:val="D4D4D4"/>
          <w:sz w:val="21"/>
          <w:szCs w:val="21"/>
        </w:rPr>
        <w:t>}</w:t>
      </w:r>
    </w:p>
    <w:p w14:paraId="7225733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21C1BB7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20412D1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9CDCFE"/>
          <w:sz w:val="21"/>
          <w:szCs w:val="21"/>
        </w:rPr>
        <w:t>subappendices</w:t>
      </w:r>
      <w:proofErr w:type="spellEnd"/>
      <w:r w:rsidRPr="00471054">
        <w:rPr>
          <w:rFonts w:ascii="Fira Code" w:eastAsia="Times New Roman" w:hAnsi="Fira Code" w:cs="Fira Code"/>
          <w:color w:val="D4D4D4"/>
          <w:sz w:val="21"/>
          <w:szCs w:val="21"/>
        </w:rPr>
        <w:t>}</w:t>
      </w:r>
    </w:p>
    <w:p w14:paraId="367D8236" w14:textId="77777777" w:rsidR="006F24EE" w:rsidRDefault="006F24EE" w:rsidP="00BB656D">
      <w:pPr>
        <w:shd w:val="clear" w:color="auto" w:fill="1E1E1E"/>
        <w:spacing w:after="0" w:line="285" w:lineRule="atLeast"/>
        <w:rPr>
          <w:rFonts w:ascii="Fira Code" w:eastAsia="Times New Roman" w:hAnsi="Fira Code" w:cs="Fira Code"/>
          <w:color w:val="C586C0"/>
          <w:sz w:val="21"/>
          <w:szCs w:val="21"/>
        </w:rPr>
      </w:pPr>
    </w:p>
    <w:p w14:paraId="390A91A7" w14:textId="4002622F"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C586C0"/>
          <w:sz w:val="21"/>
          <w:szCs w:val="21"/>
        </w:rPr>
        <w:t>\</w:t>
      </w:r>
      <w:proofErr w:type="spellStart"/>
      <w:proofErr w:type="gramStart"/>
      <w:r w:rsidRPr="00BB656D">
        <w:rPr>
          <w:rFonts w:ascii="Fira Code" w:eastAsia="Times New Roman" w:hAnsi="Fira Code" w:cs="Fira Code"/>
          <w:color w:val="C586C0"/>
          <w:sz w:val="21"/>
          <w:szCs w:val="21"/>
        </w:rPr>
        <w:t>clearpage</w:t>
      </w:r>
      <w:proofErr w:type="spellEnd"/>
      <w:proofErr w:type="gramEnd"/>
    </w:p>
    <w:p w14:paraId="6582881C" w14:textId="77777777"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\section*</w:t>
      </w:r>
      <w:r w:rsidRPr="00BB656D">
        <w:rPr>
          <w:rFonts w:ascii="Fira Code" w:eastAsia="Times New Roman" w:hAnsi="Fira Code" w:cs="Fira Code"/>
          <w:color w:val="D4D4D4"/>
          <w:sz w:val="21"/>
          <w:szCs w:val="21"/>
        </w:rPr>
        <w:t>{References}</w:t>
      </w:r>
    </w:p>
    <w:p w14:paraId="5BAC8F35" w14:textId="089F0729"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w:t>
      </w:r>
      <w:proofErr w:type="spellStart"/>
      <w:proofErr w:type="gramStart"/>
      <w:r w:rsidRPr="00BB656D">
        <w:rPr>
          <w:rFonts w:ascii="Fira Code" w:eastAsia="Times New Roman" w:hAnsi="Fira Code" w:cs="Fira Code"/>
          <w:color w:val="DCDCAA"/>
          <w:sz w:val="21"/>
          <w:szCs w:val="21"/>
        </w:rPr>
        <w:t>bibliographystyle</w:t>
      </w:r>
      <w:proofErr w:type="spellEnd"/>
      <w:r w:rsidRPr="00BB656D">
        <w:rPr>
          <w:rFonts w:ascii="Fira Code" w:eastAsia="Times New Roman" w:hAnsi="Fira Code" w:cs="Fira Code"/>
          <w:color w:val="D4D4D4"/>
          <w:sz w:val="21"/>
          <w:szCs w:val="21"/>
        </w:rPr>
        <w:t>{</w:t>
      </w:r>
      <w:proofErr w:type="spellStart"/>
      <w:proofErr w:type="gramEnd"/>
      <w:r w:rsidRPr="00BB656D">
        <w:rPr>
          <w:rFonts w:ascii="Fira Code" w:eastAsia="Times New Roman" w:hAnsi="Fira Code" w:cs="Fira Code"/>
          <w:color w:val="D4D4D4"/>
          <w:sz w:val="21"/>
          <w:szCs w:val="21"/>
        </w:rPr>
        <w:t>Stylesettings</w:t>
      </w:r>
      <w:proofErr w:type="spellEnd"/>
      <w:r w:rsidRPr="00BB656D">
        <w:rPr>
          <w:rFonts w:ascii="Fira Code" w:eastAsia="Times New Roman" w:hAnsi="Fira Code" w:cs="Fira Code"/>
          <w:color w:val="D4D4D4"/>
          <w:sz w:val="21"/>
          <w:szCs w:val="21"/>
        </w:rPr>
        <w:t>/</w:t>
      </w:r>
      <w:proofErr w:type="spellStart"/>
      <w:r w:rsidRPr="00BB656D">
        <w:rPr>
          <w:rFonts w:ascii="Fira Code" w:eastAsia="Times New Roman" w:hAnsi="Fira Code" w:cs="Fira Code"/>
          <w:color w:val="D4D4D4"/>
          <w:sz w:val="21"/>
          <w:szCs w:val="21"/>
        </w:rPr>
        <w:t>pnas</w:t>
      </w:r>
      <w:proofErr w:type="spellEnd"/>
      <w:r w:rsidRPr="00BB656D">
        <w:rPr>
          <w:rFonts w:ascii="Fira Code" w:eastAsia="Times New Roman" w:hAnsi="Fira Code" w:cs="Fira Code"/>
          <w:color w:val="D4D4D4"/>
          <w:sz w:val="21"/>
          <w:szCs w:val="21"/>
        </w:rPr>
        <w:t>}</w:t>
      </w:r>
      <w:ins w:id="347" w:author="Graaf, S.C. de (Bastiaan)" w:date="2023-03-27T14:54:00Z">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patchcmd</w:t>
        </w:r>
        <w:proofErr w:type="spellEnd"/>
        <w:r w:rsidR="003E2A96" w:rsidRPr="0070194B">
          <w:rPr>
            <w:rFonts w:ascii="Fira Code" w:eastAsia="Times New Roman" w:hAnsi="Fira Code" w:cs="Fira Code"/>
            <w:color w:val="D4D4D4"/>
            <w:sz w:val="21"/>
            <w:szCs w:val="21"/>
          </w:rPr>
          <w:t>{</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thebibliography</w:t>
        </w:r>
        <w:proofErr w:type="spellEnd"/>
        <w:r w:rsidR="003E2A96" w:rsidRPr="0070194B">
          <w:rPr>
            <w:rFonts w:ascii="Fira Code" w:eastAsia="Times New Roman" w:hAnsi="Fira Code" w:cs="Fira Code"/>
            <w:color w:val="D4D4D4"/>
            <w:sz w:val="21"/>
            <w:szCs w:val="21"/>
          </w:rPr>
          <w:t>}</w:t>
        </w:r>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4D4D4"/>
            <w:sz w:val="21"/>
            <w:szCs w:val="21"/>
          </w:rPr>
          <w:t>{</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clubpenalty</w:t>
        </w:r>
        <w:proofErr w:type="spellEnd"/>
        <w:r w:rsidR="003E2A96" w:rsidRPr="0070194B">
          <w:rPr>
            <w:rFonts w:ascii="Fira Code" w:eastAsia="Times New Roman" w:hAnsi="Fira Code" w:cs="Fira Code"/>
            <w:color w:val="D4D4D4"/>
            <w:sz w:val="21"/>
            <w:szCs w:val="21"/>
          </w:rPr>
          <w:t xml:space="preserve"> 4000</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widowpenalty</w:t>
        </w:r>
        <w:proofErr w:type="spellEnd"/>
        <w:r w:rsidR="003E2A96" w:rsidRPr="0070194B">
          <w:rPr>
            <w:rFonts w:ascii="Fira Code" w:eastAsia="Times New Roman" w:hAnsi="Fira Code" w:cs="Fira Code"/>
            <w:color w:val="D4D4D4"/>
            <w:sz w:val="21"/>
            <w:szCs w:val="21"/>
          </w:rPr>
          <w:t xml:space="preserve"> 4000}</w:t>
        </w:r>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4D4D4"/>
            <w:sz w:val="21"/>
            <w:szCs w:val="21"/>
          </w:rPr>
          <w:t>{</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clubpenalties</w:t>
        </w:r>
        <w:proofErr w:type="spellEnd"/>
        <w:r w:rsidR="003E2A96" w:rsidRPr="0070194B">
          <w:rPr>
            <w:rFonts w:ascii="Fira Code" w:eastAsia="Times New Roman" w:hAnsi="Fira Code" w:cs="Fira Code"/>
            <w:color w:val="D4D4D4"/>
            <w:sz w:val="21"/>
            <w:szCs w:val="21"/>
          </w:rPr>
          <w:t xml:space="preserve"> 1 10000 </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widowpenalties</w:t>
        </w:r>
        <w:proofErr w:type="spellEnd"/>
        <w:r w:rsidR="003E2A96" w:rsidRPr="0070194B">
          <w:rPr>
            <w:rFonts w:ascii="Fira Code" w:eastAsia="Times New Roman" w:hAnsi="Fira Code" w:cs="Fira Code"/>
            <w:color w:val="D4D4D4"/>
            <w:sz w:val="21"/>
            <w:szCs w:val="21"/>
          </w:rPr>
          <w:t xml:space="preserve"> 1 10000 }</w:t>
        </w:r>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4D4D4"/>
            <w:sz w:val="21"/>
            <w:szCs w:val="21"/>
          </w:rPr>
          <w:t>{}{}</w:t>
        </w:r>
      </w:ins>
    </w:p>
    <w:p w14:paraId="05FED9D2" w14:textId="12DD6939"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w:t>
      </w:r>
      <w:proofErr w:type="gramStart"/>
      <w:r w:rsidRPr="00BB656D">
        <w:rPr>
          <w:rFonts w:ascii="Fira Code" w:eastAsia="Times New Roman" w:hAnsi="Fira Code" w:cs="Fira Code"/>
          <w:color w:val="DCDCAA"/>
          <w:sz w:val="21"/>
          <w:szCs w:val="21"/>
        </w:rPr>
        <w:t>bibliography</w:t>
      </w:r>
      <w:proofErr w:type="gramEnd"/>
      <w:r w:rsidRPr="00BB656D">
        <w:rPr>
          <w:rFonts w:ascii="Fira Code" w:eastAsia="Times New Roman" w:hAnsi="Fira Code" w:cs="Fira Code"/>
          <w:color w:val="D4D4D4"/>
          <w:sz w:val="21"/>
          <w:szCs w:val="21"/>
        </w:rPr>
        <w:t>{</w:t>
      </w:r>
      <w:proofErr w:type="spellStart"/>
      <w:del w:id="348" w:author="Graaf, S.C. de (Bastiaan)" w:date="2023-03-28T14:56:00Z">
        <w:r w:rsidRPr="00BB656D" w:rsidDel="00B048DC">
          <w:rPr>
            <w:rFonts w:ascii="Fira Code" w:eastAsia="Times New Roman" w:hAnsi="Fira Code" w:cs="Fira Code"/>
            <w:color w:val="D4D4D4"/>
            <w:sz w:val="21"/>
            <w:szCs w:val="21"/>
          </w:rPr>
          <w:delText>Chapter.</w:delText>
        </w:r>
        <w:r w:rsidDel="00B048DC">
          <w:rPr>
            <w:rFonts w:ascii="Fira Code" w:eastAsia="Times New Roman" w:hAnsi="Fira Code" w:cs="Fira Code"/>
            <w:color w:val="D4D4D4"/>
            <w:sz w:val="21"/>
            <w:szCs w:val="21"/>
          </w:rPr>
          <w:delText>3</w:delText>
        </w:r>
        <w:r w:rsidRPr="00BB656D" w:rsidDel="00B048DC">
          <w:rPr>
            <w:rFonts w:ascii="Fira Code" w:eastAsia="Times New Roman" w:hAnsi="Fira Code" w:cs="Fira Code"/>
            <w:color w:val="D4D4D4"/>
            <w:sz w:val="21"/>
            <w:szCs w:val="21"/>
          </w:rPr>
          <w:delText>/</w:delText>
        </w:r>
      </w:del>
      <w:r w:rsidRPr="00BB656D">
        <w:rPr>
          <w:rFonts w:ascii="Fira Code" w:eastAsia="Times New Roman" w:hAnsi="Fira Code" w:cs="Fira Code"/>
          <w:color w:val="D4D4D4"/>
          <w:sz w:val="21"/>
          <w:szCs w:val="21"/>
        </w:rPr>
        <w:t>chap</w:t>
      </w:r>
      <w:ins w:id="349" w:author="Graaf, S.C. de (Bastiaan)" w:date="2023-03-28T14:56:00Z">
        <w:r w:rsidR="00B048DC">
          <w:rPr>
            <w:rFonts w:ascii="Fira Code" w:eastAsia="Times New Roman" w:hAnsi="Fira Code" w:cs="Fira Code"/>
            <w:color w:val="D4D4D4"/>
            <w:sz w:val="21"/>
            <w:szCs w:val="21"/>
          </w:rPr>
          <w:t>merge</w:t>
        </w:r>
      </w:ins>
      <w:proofErr w:type="spellEnd"/>
      <w:r w:rsidRPr="00BB656D">
        <w:rPr>
          <w:rFonts w:ascii="Fira Code" w:eastAsia="Times New Roman" w:hAnsi="Fira Code" w:cs="Fira Code"/>
          <w:color w:val="D4D4D4"/>
          <w:sz w:val="21"/>
          <w:szCs w:val="21"/>
        </w:rPr>
        <w:t>}</w:t>
      </w:r>
    </w:p>
    <w:p w14:paraId="1CF7008B" w14:textId="77777777"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w:t>
      </w:r>
      <w:proofErr w:type="spellStart"/>
      <w:proofErr w:type="gramStart"/>
      <w:r w:rsidRPr="00BB656D">
        <w:rPr>
          <w:rFonts w:ascii="Fira Code" w:eastAsia="Times New Roman" w:hAnsi="Fira Code" w:cs="Fira Code"/>
          <w:color w:val="DCDCAA"/>
          <w:sz w:val="21"/>
          <w:szCs w:val="21"/>
        </w:rPr>
        <w:t>stopthumb</w:t>
      </w:r>
      <w:proofErr w:type="spellEnd"/>
      <w:proofErr w:type="gramEnd"/>
    </w:p>
    <w:p w14:paraId="4ADC9143" w14:textId="77777777" w:rsidR="00BB656D" w:rsidRPr="00BB656D" w:rsidRDefault="00BB656D" w:rsidP="00BB656D">
      <w:pPr>
        <w:shd w:val="clear" w:color="auto" w:fill="1E1E1E"/>
        <w:spacing w:after="240" w:line="285" w:lineRule="atLeast"/>
        <w:rPr>
          <w:rFonts w:ascii="Fira Code" w:eastAsia="Times New Roman" w:hAnsi="Fira Code" w:cs="Fira Code"/>
          <w:color w:val="D4D4D4"/>
          <w:sz w:val="21"/>
          <w:szCs w:val="21"/>
        </w:rPr>
      </w:pPr>
    </w:p>
    <w:p w14:paraId="2D349B28" w14:textId="77777777" w:rsidR="00703426" w:rsidRDefault="00703426"/>
    <w:sectPr w:rsidR="0070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D13"/>
    <w:multiLevelType w:val="multilevel"/>
    <w:tmpl w:val="4C88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475A3"/>
    <w:multiLevelType w:val="multilevel"/>
    <w:tmpl w:val="66BE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44F64"/>
    <w:multiLevelType w:val="multilevel"/>
    <w:tmpl w:val="CA0A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B1179"/>
    <w:multiLevelType w:val="multilevel"/>
    <w:tmpl w:val="24E0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55D7E"/>
    <w:multiLevelType w:val="multilevel"/>
    <w:tmpl w:val="F51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91040">
    <w:abstractNumId w:val="1"/>
  </w:num>
  <w:num w:numId="2" w16cid:durableId="1952590097">
    <w:abstractNumId w:val="0"/>
  </w:num>
  <w:num w:numId="3" w16cid:durableId="651372941">
    <w:abstractNumId w:val="4"/>
  </w:num>
  <w:num w:numId="4" w16cid:durableId="1387022570">
    <w:abstractNumId w:val="2"/>
  </w:num>
  <w:num w:numId="5" w16cid:durableId="17991043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2D"/>
    <w:rsid w:val="00050CE6"/>
    <w:rsid w:val="00056016"/>
    <w:rsid w:val="00064E0A"/>
    <w:rsid w:val="00076EDE"/>
    <w:rsid w:val="00131919"/>
    <w:rsid w:val="0019432A"/>
    <w:rsid w:val="001E45D3"/>
    <w:rsid w:val="0021367C"/>
    <w:rsid w:val="00235906"/>
    <w:rsid w:val="002932AF"/>
    <w:rsid w:val="002F12D6"/>
    <w:rsid w:val="0030362D"/>
    <w:rsid w:val="00307E4D"/>
    <w:rsid w:val="00316838"/>
    <w:rsid w:val="00371410"/>
    <w:rsid w:val="00385F23"/>
    <w:rsid w:val="003E2A96"/>
    <w:rsid w:val="00471054"/>
    <w:rsid w:val="004856F7"/>
    <w:rsid w:val="004B6F17"/>
    <w:rsid w:val="004C77F2"/>
    <w:rsid w:val="004F0884"/>
    <w:rsid w:val="00552623"/>
    <w:rsid w:val="005D08D0"/>
    <w:rsid w:val="00603F9A"/>
    <w:rsid w:val="00612D2D"/>
    <w:rsid w:val="0065175F"/>
    <w:rsid w:val="00674384"/>
    <w:rsid w:val="006F24EE"/>
    <w:rsid w:val="00703426"/>
    <w:rsid w:val="00703BE1"/>
    <w:rsid w:val="00744832"/>
    <w:rsid w:val="00760C18"/>
    <w:rsid w:val="00767007"/>
    <w:rsid w:val="007E1481"/>
    <w:rsid w:val="00804855"/>
    <w:rsid w:val="00810E7F"/>
    <w:rsid w:val="00877461"/>
    <w:rsid w:val="008B4EED"/>
    <w:rsid w:val="008F0853"/>
    <w:rsid w:val="00915101"/>
    <w:rsid w:val="00923F6B"/>
    <w:rsid w:val="00960AF9"/>
    <w:rsid w:val="00965D46"/>
    <w:rsid w:val="009F7080"/>
    <w:rsid w:val="00A036F9"/>
    <w:rsid w:val="00A631F0"/>
    <w:rsid w:val="00AD2A55"/>
    <w:rsid w:val="00AD3C64"/>
    <w:rsid w:val="00AE03FF"/>
    <w:rsid w:val="00B048DC"/>
    <w:rsid w:val="00B26A94"/>
    <w:rsid w:val="00B31721"/>
    <w:rsid w:val="00B50A1B"/>
    <w:rsid w:val="00B528AB"/>
    <w:rsid w:val="00B65C3D"/>
    <w:rsid w:val="00BB656D"/>
    <w:rsid w:val="00BE42F7"/>
    <w:rsid w:val="00C43217"/>
    <w:rsid w:val="00C4364C"/>
    <w:rsid w:val="00C446D6"/>
    <w:rsid w:val="00C5590A"/>
    <w:rsid w:val="00C81DE2"/>
    <w:rsid w:val="00CE13B7"/>
    <w:rsid w:val="00D71FA0"/>
    <w:rsid w:val="00D82B7C"/>
    <w:rsid w:val="00DC282C"/>
    <w:rsid w:val="00DE75EF"/>
    <w:rsid w:val="00DF2091"/>
    <w:rsid w:val="00E05F34"/>
    <w:rsid w:val="00E31694"/>
    <w:rsid w:val="00E70462"/>
    <w:rsid w:val="00E757B5"/>
    <w:rsid w:val="00EB4B25"/>
    <w:rsid w:val="00ED2898"/>
    <w:rsid w:val="00EF752E"/>
    <w:rsid w:val="00F146A3"/>
    <w:rsid w:val="00F537FC"/>
    <w:rsid w:val="00F97E12"/>
    <w:rsid w:val="00FB0900"/>
    <w:rsid w:val="00FB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C8B9"/>
  <w15:chartTrackingRefBased/>
  <w15:docId w15:val="{1815600A-33F7-41A4-90A9-95469EE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0A"/>
  </w:style>
  <w:style w:type="paragraph" w:styleId="Heading1">
    <w:name w:val="heading 1"/>
    <w:basedOn w:val="Normal"/>
    <w:next w:val="Normal"/>
    <w:link w:val="Heading1Char"/>
    <w:uiPriority w:val="9"/>
    <w:qFormat/>
    <w:rsid w:val="00307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3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3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36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36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36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36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36F9"/>
    <w:rPr>
      <w:rFonts w:ascii="Times New Roman" w:eastAsia="Times New Roman" w:hAnsi="Times New Roman" w:cs="Times New Roman"/>
      <w:b/>
      <w:bCs/>
      <w:sz w:val="20"/>
      <w:szCs w:val="20"/>
    </w:rPr>
  </w:style>
  <w:style w:type="paragraph" w:customStyle="1" w:styleId="msonormal0">
    <w:name w:val="msonormal"/>
    <w:basedOn w:val="Normal"/>
    <w:rsid w:val="00A036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3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36F9"/>
    <w:rPr>
      <w:color w:val="0000FF"/>
      <w:u w:val="single"/>
    </w:rPr>
  </w:style>
  <w:style w:type="character" w:styleId="FollowedHyperlink">
    <w:name w:val="FollowedHyperlink"/>
    <w:basedOn w:val="DefaultParagraphFont"/>
    <w:uiPriority w:val="99"/>
    <w:semiHidden/>
    <w:unhideWhenUsed/>
    <w:rsid w:val="00A036F9"/>
    <w:rPr>
      <w:color w:val="800080"/>
      <w:u w:val="single"/>
    </w:rPr>
  </w:style>
  <w:style w:type="character" w:customStyle="1" w:styleId="anchor-text">
    <w:name w:val="anchor-text"/>
    <w:basedOn w:val="DefaultParagraphFont"/>
    <w:rsid w:val="00A036F9"/>
  </w:style>
  <w:style w:type="character" w:styleId="Emphasis">
    <w:name w:val="Emphasis"/>
    <w:basedOn w:val="DefaultParagraphFont"/>
    <w:uiPriority w:val="20"/>
    <w:qFormat/>
    <w:rsid w:val="00A036F9"/>
    <w:rPr>
      <w:i/>
      <w:iCs/>
    </w:rPr>
  </w:style>
  <w:style w:type="character" w:customStyle="1" w:styleId="download-link-title">
    <w:name w:val="download-link-title"/>
    <w:basedOn w:val="DefaultParagraphFont"/>
    <w:rsid w:val="00A036F9"/>
  </w:style>
  <w:style w:type="character" w:customStyle="1" w:styleId="captions">
    <w:name w:val="captions"/>
    <w:basedOn w:val="DefaultParagraphFont"/>
    <w:rsid w:val="00A036F9"/>
  </w:style>
  <w:style w:type="character" w:customStyle="1" w:styleId="label">
    <w:name w:val="label"/>
    <w:basedOn w:val="DefaultParagraphFont"/>
    <w:rsid w:val="00A036F9"/>
  </w:style>
  <w:style w:type="character" w:styleId="Strong">
    <w:name w:val="Strong"/>
    <w:basedOn w:val="DefaultParagraphFont"/>
    <w:uiPriority w:val="22"/>
    <w:qFormat/>
    <w:rsid w:val="00A036F9"/>
    <w:rPr>
      <w:b/>
      <w:bCs/>
    </w:rPr>
  </w:style>
  <w:style w:type="character" w:customStyle="1" w:styleId="display">
    <w:name w:val="display"/>
    <w:basedOn w:val="DefaultParagraphFont"/>
    <w:rsid w:val="00A036F9"/>
  </w:style>
  <w:style w:type="character" w:customStyle="1" w:styleId="Heading1Char">
    <w:name w:val="Heading 1 Char"/>
    <w:basedOn w:val="DefaultParagraphFont"/>
    <w:link w:val="Heading1"/>
    <w:uiPriority w:val="9"/>
    <w:rsid w:val="00307E4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D08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663">
      <w:bodyDiv w:val="1"/>
      <w:marLeft w:val="0"/>
      <w:marRight w:val="0"/>
      <w:marTop w:val="0"/>
      <w:marBottom w:val="0"/>
      <w:divBdr>
        <w:top w:val="none" w:sz="0" w:space="0" w:color="auto"/>
        <w:left w:val="none" w:sz="0" w:space="0" w:color="auto"/>
        <w:bottom w:val="none" w:sz="0" w:space="0" w:color="auto"/>
        <w:right w:val="none" w:sz="0" w:space="0" w:color="auto"/>
      </w:divBdr>
      <w:divsChild>
        <w:div w:id="1765488667">
          <w:marLeft w:val="0"/>
          <w:marRight w:val="0"/>
          <w:marTop w:val="0"/>
          <w:marBottom w:val="0"/>
          <w:divBdr>
            <w:top w:val="none" w:sz="0" w:space="0" w:color="auto"/>
            <w:left w:val="none" w:sz="0" w:space="0" w:color="auto"/>
            <w:bottom w:val="none" w:sz="0" w:space="0" w:color="auto"/>
            <w:right w:val="none" w:sz="0" w:space="0" w:color="auto"/>
          </w:divBdr>
          <w:divsChild>
            <w:div w:id="1873306036">
              <w:marLeft w:val="0"/>
              <w:marRight w:val="0"/>
              <w:marTop w:val="0"/>
              <w:marBottom w:val="0"/>
              <w:divBdr>
                <w:top w:val="none" w:sz="0" w:space="0" w:color="auto"/>
                <w:left w:val="none" w:sz="0" w:space="0" w:color="auto"/>
                <w:bottom w:val="none" w:sz="0" w:space="0" w:color="auto"/>
                <w:right w:val="none" w:sz="0" w:space="0" w:color="auto"/>
              </w:divBdr>
            </w:div>
            <w:div w:id="1457259715">
              <w:marLeft w:val="0"/>
              <w:marRight w:val="0"/>
              <w:marTop w:val="0"/>
              <w:marBottom w:val="0"/>
              <w:divBdr>
                <w:top w:val="none" w:sz="0" w:space="0" w:color="auto"/>
                <w:left w:val="none" w:sz="0" w:space="0" w:color="auto"/>
                <w:bottom w:val="none" w:sz="0" w:space="0" w:color="auto"/>
                <w:right w:val="none" w:sz="0" w:space="0" w:color="auto"/>
              </w:divBdr>
            </w:div>
            <w:div w:id="612395615">
              <w:marLeft w:val="0"/>
              <w:marRight w:val="0"/>
              <w:marTop w:val="0"/>
              <w:marBottom w:val="0"/>
              <w:divBdr>
                <w:top w:val="none" w:sz="0" w:space="0" w:color="auto"/>
                <w:left w:val="none" w:sz="0" w:space="0" w:color="auto"/>
                <w:bottom w:val="none" w:sz="0" w:space="0" w:color="auto"/>
                <w:right w:val="none" w:sz="0" w:space="0" w:color="auto"/>
              </w:divBdr>
            </w:div>
            <w:div w:id="1537112851">
              <w:marLeft w:val="0"/>
              <w:marRight w:val="0"/>
              <w:marTop w:val="0"/>
              <w:marBottom w:val="0"/>
              <w:divBdr>
                <w:top w:val="none" w:sz="0" w:space="0" w:color="auto"/>
                <w:left w:val="none" w:sz="0" w:space="0" w:color="auto"/>
                <w:bottom w:val="none" w:sz="0" w:space="0" w:color="auto"/>
                <w:right w:val="none" w:sz="0" w:space="0" w:color="auto"/>
              </w:divBdr>
            </w:div>
            <w:div w:id="835147486">
              <w:marLeft w:val="0"/>
              <w:marRight w:val="0"/>
              <w:marTop w:val="0"/>
              <w:marBottom w:val="0"/>
              <w:divBdr>
                <w:top w:val="none" w:sz="0" w:space="0" w:color="auto"/>
                <w:left w:val="none" w:sz="0" w:space="0" w:color="auto"/>
                <w:bottom w:val="none" w:sz="0" w:space="0" w:color="auto"/>
                <w:right w:val="none" w:sz="0" w:space="0" w:color="auto"/>
              </w:divBdr>
            </w:div>
            <w:div w:id="612591415">
              <w:marLeft w:val="0"/>
              <w:marRight w:val="0"/>
              <w:marTop w:val="0"/>
              <w:marBottom w:val="0"/>
              <w:divBdr>
                <w:top w:val="none" w:sz="0" w:space="0" w:color="auto"/>
                <w:left w:val="none" w:sz="0" w:space="0" w:color="auto"/>
                <w:bottom w:val="none" w:sz="0" w:space="0" w:color="auto"/>
                <w:right w:val="none" w:sz="0" w:space="0" w:color="auto"/>
              </w:divBdr>
            </w:div>
            <w:div w:id="1518693928">
              <w:marLeft w:val="0"/>
              <w:marRight w:val="0"/>
              <w:marTop w:val="0"/>
              <w:marBottom w:val="0"/>
              <w:divBdr>
                <w:top w:val="none" w:sz="0" w:space="0" w:color="auto"/>
                <w:left w:val="none" w:sz="0" w:space="0" w:color="auto"/>
                <w:bottom w:val="none" w:sz="0" w:space="0" w:color="auto"/>
                <w:right w:val="none" w:sz="0" w:space="0" w:color="auto"/>
              </w:divBdr>
            </w:div>
            <w:div w:id="678241023">
              <w:marLeft w:val="0"/>
              <w:marRight w:val="0"/>
              <w:marTop w:val="0"/>
              <w:marBottom w:val="0"/>
              <w:divBdr>
                <w:top w:val="none" w:sz="0" w:space="0" w:color="auto"/>
                <w:left w:val="none" w:sz="0" w:space="0" w:color="auto"/>
                <w:bottom w:val="none" w:sz="0" w:space="0" w:color="auto"/>
                <w:right w:val="none" w:sz="0" w:space="0" w:color="auto"/>
              </w:divBdr>
            </w:div>
            <w:div w:id="734857537">
              <w:marLeft w:val="0"/>
              <w:marRight w:val="0"/>
              <w:marTop w:val="0"/>
              <w:marBottom w:val="0"/>
              <w:divBdr>
                <w:top w:val="none" w:sz="0" w:space="0" w:color="auto"/>
                <w:left w:val="none" w:sz="0" w:space="0" w:color="auto"/>
                <w:bottom w:val="none" w:sz="0" w:space="0" w:color="auto"/>
                <w:right w:val="none" w:sz="0" w:space="0" w:color="auto"/>
              </w:divBdr>
            </w:div>
            <w:div w:id="279728976">
              <w:marLeft w:val="0"/>
              <w:marRight w:val="0"/>
              <w:marTop w:val="0"/>
              <w:marBottom w:val="0"/>
              <w:divBdr>
                <w:top w:val="none" w:sz="0" w:space="0" w:color="auto"/>
                <w:left w:val="none" w:sz="0" w:space="0" w:color="auto"/>
                <w:bottom w:val="none" w:sz="0" w:space="0" w:color="auto"/>
                <w:right w:val="none" w:sz="0" w:space="0" w:color="auto"/>
              </w:divBdr>
            </w:div>
            <w:div w:id="1463378236">
              <w:marLeft w:val="0"/>
              <w:marRight w:val="0"/>
              <w:marTop w:val="0"/>
              <w:marBottom w:val="0"/>
              <w:divBdr>
                <w:top w:val="none" w:sz="0" w:space="0" w:color="auto"/>
                <w:left w:val="none" w:sz="0" w:space="0" w:color="auto"/>
                <w:bottom w:val="none" w:sz="0" w:space="0" w:color="auto"/>
                <w:right w:val="none" w:sz="0" w:space="0" w:color="auto"/>
              </w:divBdr>
            </w:div>
            <w:div w:id="1397514550">
              <w:marLeft w:val="0"/>
              <w:marRight w:val="0"/>
              <w:marTop w:val="0"/>
              <w:marBottom w:val="0"/>
              <w:divBdr>
                <w:top w:val="none" w:sz="0" w:space="0" w:color="auto"/>
                <w:left w:val="none" w:sz="0" w:space="0" w:color="auto"/>
                <w:bottom w:val="none" w:sz="0" w:space="0" w:color="auto"/>
                <w:right w:val="none" w:sz="0" w:space="0" w:color="auto"/>
              </w:divBdr>
            </w:div>
            <w:div w:id="2120221521">
              <w:marLeft w:val="0"/>
              <w:marRight w:val="0"/>
              <w:marTop w:val="0"/>
              <w:marBottom w:val="0"/>
              <w:divBdr>
                <w:top w:val="none" w:sz="0" w:space="0" w:color="auto"/>
                <w:left w:val="none" w:sz="0" w:space="0" w:color="auto"/>
                <w:bottom w:val="none" w:sz="0" w:space="0" w:color="auto"/>
                <w:right w:val="none" w:sz="0" w:space="0" w:color="auto"/>
              </w:divBdr>
            </w:div>
            <w:div w:id="1120956568">
              <w:marLeft w:val="0"/>
              <w:marRight w:val="0"/>
              <w:marTop w:val="0"/>
              <w:marBottom w:val="0"/>
              <w:divBdr>
                <w:top w:val="none" w:sz="0" w:space="0" w:color="auto"/>
                <w:left w:val="none" w:sz="0" w:space="0" w:color="auto"/>
                <w:bottom w:val="none" w:sz="0" w:space="0" w:color="auto"/>
                <w:right w:val="none" w:sz="0" w:space="0" w:color="auto"/>
              </w:divBdr>
            </w:div>
            <w:div w:id="312834130">
              <w:marLeft w:val="0"/>
              <w:marRight w:val="0"/>
              <w:marTop w:val="0"/>
              <w:marBottom w:val="0"/>
              <w:divBdr>
                <w:top w:val="none" w:sz="0" w:space="0" w:color="auto"/>
                <w:left w:val="none" w:sz="0" w:space="0" w:color="auto"/>
                <w:bottom w:val="none" w:sz="0" w:space="0" w:color="auto"/>
                <w:right w:val="none" w:sz="0" w:space="0" w:color="auto"/>
              </w:divBdr>
            </w:div>
            <w:div w:id="528299092">
              <w:marLeft w:val="0"/>
              <w:marRight w:val="0"/>
              <w:marTop w:val="0"/>
              <w:marBottom w:val="0"/>
              <w:divBdr>
                <w:top w:val="none" w:sz="0" w:space="0" w:color="auto"/>
                <w:left w:val="none" w:sz="0" w:space="0" w:color="auto"/>
                <w:bottom w:val="none" w:sz="0" w:space="0" w:color="auto"/>
                <w:right w:val="none" w:sz="0" w:space="0" w:color="auto"/>
              </w:divBdr>
            </w:div>
            <w:div w:id="8682619">
              <w:marLeft w:val="0"/>
              <w:marRight w:val="0"/>
              <w:marTop w:val="0"/>
              <w:marBottom w:val="0"/>
              <w:divBdr>
                <w:top w:val="none" w:sz="0" w:space="0" w:color="auto"/>
                <w:left w:val="none" w:sz="0" w:space="0" w:color="auto"/>
                <w:bottom w:val="none" w:sz="0" w:space="0" w:color="auto"/>
                <w:right w:val="none" w:sz="0" w:space="0" w:color="auto"/>
              </w:divBdr>
            </w:div>
            <w:div w:id="352002273">
              <w:marLeft w:val="0"/>
              <w:marRight w:val="0"/>
              <w:marTop w:val="0"/>
              <w:marBottom w:val="0"/>
              <w:divBdr>
                <w:top w:val="none" w:sz="0" w:space="0" w:color="auto"/>
                <w:left w:val="none" w:sz="0" w:space="0" w:color="auto"/>
                <w:bottom w:val="none" w:sz="0" w:space="0" w:color="auto"/>
                <w:right w:val="none" w:sz="0" w:space="0" w:color="auto"/>
              </w:divBdr>
            </w:div>
            <w:div w:id="1926650825">
              <w:marLeft w:val="0"/>
              <w:marRight w:val="0"/>
              <w:marTop w:val="0"/>
              <w:marBottom w:val="0"/>
              <w:divBdr>
                <w:top w:val="none" w:sz="0" w:space="0" w:color="auto"/>
                <w:left w:val="none" w:sz="0" w:space="0" w:color="auto"/>
                <w:bottom w:val="none" w:sz="0" w:space="0" w:color="auto"/>
                <w:right w:val="none" w:sz="0" w:space="0" w:color="auto"/>
              </w:divBdr>
            </w:div>
            <w:div w:id="1336496851">
              <w:marLeft w:val="0"/>
              <w:marRight w:val="0"/>
              <w:marTop w:val="0"/>
              <w:marBottom w:val="0"/>
              <w:divBdr>
                <w:top w:val="none" w:sz="0" w:space="0" w:color="auto"/>
                <w:left w:val="none" w:sz="0" w:space="0" w:color="auto"/>
                <w:bottom w:val="none" w:sz="0" w:space="0" w:color="auto"/>
                <w:right w:val="none" w:sz="0" w:space="0" w:color="auto"/>
              </w:divBdr>
            </w:div>
            <w:div w:id="472140807">
              <w:marLeft w:val="0"/>
              <w:marRight w:val="0"/>
              <w:marTop w:val="0"/>
              <w:marBottom w:val="0"/>
              <w:divBdr>
                <w:top w:val="none" w:sz="0" w:space="0" w:color="auto"/>
                <w:left w:val="none" w:sz="0" w:space="0" w:color="auto"/>
                <w:bottom w:val="none" w:sz="0" w:space="0" w:color="auto"/>
                <w:right w:val="none" w:sz="0" w:space="0" w:color="auto"/>
              </w:divBdr>
            </w:div>
            <w:div w:id="1199009414">
              <w:marLeft w:val="0"/>
              <w:marRight w:val="0"/>
              <w:marTop w:val="0"/>
              <w:marBottom w:val="0"/>
              <w:divBdr>
                <w:top w:val="none" w:sz="0" w:space="0" w:color="auto"/>
                <w:left w:val="none" w:sz="0" w:space="0" w:color="auto"/>
                <w:bottom w:val="none" w:sz="0" w:space="0" w:color="auto"/>
                <w:right w:val="none" w:sz="0" w:space="0" w:color="auto"/>
              </w:divBdr>
            </w:div>
            <w:div w:id="855727335">
              <w:marLeft w:val="0"/>
              <w:marRight w:val="0"/>
              <w:marTop w:val="0"/>
              <w:marBottom w:val="0"/>
              <w:divBdr>
                <w:top w:val="none" w:sz="0" w:space="0" w:color="auto"/>
                <w:left w:val="none" w:sz="0" w:space="0" w:color="auto"/>
                <w:bottom w:val="none" w:sz="0" w:space="0" w:color="auto"/>
                <w:right w:val="none" w:sz="0" w:space="0" w:color="auto"/>
              </w:divBdr>
            </w:div>
            <w:div w:id="626200432">
              <w:marLeft w:val="0"/>
              <w:marRight w:val="0"/>
              <w:marTop w:val="0"/>
              <w:marBottom w:val="0"/>
              <w:divBdr>
                <w:top w:val="none" w:sz="0" w:space="0" w:color="auto"/>
                <w:left w:val="none" w:sz="0" w:space="0" w:color="auto"/>
                <w:bottom w:val="none" w:sz="0" w:space="0" w:color="auto"/>
                <w:right w:val="none" w:sz="0" w:space="0" w:color="auto"/>
              </w:divBdr>
            </w:div>
            <w:div w:id="1491826939">
              <w:marLeft w:val="0"/>
              <w:marRight w:val="0"/>
              <w:marTop w:val="0"/>
              <w:marBottom w:val="0"/>
              <w:divBdr>
                <w:top w:val="none" w:sz="0" w:space="0" w:color="auto"/>
                <w:left w:val="none" w:sz="0" w:space="0" w:color="auto"/>
                <w:bottom w:val="none" w:sz="0" w:space="0" w:color="auto"/>
                <w:right w:val="none" w:sz="0" w:space="0" w:color="auto"/>
              </w:divBdr>
            </w:div>
            <w:div w:id="1692140937">
              <w:marLeft w:val="0"/>
              <w:marRight w:val="0"/>
              <w:marTop w:val="0"/>
              <w:marBottom w:val="0"/>
              <w:divBdr>
                <w:top w:val="none" w:sz="0" w:space="0" w:color="auto"/>
                <w:left w:val="none" w:sz="0" w:space="0" w:color="auto"/>
                <w:bottom w:val="none" w:sz="0" w:space="0" w:color="auto"/>
                <w:right w:val="none" w:sz="0" w:space="0" w:color="auto"/>
              </w:divBdr>
            </w:div>
            <w:div w:id="1851411933">
              <w:marLeft w:val="0"/>
              <w:marRight w:val="0"/>
              <w:marTop w:val="0"/>
              <w:marBottom w:val="0"/>
              <w:divBdr>
                <w:top w:val="none" w:sz="0" w:space="0" w:color="auto"/>
                <w:left w:val="none" w:sz="0" w:space="0" w:color="auto"/>
                <w:bottom w:val="none" w:sz="0" w:space="0" w:color="auto"/>
                <w:right w:val="none" w:sz="0" w:space="0" w:color="auto"/>
              </w:divBdr>
            </w:div>
            <w:div w:id="681401463">
              <w:marLeft w:val="0"/>
              <w:marRight w:val="0"/>
              <w:marTop w:val="0"/>
              <w:marBottom w:val="0"/>
              <w:divBdr>
                <w:top w:val="none" w:sz="0" w:space="0" w:color="auto"/>
                <w:left w:val="none" w:sz="0" w:space="0" w:color="auto"/>
                <w:bottom w:val="none" w:sz="0" w:space="0" w:color="auto"/>
                <w:right w:val="none" w:sz="0" w:space="0" w:color="auto"/>
              </w:divBdr>
            </w:div>
            <w:div w:id="1933391827">
              <w:marLeft w:val="0"/>
              <w:marRight w:val="0"/>
              <w:marTop w:val="0"/>
              <w:marBottom w:val="0"/>
              <w:divBdr>
                <w:top w:val="none" w:sz="0" w:space="0" w:color="auto"/>
                <w:left w:val="none" w:sz="0" w:space="0" w:color="auto"/>
                <w:bottom w:val="none" w:sz="0" w:space="0" w:color="auto"/>
                <w:right w:val="none" w:sz="0" w:space="0" w:color="auto"/>
              </w:divBdr>
            </w:div>
            <w:div w:id="695157783">
              <w:marLeft w:val="0"/>
              <w:marRight w:val="0"/>
              <w:marTop w:val="0"/>
              <w:marBottom w:val="0"/>
              <w:divBdr>
                <w:top w:val="none" w:sz="0" w:space="0" w:color="auto"/>
                <w:left w:val="none" w:sz="0" w:space="0" w:color="auto"/>
                <w:bottom w:val="none" w:sz="0" w:space="0" w:color="auto"/>
                <w:right w:val="none" w:sz="0" w:space="0" w:color="auto"/>
              </w:divBdr>
            </w:div>
            <w:div w:id="1156805467">
              <w:marLeft w:val="0"/>
              <w:marRight w:val="0"/>
              <w:marTop w:val="0"/>
              <w:marBottom w:val="0"/>
              <w:divBdr>
                <w:top w:val="none" w:sz="0" w:space="0" w:color="auto"/>
                <w:left w:val="none" w:sz="0" w:space="0" w:color="auto"/>
                <w:bottom w:val="none" w:sz="0" w:space="0" w:color="auto"/>
                <w:right w:val="none" w:sz="0" w:space="0" w:color="auto"/>
              </w:divBdr>
            </w:div>
            <w:div w:id="584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2524">
      <w:bodyDiv w:val="1"/>
      <w:marLeft w:val="0"/>
      <w:marRight w:val="0"/>
      <w:marTop w:val="0"/>
      <w:marBottom w:val="0"/>
      <w:divBdr>
        <w:top w:val="none" w:sz="0" w:space="0" w:color="auto"/>
        <w:left w:val="none" w:sz="0" w:space="0" w:color="auto"/>
        <w:bottom w:val="none" w:sz="0" w:space="0" w:color="auto"/>
        <w:right w:val="none" w:sz="0" w:space="0" w:color="auto"/>
      </w:divBdr>
      <w:divsChild>
        <w:div w:id="2127119004">
          <w:marLeft w:val="0"/>
          <w:marRight w:val="0"/>
          <w:marTop w:val="0"/>
          <w:marBottom w:val="0"/>
          <w:divBdr>
            <w:top w:val="none" w:sz="0" w:space="0" w:color="auto"/>
            <w:left w:val="none" w:sz="0" w:space="0" w:color="auto"/>
            <w:bottom w:val="none" w:sz="0" w:space="0" w:color="auto"/>
            <w:right w:val="none" w:sz="0" w:space="0" w:color="auto"/>
          </w:divBdr>
          <w:divsChild>
            <w:div w:id="158424896">
              <w:marLeft w:val="0"/>
              <w:marRight w:val="0"/>
              <w:marTop w:val="0"/>
              <w:marBottom w:val="0"/>
              <w:divBdr>
                <w:top w:val="none" w:sz="0" w:space="0" w:color="auto"/>
                <w:left w:val="none" w:sz="0" w:space="0" w:color="auto"/>
                <w:bottom w:val="none" w:sz="0" w:space="0" w:color="auto"/>
                <w:right w:val="none" w:sz="0" w:space="0" w:color="auto"/>
              </w:divBdr>
            </w:div>
            <w:div w:id="1336299870">
              <w:marLeft w:val="0"/>
              <w:marRight w:val="0"/>
              <w:marTop w:val="0"/>
              <w:marBottom w:val="0"/>
              <w:divBdr>
                <w:top w:val="none" w:sz="0" w:space="0" w:color="auto"/>
                <w:left w:val="none" w:sz="0" w:space="0" w:color="auto"/>
                <w:bottom w:val="none" w:sz="0" w:space="0" w:color="auto"/>
                <w:right w:val="none" w:sz="0" w:space="0" w:color="auto"/>
              </w:divBdr>
            </w:div>
            <w:div w:id="876163357">
              <w:marLeft w:val="0"/>
              <w:marRight w:val="0"/>
              <w:marTop w:val="0"/>
              <w:marBottom w:val="0"/>
              <w:divBdr>
                <w:top w:val="none" w:sz="0" w:space="0" w:color="auto"/>
                <w:left w:val="none" w:sz="0" w:space="0" w:color="auto"/>
                <w:bottom w:val="none" w:sz="0" w:space="0" w:color="auto"/>
                <w:right w:val="none" w:sz="0" w:space="0" w:color="auto"/>
              </w:divBdr>
            </w:div>
            <w:div w:id="958488718">
              <w:marLeft w:val="0"/>
              <w:marRight w:val="0"/>
              <w:marTop w:val="0"/>
              <w:marBottom w:val="0"/>
              <w:divBdr>
                <w:top w:val="none" w:sz="0" w:space="0" w:color="auto"/>
                <w:left w:val="none" w:sz="0" w:space="0" w:color="auto"/>
                <w:bottom w:val="none" w:sz="0" w:space="0" w:color="auto"/>
                <w:right w:val="none" w:sz="0" w:space="0" w:color="auto"/>
              </w:divBdr>
            </w:div>
            <w:div w:id="1143695784">
              <w:marLeft w:val="0"/>
              <w:marRight w:val="0"/>
              <w:marTop w:val="0"/>
              <w:marBottom w:val="0"/>
              <w:divBdr>
                <w:top w:val="none" w:sz="0" w:space="0" w:color="auto"/>
                <w:left w:val="none" w:sz="0" w:space="0" w:color="auto"/>
                <w:bottom w:val="none" w:sz="0" w:space="0" w:color="auto"/>
                <w:right w:val="none" w:sz="0" w:space="0" w:color="auto"/>
              </w:divBdr>
            </w:div>
            <w:div w:id="199828646">
              <w:marLeft w:val="0"/>
              <w:marRight w:val="0"/>
              <w:marTop w:val="0"/>
              <w:marBottom w:val="0"/>
              <w:divBdr>
                <w:top w:val="none" w:sz="0" w:space="0" w:color="auto"/>
                <w:left w:val="none" w:sz="0" w:space="0" w:color="auto"/>
                <w:bottom w:val="none" w:sz="0" w:space="0" w:color="auto"/>
                <w:right w:val="none" w:sz="0" w:space="0" w:color="auto"/>
              </w:divBdr>
            </w:div>
            <w:div w:id="254556269">
              <w:marLeft w:val="0"/>
              <w:marRight w:val="0"/>
              <w:marTop w:val="0"/>
              <w:marBottom w:val="0"/>
              <w:divBdr>
                <w:top w:val="none" w:sz="0" w:space="0" w:color="auto"/>
                <w:left w:val="none" w:sz="0" w:space="0" w:color="auto"/>
                <w:bottom w:val="none" w:sz="0" w:space="0" w:color="auto"/>
                <w:right w:val="none" w:sz="0" w:space="0" w:color="auto"/>
              </w:divBdr>
            </w:div>
            <w:div w:id="1239555497">
              <w:marLeft w:val="0"/>
              <w:marRight w:val="0"/>
              <w:marTop w:val="0"/>
              <w:marBottom w:val="0"/>
              <w:divBdr>
                <w:top w:val="none" w:sz="0" w:space="0" w:color="auto"/>
                <w:left w:val="none" w:sz="0" w:space="0" w:color="auto"/>
                <w:bottom w:val="none" w:sz="0" w:space="0" w:color="auto"/>
                <w:right w:val="none" w:sz="0" w:space="0" w:color="auto"/>
              </w:divBdr>
            </w:div>
            <w:div w:id="1782412334">
              <w:marLeft w:val="0"/>
              <w:marRight w:val="0"/>
              <w:marTop w:val="0"/>
              <w:marBottom w:val="0"/>
              <w:divBdr>
                <w:top w:val="none" w:sz="0" w:space="0" w:color="auto"/>
                <w:left w:val="none" w:sz="0" w:space="0" w:color="auto"/>
                <w:bottom w:val="none" w:sz="0" w:space="0" w:color="auto"/>
                <w:right w:val="none" w:sz="0" w:space="0" w:color="auto"/>
              </w:divBdr>
            </w:div>
            <w:div w:id="944189412">
              <w:marLeft w:val="0"/>
              <w:marRight w:val="0"/>
              <w:marTop w:val="0"/>
              <w:marBottom w:val="0"/>
              <w:divBdr>
                <w:top w:val="none" w:sz="0" w:space="0" w:color="auto"/>
                <w:left w:val="none" w:sz="0" w:space="0" w:color="auto"/>
                <w:bottom w:val="none" w:sz="0" w:space="0" w:color="auto"/>
                <w:right w:val="none" w:sz="0" w:space="0" w:color="auto"/>
              </w:divBdr>
            </w:div>
            <w:div w:id="1448352643">
              <w:marLeft w:val="0"/>
              <w:marRight w:val="0"/>
              <w:marTop w:val="0"/>
              <w:marBottom w:val="0"/>
              <w:divBdr>
                <w:top w:val="none" w:sz="0" w:space="0" w:color="auto"/>
                <w:left w:val="none" w:sz="0" w:space="0" w:color="auto"/>
                <w:bottom w:val="none" w:sz="0" w:space="0" w:color="auto"/>
                <w:right w:val="none" w:sz="0" w:space="0" w:color="auto"/>
              </w:divBdr>
            </w:div>
            <w:div w:id="89549341">
              <w:marLeft w:val="0"/>
              <w:marRight w:val="0"/>
              <w:marTop w:val="0"/>
              <w:marBottom w:val="0"/>
              <w:divBdr>
                <w:top w:val="none" w:sz="0" w:space="0" w:color="auto"/>
                <w:left w:val="none" w:sz="0" w:space="0" w:color="auto"/>
                <w:bottom w:val="none" w:sz="0" w:space="0" w:color="auto"/>
                <w:right w:val="none" w:sz="0" w:space="0" w:color="auto"/>
              </w:divBdr>
            </w:div>
            <w:div w:id="1996882878">
              <w:marLeft w:val="0"/>
              <w:marRight w:val="0"/>
              <w:marTop w:val="0"/>
              <w:marBottom w:val="0"/>
              <w:divBdr>
                <w:top w:val="none" w:sz="0" w:space="0" w:color="auto"/>
                <w:left w:val="none" w:sz="0" w:space="0" w:color="auto"/>
                <w:bottom w:val="none" w:sz="0" w:space="0" w:color="auto"/>
                <w:right w:val="none" w:sz="0" w:space="0" w:color="auto"/>
              </w:divBdr>
            </w:div>
            <w:div w:id="628824610">
              <w:marLeft w:val="0"/>
              <w:marRight w:val="0"/>
              <w:marTop w:val="0"/>
              <w:marBottom w:val="0"/>
              <w:divBdr>
                <w:top w:val="none" w:sz="0" w:space="0" w:color="auto"/>
                <w:left w:val="none" w:sz="0" w:space="0" w:color="auto"/>
                <w:bottom w:val="none" w:sz="0" w:space="0" w:color="auto"/>
                <w:right w:val="none" w:sz="0" w:space="0" w:color="auto"/>
              </w:divBdr>
            </w:div>
            <w:div w:id="676079008">
              <w:marLeft w:val="0"/>
              <w:marRight w:val="0"/>
              <w:marTop w:val="0"/>
              <w:marBottom w:val="0"/>
              <w:divBdr>
                <w:top w:val="none" w:sz="0" w:space="0" w:color="auto"/>
                <w:left w:val="none" w:sz="0" w:space="0" w:color="auto"/>
                <w:bottom w:val="none" w:sz="0" w:space="0" w:color="auto"/>
                <w:right w:val="none" w:sz="0" w:space="0" w:color="auto"/>
              </w:divBdr>
            </w:div>
            <w:div w:id="269093502">
              <w:marLeft w:val="0"/>
              <w:marRight w:val="0"/>
              <w:marTop w:val="0"/>
              <w:marBottom w:val="0"/>
              <w:divBdr>
                <w:top w:val="none" w:sz="0" w:space="0" w:color="auto"/>
                <w:left w:val="none" w:sz="0" w:space="0" w:color="auto"/>
                <w:bottom w:val="none" w:sz="0" w:space="0" w:color="auto"/>
                <w:right w:val="none" w:sz="0" w:space="0" w:color="auto"/>
              </w:divBdr>
            </w:div>
            <w:div w:id="384332537">
              <w:marLeft w:val="0"/>
              <w:marRight w:val="0"/>
              <w:marTop w:val="0"/>
              <w:marBottom w:val="0"/>
              <w:divBdr>
                <w:top w:val="none" w:sz="0" w:space="0" w:color="auto"/>
                <w:left w:val="none" w:sz="0" w:space="0" w:color="auto"/>
                <w:bottom w:val="none" w:sz="0" w:space="0" w:color="auto"/>
                <w:right w:val="none" w:sz="0" w:space="0" w:color="auto"/>
              </w:divBdr>
            </w:div>
            <w:div w:id="1905410340">
              <w:marLeft w:val="0"/>
              <w:marRight w:val="0"/>
              <w:marTop w:val="0"/>
              <w:marBottom w:val="0"/>
              <w:divBdr>
                <w:top w:val="none" w:sz="0" w:space="0" w:color="auto"/>
                <w:left w:val="none" w:sz="0" w:space="0" w:color="auto"/>
                <w:bottom w:val="none" w:sz="0" w:space="0" w:color="auto"/>
                <w:right w:val="none" w:sz="0" w:space="0" w:color="auto"/>
              </w:divBdr>
            </w:div>
            <w:div w:id="3542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920">
      <w:bodyDiv w:val="1"/>
      <w:marLeft w:val="0"/>
      <w:marRight w:val="0"/>
      <w:marTop w:val="0"/>
      <w:marBottom w:val="0"/>
      <w:divBdr>
        <w:top w:val="none" w:sz="0" w:space="0" w:color="auto"/>
        <w:left w:val="none" w:sz="0" w:space="0" w:color="auto"/>
        <w:bottom w:val="none" w:sz="0" w:space="0" w:color="auto"/>
        <w:right w:val="none" w:sz="0" w:space="0" w:color="auto"/>
      </w:divBdr>
      <w:divsChild>
        <w:div w:id="1870026428">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
            <w:div w:id="391971926">
              <w:marLeft w:val="0"/>
              <w:marRight w:val="0"/>
              <w:marTop w:val="0"/>
              <w:marBottom w:val="0"/>
              <w:divBdr>
                <w:top w:val="none" w:sz="0" w:space="0" w:color="auto"/>
                <w:left w:val="none" w:sz="0" w:space="0" w:color="auto"/>
                <w:bottom w:val="none" w:sz="0" w:space="0" w:color="auto"/>
                <w:right w:val="none" w:sz="0" w:space="0" w:color="auto"/>
              </w:divBdr>
            </w:div>
            <w:div w:id="1645624600">
              <w:marLeft w:val="0"/>
              <w:marRight w:val="0"/>
              <w:marTop w:val="0"/>
              <w:marBottom w:val="0"/>
              <w:divBdr>
                <w:top w:val="none" w:sz="0" w:space="0" w:color="auto"/>
                <w:left w:val="none" w:sz="0" w:space="0" w:color="auto"/>
                <w:bottom w:val="none" w:sz="0" w:space="0" w:color="auto"/>
                <w:right w:val="none" w:sz="0" w:space="0" w:color="auto"/>
              </w:divBdr>
            </w:div>
            <w:div w:id="1397583259">
              <w:marLeft w:val="0"/>
              <w:marRight w:val="0"/>
              <w:marTop w:val="0"/>
              <w:marBottom w:val="0"/>
              <w:divBdr>
                <w:top w:val="none" w:sz="0" w:space="0" w:color="auto"/>
                <w:left w:val="none" w:sz="0" w:space="0" w:color="auto"/>
                <w:bottom w:val="none" w:sz="0" w:space="0" w:color="auto"/>
                <w:right w:val="none" w:sz="0" w:space="0" w:color="auto"/>
              </w:divBdr>
            </w:div>
            <w:div w:id="2037847173">
              <w:marLeft w:val="0"/>
              <w:marRight w:val="0"/>
              <w:marTop w:val="0"/>
              <w:marBottom w:val="0"/>
              <w:divBdr>
                <w:top w:val="none" w:sz="0" w:space="0" w:color="auto"/>
                <w:left w:val="none" w:sz="0" w:space="0" w:color="auto"/>
                <w:bottom w:val="none" w:sz="0" w:space="0" w:color="auto"/>
                <w:right w:val="none" w:sz="0" w:space="0" w:color="auto"/>
              </w:divBdr>
            </w:div>
            <w:div w:id="1046026016">
              <w:marLeft w:val="0"/>
              <w:marRight w:val="0"/>
              <w:marTop w:val="0"/>
              <w:marBottom w:val="0"/>
              <w:divBdr>
                <w:top w:val="none" w:sz="0" w:space="0" w:color="auto"/>
                <w:left w:val="none" w:sz="0" w:space="0" w:color="auto"/>
                <w:bottom w:val="none" w:sz="0" w:space="0" w:color="auto"/>
                <w:right w:val="none" w:sz="0" w:space="0" w:color="auto"/>
              </w:divBdr>
            </w:div>
            <w:div w:id="1189833020">
              <w:marLeft w:val="0"/>
              <w:marRight w:val="0"/>
              <w:marTop w:val="0"/>
              <w:marBottom w:val="0"/>
              <w:divBdr>
                <w:top w:val="none" w:sz="0" w:space="0" w:color="auto"/>
                <w:left w:val="none" w:sz="0" w:space="0" w:color="auto"/>
                <w:bottom w:val="none" w:sz="0" w:space="0" w:color="auto"/>
                <w:right w:val="none" w:sz="0" w:space="0" w:color="auto"/>
              </w:divBdr>
            </w:div>
            <w:div w:id="1514415233">
              <w:marLeft w:val="0"/>
              <w:marRight w:val="0"/>
              <w:marTop w:val="0"/>
              <w:marBottom w:val="0"/>
              <w:divBdr>
                <w:top w:val="none" w:sz="0" w:space="0" w:color="auto"/>
                <w:left w:val="none" w:sz="0" w:space="0" w:color="auto"/>
                <w:bottom w:val="none" w:sz="0" w:space="0" w:color="auto"/>
                <w:right w:val="none" w:sz="0" w:space="0" w:color="auto"/>
              </w:divBdr>
            </w:div>
            <w:div w:id="228811985">
              <w:marLeft w:val="0"/>
              <w:marRight w:val="0"/>
              <w:marTop w:val="0"/>
              <w:marBottom w:val="0"/>
              <w:divBdr>
                <w:top w:val="none" w:sz="0" w:space="0" w:color="auto"/>
                <w:left w:val="none" w:sz="0" w:space="0" w:color="auto"/>
                <w:bottom w:val="none" w:sz="0" w:space="0" w:color="auto"/>
                <w:right w:val="none" w:sz="0" w:space="0" w:color="auto"/>
              </w:divBdr>
            </w:div>
            <w:div w:id="1579827629">
              <w:marLeft w:val="0"/>
              <w:marRight w:val="0"/>
              <w:marTop w:val="0"/>
              <w:marBottom w:val="0"/>
              <w:divBdr>
                <w:top w:val="none" w:sz="0" w:space="0" w:color="auto"/>
                <w:left w:val="none" w:sz="0" w:space="0" w:color="auto"/>
                <w:bottom w:val="none" w:sz="0" w:space="0" w:color="auto"/>
                <w:right w:val="none" w:sz="0" w:space="0" w:color="auto"/>
              </w:divBdr>
            </w:div>
            <w:div w:id="667176434">
              <w:marLeft w:val="0"/>
              <w:marRight w:val="0"/>
              <w:marTop w:val="0"/>
              <w:marBottom w:val="0"/>
              <w:divBdr>
                <w:top w:val="none" w:sz="0" w:space="0" w:color="auto"/>
                <w:left w:val="none" w:sz="0" w:space="0" w:color="auto"/>
                <w:bottom w:val="none" w:sz="0" w:space="0" w:color="auto"/>
                <w:right w:val="none" w:sz="0" w:space="0" w:color="auto"/>
              </w:divBdr>
            </w:div>
            <w:div w:id="1573276363">
              <w:marLeft w:val="0"/>
              <w:marRight w:val="0"/>
              <w:marTop w:val="0"/>
              <w:marBottom w:val="0"/>
              <w:divBdr>
                <w:top w:val="none" w:sz="0" w:space="0" w:color="auto"/>
                <w:left w:val="none" w:sz="0" w:space="0" w:color="auto"/>
                <w:bottom w:val="none" w:sz="0" w:space="0" w:color="auto"/>
                <w:right w:val="none" w:sz="0" w:space="0" w:color="auto"/>
              </w:divBdr>
            </w:div>
            <w:div w:id="2023127048">
              <w:marLeft w:val="0"/>
              <w:marRight w:val="0"/>
              <w:marTop w:val="0"/>
              <w:marBottom w:val="0"/>
              <w:divBdr>
                <w:top w:val="none" w:sz="0" w:space="0" w:color="auto"/>
                <w:left w:val="none" w:sz="0" w:space="0" w:color="auto"/>
                <w:bottom w:val="none" w:sz="0" w:space="0" w:color="auto"/>
                <w:right w:val="none" w:sz="0" w:space="0" w:color="auto"/>
              </w:divBdr>
            </w:div>
            <w:div w:id="2057074215">
              <w:marLeft w:val="0"/>
              <w:marRight w:val="0"/>
              <w:marTop w:val="0"/>
              <w:marBottom w:val="0"/>
              <w:divBdr>
                <w:top w:val="none" w:sz="0" w:space="0" w:color="auto"/>
                <w:left w:val="none" w:sz="0" w:space="0" w:color="auto"/>
                <w:bottom w:val="none" w:sz="0" w:space="0" w:color="auto"/>
                <w:right w:val="none" w:sz="0" w:space="0" w:color="auto"/>
              </w:divBdr>
            </w:div>
            <w:div w:id="1334911263">
              <w:marLeft w:val="0"/>
              <w:marRight w:val="0"/>
              <w:marTop w:val="0"/>
              <w:marBottom w:val="0"/>
              <w:divBdr>
                <w:top w:val="none" w:sz="0" w:space="0" w:color="auto"/>
                <w:left w:val="none" w:sz="0" w:space="0" w:color="auto"/>
                <w:bottom w:val="none" w:sz="0" w:space="0" w:color="auto"/>
                <w:right w:val="none" w:sz="0" w:space="0" w:color="auto"/>
              </w:divBdr>
            </w:div>
            <w:div w:id="1100486016">
              <w:marLeft w:val="0"/>
              <w:marRight w:val="0"/>
              <w:marTop w:val="0"/>
              <w:marBottom w:val="0"/>
              <w:divBdr>
                <w:top w:val="none" w:sz="0" w:space="0" w:color="auto"/>
                <w:left w:val="none" w:sz="0" w:space="0" w:color="auto"/>
                <w:bottom w:val="none" w:sz="0" w:space="0" w:color="auto"/>
                <w:right w:val="none" w:sz="0" w:space="0" w:color="auto"/>
              </w:divBdr>
            </w:div>
            <w:div w:id="1495954704">
              <w:marLeft w:val="0"/>
              <w:marRight w:val="0"/>
              <w:marTop w:val="0"/>
              <w:marBottom w:val="0"/>
              <w:divBdr>
                <w:top w:val="none" w:sz="0" w:space="0" w:color="auto"/>
                <w:left w:val="none" w:sz="0" w:space="0" w:color="auto"/>
                <w:bottom w:val="none" w:sz="0" w:space="0" w:color="auto"/>
                <w:right w:val="none" w:sz="0" w:space="0" w:color="auto"/>
              </w:divBdr>
            </w:div>
            <w:div w:id="542598967">
              <w:marLeft w:val="0"/>
              <w:marRight w:val="0"/>
              <w:marTop w:val="0"/>
              <w:marBottom w:val="0"/>
              <w:divBdr>
                <w:top w:val="none" w:sz="0" w:space="0" w:color="auto"/>
                <w:left w:val="none" w:sz="0" w:space="0" w:color="auto"/>
                <w:bottom w:val="none" w:sz="0" w:space="0" w:color="auto"/>
                <w:right w:val="none" w:sz="0" w:space="0" w:color="auto"/>
              </w:divBdr>
            </w:div>
            <w:div w:id="1120876659">
              <w:marLeft w:val="0"/>
              <w:marRight w:val="0"/>
              <w:marTop w:val="0"/>
              <w:marBottom w:val="0"/>
              <w:divBdr>
                <w:top w:val="none" w:sz="0" w:space="0" w:color="auto"/>
                <w:left w:val="none" w:sz="0" w:space="0" w:color="auto"/>
                <w:bottom w:val="none" w:sz="0" w:space="0" w:color="auto"/>
                <w:right w:val="none" w:sz="0" w:space="0" w:color="auto"/>
              </w:divBdr>
            </w:div>
            <w:div w:id="860120494">
              <w:marLeft w:val="0"/>
              <w:marRight w:val="0"/>
              <w:marTop w:val="0"/>
              <w:marBottom w:val="0"/>
              <w:divBdr>
                <w:top w:val="none" w:sz="0" w:space="0" w:color="auto"/>
                <w:left w:val="none" w:sz="0" w:space="0" w:color="auto"/>
                <w:bottom w:val="none" w:sz="0" w:space="0" w:color="auto"/>
                <w:right w:val="none" w:sz="0" w:space="0" w:color="auto"/>
              </w:divBdr>
            </w:div>
            <w:div w:id="1859268193">
              <w:marLeft w:val="0"/>
              <w:marRight w:val="0"/>
              <w:marTop w:val="0"/>
              <w:marBottom w:val="0"/>
              <w:divBdr>
                <w:top w:val="none" w:sz="0" w:space="0" w:color="auto"/>
                <w:left w:val="none" w:sz="0" w:space="0" w:color="auto"/>
                <w:bottom w:val="none" w:sz="0" w:space="0" w:color="auto"/>
                <w:right w:val="none" w:sz="0" w:space="0" w:color="auto"/>
              </w:divBdr>
            </w:div>
            <w:div w:id="1149323411">
              <w:marLeft w:val="0"/>
              <w:marRight w:val="0"/>
              <w:marTop w:val="0"/>
              <w:marBottom w:val="0"/>
              <w:divBdr>
                <w:top w:val="none" w:sz="0" w:space="0" w:color="auto"/>
                <w:left w:val="none" w:sz="0" w:space="0" w:color="auto"/>
                <w:bottom w:val="none" w:sz="0" w:space="0" w:color="auto"/>
                <w:right w:val="none" w:sz="0" w:space="0" w:color="auto"/>
              </w:divBdr>
            </w:div>
            <w:div w:id="984821576">
              <w:marLeft w:val="0"/>
              <w:marRight w:val="0"/>
              <w:marTop w:val="0"/>
              <w:marBottom w:val="0"/>
              <w:divBdr>
                <w:top w:val="none" w:sz="0" w:space="0" w:color="auto"/>
                <w:left w:val="none" w:sz="0" w:space="0" w:color="auto"/>
                <w:bottom w:val="none" w:sz="0" w:space="0" w:color="auto"/>
                <w:right w:val="none" w:sz="0" w:space="0" w:color="auto"/>
              </w:divBdr>
            </w:div>
            <w:div w:id="1970545160">
              <w:marLeft w:val="0"/>
              <w:marRight w:val="0"/>
              <w:marTop w:val="0"/>
              <w:marBottom w:val="0"/>
              <w:divBdr>
                <w:top w:val="none" w:sz="0" w:space="0" w:color="auto"/>
                <w:left w:val="none" w:sz="0" w:space="0" w:color="auto"/>
                <w:bottom w:val="none" w:sz="0" w:space="0" w:color="auto"/>
                <w:right w:val="none" w:sz="0" w:space="0" w:color="auto"/>
              </w:divBdr>
            </w:div>
            <w:div w:id="720010086">
              <w:marLeft w:val="0"/>
              <w:marRight w:val="0"/>
              <w:marTop w:val="0"/>
              <w:marBottom w:val="0"/>
              <w:divBdr>
                <w:top w:val="none" w:sz="0" w:space="0" w:color="auto"/>
                <w:left w:val="none" w:sz="0" w:space="0" w:color="auto"/>
                <w:bottom w:val="none" w:sz="0" w:space="0" w:color="auto"/>
                <w:right w:val="none" w:sz="0" w:space="0" w:color="auto"/>
              </w:divBdr>
            </w:div>
            <w:div w:id="599921439">
              <w:marLeft w:val="0"/>
              <w:marRight w:val="0"/>
              <w:marTop w:val="0"/>
              <w:marBottom w:val="0"/>
              <w:divBdr>
                <w:top w:val="none" w:sz="0" w:space="0" w:color="auto"/>
                <w:left w:val="none" w:sz="0" w:space="0" w:color="auto"/>
                <w:bottom w:val="none" w:sz="0" w:space="0" w:color="auto"/>
                <w:right w:val="none" w:sz="0" w:space="0" w:color="auto"/>
              </w:divBdr>
            </w:div>
            <w:div w:id="240525403">
              <w:marLeft w:val="0"/>
              <w:marRight w:val="0"/>
              <w:marTop w:val="0"/>
              <w:marBottom w:val="0"/>
              <w:divBdr>
                <w:top w:val="none" w:sz="0" w:space="0" w:color="auto"/>
                <w:left w:val="none" w:sz="0" w:space="0" w:color="auto"/>
                <w:bottom w:val="none" w:sz="0" w:space="0" w:color="auto"/>
                <w:right w:val="none" w:sz="0" w:space="0" w:color="auto"/>
              </w:divBdr>
            </w:div>
            <w:div w:id="1552644764">
              <w:marLeft w:val="0"/>
              <w:marRight w:val="0"/>
              <w:marTop w:val="0"/>
              <w:marBottom w:val="0"/>
              <w:divBdr>
                <w:top w:val="none" w:sz="0" w:space="0" w:color="auto"/>
                <w:left w:val="none" w:sz="0" w:space="0" w:color="auto"/>
                <w:bottom w:val="none" w:sz="0" w:space="0" w:color="auto"/>
                <w:right w:val="none" w:sz="0" w:space="0" w:color="auto"/>
              </w:divBdr>
            </w:div>
            <w:div w:id="1281035352">
              <w:marLeft w:val="0"/>
              <w:marRight w:val="0"/>
              <w:marTop w:val="0"/>
              <w:marBottom w:val="0"/>
              <w:divBdr>
                <w:top w:val="none" w:sz="0" w:space="0" w:color="auto"/>
                <w:left w:val="none" w:sz="0" w:space="0" w:color="auto"/>
                <w:bottom w:val="none" w:sz="0" w:space="0" w:color="auto"/>
                <w:right w:val="none" w:sz="0" w:space="0" w:color="auto"/>
              </w:divBdr>
            </w:div>
            <w:div w:id="542718998">
              <w:marLeft w:val="0"/>
              <w:marRight w:val="0"/>
              <w:marTop w:val="0"/>
              <w:marBottom w:val="0"/>
              <w:divBdr>
                <w:top w:val="none" w:sz="0" w:space="0" w:color="auto"/>
                <w:left w:val="none" w:sz="0" w:space="0" w:color="auto"/>
                <w:bottom w:val="none" w:sz="0" w:space="0" w:color="auto"/>
                <w:right w:val="none" w:sz="0" w:space="0" w:color="auto"/>
              </w:divBdr>
            </w:div>
            <w:div w:id="738359997">
              <w:marLeft w:val="0"/>
              <w:marRight w:val="0"/>
              <w:marTop w:val="0"/>
              <w:marBottom w:val="0"/>
              <w:divBdr>
                <w:top w:val="none" w:sz="0" w:space="0" w:color="auto"/>
                <w:left w:val="none" w:sz="0" w:space="0" w:color="auto"/>
                <w:bottom w:val="none" w:sz="0" w:space="0" w:color="auto"/>
                <w:right w:val="none" w:sz="0" w:space="0" w:color="auto"/>
              </w:divBdr>
            </w:div>
            <w:div w:id="1051079090">
              <w:marLeft w:val="0"/>
              <w:marRight w:val="0"/>
              <w:marTop w:val="0"/>
              <w:marBottom w:val="0"/>
              <w:divBdr>
                <w:top w:val="none" w:sz="0" w:space="0" w:color="auto"/>
                <w:left w:val="none" w:sz="0" w:space="0" w:color="auto"/>
                <w:bottom w:val="none" w:sz="0" w:space="0" w:color="auto"/>
                <w:right w:val="none" w:sz="0" w:space="0" w:color="auto"/>
              </w:divBdr>
            </w:div>
            <w:div w:id="47848458">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08065489">
              <w:marLeft w:val="0"/>
              <w:marRight w:val="0"/>
              <w:marTop w:val="0"/>
              <w:marBottom w:val="0"/>
              <w:divBdr>
                <w:top w:val="none" w:sz="0" w:space="0" w:color="auto"/>
                <w:left w:val="none" w:sz="0" w:space="0" w:color="auto"/>
                <w:bottom w:val="none" w:sz="0" w:space="0" w:color="auto"/>
                <w:right w:val="none" w:sz="0" w:space="0" w:color="auto"/>
              </w:divBdr>
            </w:div>
            <w:div w:id="1247231527">
              <w:marLeft w:val="0"/>
              <w:marRight w:val="0"/>
              <w:marTop w:val="0"/>
              <w:marBottom w:val="0"/>
              <w:divBdr>
                <w:top w:val="none" w:sz="0" w:space="0" w:color="auto"/>
                <w:left w:val="none" w:sz="0" w:space="0" w:color="auto"/>
                <w:bottom w:val="none" w:sz="0" w:space="0" w:color="auto"/>
                <w:right w:val="none" w:sz="0" w:space="0" w:color="auto"/>
              </w:divBdr>
            </w:div>
            <w:div w:id="1920678338">
              <w:marLeft w:val="0"/>
              <w:marRight w:val="0"/>
              <w:marTop w:val="0"/>
              <w:marBottom w:val="0"/>
              <w:divBdr>
                <w:top w:val="none" w:sz="0" w:space="0" w:color="auto"/>
                <w:left w:val="none" w:sz="0" w:space="0" w:color="auto"/>
                <w:bottom w:val="none" w:sz="0" w:space="0" w:color="auto"/>
                <w:right w:val="none" w:sz="0" w:space="0" w:color="auto"/>
              </w:divBdr>
            </w:div>
            <w:div w:id="1687977429">
              <w:marLeft w:val="0"/>
              <w:marRight w:val="0"/>
              <w:marTop w:val="0"/>
              <w:marBottom w:val="0"/>
              <w:divBdr>
                <w:top w:val="none" w:sz="0" w:space="0" w:color="auto"/>
                <w:left w:val="none" w:sz="0" w:space="0" w:color="auto"/>
                <w:bottom w:val="none" w:sz="0" w:space="0" w:color="auto"/>
                <w:right w:val="none" w:sz="0" w:space="0" w:color="auto"/>
              </w:divBdr>
            </w:div>
            <w:div w:id="97067379">
              <w:marLeft w:val="0"/>
              <w:marRight w:val="0"/>
              <w:marTop w:val="0"/>
              <w:marBottom w:val="0"/>
              <w:divBdr>
                <w:top w:val="none" w:sz="0" w:space="0" w:color="auto"/>
                <w:left w:val="none" w:sz="0" w:space="0" w:color="auto"/>
                <w:bottom w:val="none" w:sz="0" w:space="0" w:color="auto"/>
                <w:right w:val="none" w:sz="0" w:space="0" w:color="auto"/>
              </w:divBdr>
            </w:div>
            <w:div w:id="1075080813">
              <w:marLeft w:val="0"/>
              <w:marRight w:val="0"/>
              <w:marTop w:val="0"/>
              <w:marBottom w:val="0"/>
              <w:divBdr>
                <w:top w:val="none" w:sz="0" w:space="0" w:color="auto"/>
                <w:left w:val="none" w:sz="0" w:space="0" w:color="auto"/>
                <w:bottom w:val="none" w:sz="0" w:space="0" w:color="auto"/>
                <w:right w:val="none" w:sz="0" w:space="0" w:color="auto"/>
              </w:divBdr>
            </w:div>
            <w:div w:id="1860705036">
              <w:marLeft w:val="0"/>
              <w:marRight w:val="0"/>
              <w:marTop w:val="0"/>
              <w:marBottom w:val="0"/>
              <w:divBdr>
                <w:top w:val="none" w:sz="0" w:space="0" w:color="auto"/>
                <w:left w:val="none" w:sz="0" w:space="0" w:color="auto"/>
                <w:bottom w:val="none" w:sz="0" w:space="0" w:color="auto"/>
                <w:right w:val="none" w:sz="0" w:space="0" w:color="auto"/>
              </w:divBdr>
            </w:div>
            <w:div w:id="493180440">
              <w:marLeft w:val="0"/>
              <w:marRight w:val="0"/>
              <w:marTop w:val="0"/>
              <w:marBottom w:val="0"/>
              <w:divBdr>
                <w:top w:val="none" w:sz="0" w:space="0" w:color="auto"/>
                <w:left w:val="none" w:sz="0" w:space="0" w:color="auto"/>
                <w:bottom w:val="none" w:sz="0" w:space="0" w:color="auto"/>
                <w:right w:val="none" w:sz="0" w:space="0" w:color="auto"/>
              </w:divBdr>
            </w:div>
            <w:div w:id="2034919832">
              <w:marLeft w:val="0"/>
              <w:marRight w:val="0"/>
              <w:marTop w:val="0"/>
              <w:marBottom w:val="0"/>
              <w:divBdr>
                <w:top w:val="none" w:sz="0" w:space="0" w:color="auto"/>
                <w:left w:val="none" w:sz="0" w:space="0" w:color="auto"/>
                <w:bottom w:val="none" w:sz="0" w:space="0" w:color="auto"/>
                <w:right w:val="none" w:sz="0" w:space="0" w:color="auto"/>
              </w:divBdr>
            </w:div>
            <w:div w:id="651444130">
              <w:marLeft w:val="0"/>
              <w:marRight w:val="0"/>
              <w:marTop w:val="0"/>
              <w:marBottom w:val="0"/>
              <w:divBdr>
                <w:top w:val="none" w:sz="0" w:space="0" w:color="auto"/>
                <w:left w:val="none" w:sz="0" w:space="0" w:color="auto"/>
                <w:bottom w:val="none" w:sz="0" w:space="0" w:color="auto"/>
                <w:right w:val="none" w:sz="0" w:space="0" w:color="auto"/>
              </w:divBdr>
            </w:div>
            <w:div w:id="1160076035">
              <w:marLeft w:val="0"/>
              <w:marRight w:val="0"/>
              <w:marTop w:val="0"/>
              <w:marBottom w:val="0"/>
              <w:divBdr>
                <w:top w:val="none" w:sz="0" w:space="0" w:color="auto"/>
                <w:left w:val="none" w:sz="0" w:space="0" w:color="auto"/>
                <w:bottom w:val="none" w:sz="0" w:space="0" w:color="auto"/>
                <w:right w:val="none" w:sz="0" w:space="0" w:color="auto"/>
              </w:divBdr>
            </w:div>
            <w:div w:id="651756536">
              <w:marLeft w:val="0"/>
              <w:marRight w:val="0"/>
              <w:marTop w:val="0"/>
              <w:marBottom w:val="0"/>
              <w:divBdr>
                <w:top w:val="none" w:sz="0" w:space="0" w:color="auto"/>
                <w:left w:val="none" w:sz="0" w:space="0" w:color="auto"/>
                <w:bottom w:val="none" w:sz="0" w:space="0" w:color="auto"/>
                <w:right w:val="none" w:sz="0" w:space="0" w:color="auto"/>
              </w:divBdr>
            </w:div>
            <w:div w:id="1237518918">
              <w:marLeft w:val="0"/>
              <w:marRight w:val="0"/>
              <w:marTop w:val="0"/>
              <w:marBottom w:val="0"/>
              <w:divBdr>
                <w:top w:val="none" w:sz="0" w:space="0" w:color="auto"/>
                <w:left w:val="none" w:sz="0" w:space="0" w:color="auto"/>
                <w:bottom w:val="none" w:sz="0" w:space="0" w:color="auto"/>
                <w:right w:val="none" w:sz="0" w:space="0" w:color="auto"/>
              </w:divBdr>
            </w:div>
            <w:div w:id="772046410">
              <w:marLeft w:val="0"/>
              <w:marRight w:val="0"/>
              <w:marTop w:val="0"/>
              <w:marBottom w:val="0"/>
              <w:divBdr>
                <w:top w:val="none" w:sz="0" w:space="0" w:color="auto"/>
                <w:left w:val="none" w:sz="0" w:space="0" w:color="auto"/>
                <w:bottom w:val="none" w:sz="0" w:space="0" w:color="auto"/>
                <w:right w:val="none" w:sz="0" w:space="0" w:color="auto"/>
              </w:divBdr>
            </w:div>
            <w:div w:id="426929733">
              <w:marLeft w:val="0"/>
              <w:marRight w:val="0"/>
              <w:marTop w:val="0"/>
              <w:marBottom w:val="0"/>
              <w:divBdr>
                <w:top w:val="none" w:sz="0" w:space="0" w:color="auto"/>
                <w:left w:val="none" w:sz="0" w:space="0" w:color="auto"/>
                <w:bottom w:val="none" w:sz="0" w:space="0" w:color="auto"/>
                <w:right w:val="none" w:sz="0" w:space="0" w:color="auto"/>
              </w:divBdr>
            </w:div>
            <w:div w:id="58480089">
              <w:marLeft w:val="0"/>
              <w:marRight w:val="0"/>
              <w:marTop w:val="0"/>
              <w:marBottom w:val="0"/>
              <w:divBdr>
                <w:top w:val="none" w:sz="0" w:space="0" w:color="auto"/>
                <w:left w:val="none" w:sz="0" w:space="0" w:color="auto"/>
                <w:bottom w:val="none" w:sz="0" w:space="0" w:color="auto"/>
                <w:right w:val="none" w:sz="0" w:space="0" w:color="auto"/>
              </w:divBdr>
            </w:div>
            <w:div w:id="15472042">
              <w:marLeft w:val="0"/>
              <w:marRight w:val="0"/>
              <w:marTop w:val="0"/>
              <w:marBottom w:val="0"/>
              <w:divBdr>
                <w:top w:val="none" w:sz="0" w:space="0" w:color="auto"/>
                <w:left w:val="none" w:sz="0" w:space="0" w:color="auto"/>
                <w:bottom w:val="none" w:sz="0" w:space="0" w:color="auto"/>
                <w:right w:val="none" w:sz="0" w:space="0" w:color="auto"/>
              </w:divBdr>
            </w:div>
            <w:div w:id="374163781">
              <w:marLeft w:val="0"/>
              <w:marRight w:val="0"/>
              <w:marTop w:val="0"/>
              <w:marBottom w:val="0"/>
              <w:divBdr>
                <w:top w:val="none" w:sz="0" w:space="0" w:color="auto"/>
                <w:left w:val="none" w:sz="0" w:space="0" w:color="auto"/>
                <w:bottom w:val="none" w:sz="0" w:space="0" w:color="auto"/>
                <w:right w:val="none" w:sz="0" w:space="0" w:color="auto"/>
              </w:divBdr>
            </w:div>
            <w:div w:id="1799104360">
              <w:marLeft w:val="0"/>
              <w:marRight w:val="0"/>
              <w:marTop w:val="0"/>
              <w:marBottom w:val="0"/>
              <w:divBdr>
                <w:top w:val="none" w:sz="0" w:space="0" w:color="auto"/>
                <w:left w:val="none" w:sz="0" w:space="0" w:color="auto"/>
                <w:bottom w:val="none" w:sz="0" w:space="0" w:color="auto"/>
                <w:right w:val="none" w:sz="0" w:space="0" w:color="auto"/>
              </w:divBdr>
            </w:div>
            <w:div w:id="1307859261">
              <w:marLeft w:val="0"/>
              <w:marRight w:val="0"/>
              <w:marTop w:val="0"/>
              <w:marBottom w:val="0"/>
              <w:divBdr>
                <w:top w:val="none" w:sz="0" w:space="0" w:color="auto"/>
                <w:left w:val="none" w:sz="0" w:space="0" w:color="auto"/>
                <w:bottom w:val="none" w:sz="0" w:space="0" w:color="auto"/>
                <w:right w:val="none" w:sz="0" w:space="0" w:color="auto"/>
              </w:divBdr>
            </w:div>
            <w:div w:id="152529743">
              <w:marLeft w:val="0"/>
              <w:marRight w:val="0"/>
              <w:marTop w:val="0"/>
              <w:marBottom w:val="0"/>
              <w:divBdr>
                <w:top w:val="none" w:sz="0" w:space="0" w:color="auto"/>
                <w:left w:val="none" w:sz="0" w:space="0" w:color="auto"/>
                <w:bottom w:val="none" w:sz="0" w:space="0" w:color="auto"/>
                <w:right w:val="none" w:sz="0" w:space="0" w:color="auto"/>
              </w:divBdr>
            </w:div>
            <w:div w:id="1451976539">
              <w:marLeft w:val="0"/>
              <w:marRight w:val="0"/>
              <w:marTop w:val="0"/>
              <w:marBottom w:val="0"/>
              <w:divBdr>
                <w:top w:val="none" w:sz="0" w:space="0" w:color="auto"/>
                <w:left w:val="none" w:sz="0" w:space="0" w:color="auto"/>
                <w:bottom w:val="none" w:sz="0" w:space="0" w:color="auto"/>
                <w:right w:val="none" w:sz="0" w:space="0" w:color="auto"/>
              </w:divBdr>
            </w:div>
            <w:div w:id="600379799">
              <w:marLeft w:val="0"/>
              <w:marRight w:val="0"/>
              <w:marTop w:val="0"/>
              <w:marBottom w:val="0"/>
              <w:divBdr>
                <w:top w:val="none" w:sz="0" w:space="0" w:color="auto"/>
                <w:left w:val="none" w:sz="0" w:space="0" w:color="auto"/>
                <w:bottom w:val="none" w:sz="0" w:space="0" w:color="auto"/>
                <w:right w:val="none" w:sz="0" w:space="0" w:color="auto"/>
              </w:divBdr>
            </w:div>
            <w:div w:id="1313674218">
              <w:marLeft w:val="0"/>
              <w:marRight w:val="0"/>
              <w:marTop w:val="0"/>
              <w:marBottom w:val="0"/>
              <w:divBdr>
                <w:top w:val="none" w:sz="0" w:space="0" w:color="auto"/>
                <w:left w:val="none" w:sz="0" w:space="0" w:color="auto"/>
                <w:bottom w:val="none" w:sz="0" w:space="0" w:color="auto"/>
                <w:right w:val="none" w:sz="0" w:space="0" w:color="auto"/>
              </w:divBdr>
            </w:div>
            <w:div w:id="76562200">
              <w:marLeft w:val="0"/>
              <w:marRight w:val="0"/>
              <w:marTop w:val="0"/>
              <w:marBottom w:val="0"/>
              <w:divBdr>
                <w:top w:val="none" w:sz="0" w:space="0" w:color="auto"/>
                <w:left w:val="none" w:sz="0" w:space="0" w:color="auto"/>
                <w:bottom w:val="none" w:sz="0" w:space="0" w:color="auto"/>
                <w:right w:val="none" w:sz="0" w:space="0" w:color="auto"/>
              </w:divBdr>
            </w:div>
            <w:div w:id="162476303">
              <w:marLeft w:val="0"/>
              <w:marRight w:val="0"/>
              <w:marTop w:val="0"/>
              <w:marBottom w:val="0"/>
              <w:divBdr>
                <w:top w:val="none" w:sz="0" w:space="0" w:color="auto"/>
                <w:left w:val="none" w:sz="0" w:space="0" w:color="auto"/>
                <w:bottom w:val="none" w:sz="0" w:space="0" w:color="auto"/>
                <w:right w:val="none" w:sz="0" w:space="0" w:color="auto"/>
              </w:divBdr>
            </w:div>
            <w:div w:id="352456809">
              <w:marLeft w:val="0"/>
              <w:marRight w:val="0"/>
              <w:marTop w:val="0"/>
              <w:marBottom w:val="0"/>
              <w:divBdr>
                <w:top w:val="none" w:sz="0" w:space="0" w:color="auto"/>
                <w:left w:val="none" w:sz="0" w:space="0" w:color="auto"/>
                <w:bottom w:val="none" w:sz="0" w:space="0" w:color="auto"/>
                <w:right w:val="none" w:sz="0" w:space="0" w:color="auto"/>
              </w:divBdr>
            </w:div>
            <w:div w:id="500707358">
              <w:marLeft w:val="0"/>
              <w:marRight w:val="0"/>
              <w:marTop w:val="0"/>
              <w:marBottom w:val="0"/>
              <w:divBdr>
                <w:top w:val="none" w:sz="0" w:space="0" w:color="auto"/>
                <w:left w:val="none" w:sz="0" w:space="0" w:color="auto"/>
                <w:bottom w:val="none" w:sz="0" w:space="0" w:color="auto"/>
                <w:right w:val="none" w:sz="0" w:space="0" w:color="auto"/>
              </w:divBdr>
            </w:div>
            <w:div w:id="147094052">
              <w:marLeft w:val="0"/>
              <w:marRight w:val="0"/>
              <w:marTop w:val="0"/>
              <w:marBottom w:val="0"/>
              <w:divBdr>
                <w:top w:val="none" w:sz="0" w:space="0" w:color="auto"/>
                <w:left w:val="none" w:sz="0" w:space="0" w:color="auto"/>
                <w:bottom w:val="none" w:sz="0" w:space="0" w:color="auto"/>
                <w:right w:val="none" w:sz="0" w:space="0" w:color="auto"/>
              </w:divBdr>
            </w:div>
            <w:div w:id="1789544597">
              <w:marLeft w:val="0"/>
              <w:marRight w:val="0"/>
              <w:marTop w:val="0"/>
              <w:marBottom w:val="0"/>
              <w:divBdr>
                <w:top w:val="none" w:sz="0" w:space="0" w:color="auto"/>
                <w:left w:val="none" w:sz="0" w:space="0" w:color="auto"/>
                <w:bottom w:val="none" w:sz="0" w:space="0" w:color="auto"/>
                <w:right w:val="none" w:sz="0" w:space="0" w:color="auto"/>
              </w:divBdr>
            </w:div>
            <w:div w:id="563874902">
              <w:marLeft w:val="0"/>
              <w:marRight w:val="0"/>
              <w:marTop w:val="0"/>
              <w:marBottom w:val="0"/>
              <w:divBdr>
                <w:top w:val="none" w:sz="0" w:space="0" w:color="auto"/>
                <w:left w:val="none" w:sz="0" w:space="0" w:color="auto"/>
                <w:bottom w:val="none" w:sz="0" w:space="0" w:color="auto"/>
                <w:right w:val="none" w:sz="0" w:space="0" w:color="auto"/>
              </w:divBdr>
            </w:div>
            <w:div w:id="1481342845">
              <w:marLeft w:val="0"/>
              <w:marRight w:val="0"/>
              <w:marTop w:val="0"/>
              <w:marBottom w:val="0"/>
              <w:divBdr>
                <w:top w:val="none" w:sz="0" w:space="0" w:color="auto"/>
                <w:left w:val="none" w:sz="0" w:space="0" w:color="auto"/>
                <w:bottom w:val="none" w:sz="0" w:space="0" w:color="auto"/>
                <w:right w:val="none" w:sz="0" w:space="0" w:color="auto"/>
              </w:divBdr>
            </w:div>
            <w:div w:id="259872703">
              <w:marLeft w:val="0"/>
              <w:marRight w:val="0"/>
              <w:marTop w:val="0"/>
              <w:marBottom w:val="0"/>
              <w:divBdr>
                <w:top w:val="none" w:sz="0" w:space="0" w:color="auto"/>
                <w:left w:val="none" w:sz="0" w:space="0" w:color="auto"/>
                <w:bottom w:val="none" w:sz="0" w:space="0" w:color="auto"/>
                <w:right w:val="none" w:sz="0" w:space="0" w:color="auto"/>
              </w:divBdr>
            </w:div>
            <w:div w:id="1567301213">
              <w:marLeft w:val="0"/>
              <w:marRight w:val="0"/>
              <w:marTop w:val="0"/>
              <w:marBottom w:val="0"/>
              <w:divBdr>
                <w:top w:val="none" w:sz="0" w:space="0" w:color="auto"/>
                <w:left w:val="none" w:sz="0" w:space="0" w:color="auto"/>
                <w:bottom w:val="none" w:sz="0" w:space="0" w:color="auto"/>
                <w:right w:val="none" w:sz="0" w:space="0" w:color="auto"/>
              </w:divBdr>
            </w:div>
            <w:div w:id="1767506151">
              <w:marLeft w:val="0"/>
              <w:marRight w:val="0"/>
              <w:marTop w:val="0"/>
              <w:marBottom w:val="0"/>
              <w:divBdr>
                <w:top w:val="none" w:sz="0" w:space="0" w:color="auto"/>
                <w:left w:val="none" w:sz="0" w:space="0" w:color="auto"/>
                <w:bottom w:val="none" w:sz="0" w:space="0" w:color="auto"/>
                <w:right w:val="none" w:sz="0" w:space="0" w:color="auto"/>
              </w:divBdr>
            </w:div>
            <w:div w:id="909733070">
              <w:marLeft w:val="0"/>
              <w:marRight w:val="0"/>
              <w:marTop w:val="0"/>
              <w:marBottom w:val="0"/>
              <w:divBdr>
                <w:top w:val="none" w:sz="0" w:space="0" w:color="auto"/>
                <w:left w:val="none" w:sz="0" w:space="0" w:color="auto"/>
                <w:bottom w:val="none" w:sz="0" w:space="0" w:color="auto"/>
                <w:right w:val="none" w:sz="0" w:space="0" w:color="auto"/>
              </w:divBdr>
            </w:div>
            <w:div w:id="1075125032">
              <w:marLeft w:val="0"/>
              <w:marRight w:val="0"/>
              <w:marTop w:val="0"/>
              <w:marBottom w:val="0"/>
              <w:divBdr>
                <w:top w:val="none" w:sz="0" w:space="0" w:color="auto"/>
                <w:left w:val="none" w:sz="0" w:space="0" w:color="auto"/>
                <w:bottom w:val="none" w:sz="0" w:space="0" w:color="auto"/>
                <w:right w:val="none" w:sz="0" w:space="0" w:color="auto"/>
              </w:divBdr>
            </w:div>
            <w:div w:id="1319652705">
              <w:marLeft w:val="0"/>
              <w:marRight w:val="0"/>
              <w:marTop w:val="0"/>
              <w:marBottom w:val="0"/>
              <w:divBdr>
                <w:top w:val="none" w:sz="0" w:space="0" w:color="auto"/>
                <w:left w:val="none" w:sz="0" w:space="0" w:color="auto"/>
                <w:bottom w:val="none" w:sz="0" w:space="0" w:color="auto"/>
                <w:right w:val="none" w:sz="0" w:space="0" w:color="auto"/>
              </w:divBdr>
            </w:div>
            <w:div w:id="356779171">
              <w:marLeft w:val="0"/>
              <w:marRight w:val="0"/>
              <w:marTop w:val="0"/>
              <w:marBottom w:val="0"/>
              <w:divBdr>
                <w:top w:val="none" w:sz="0" w:space="0" w:color="auto"/>
                <w:left w:val="none" w:sz="0" w:space="0" w:color="auto"/>
                <w:bottom w:val="none" w:sz="0" w:space="0" w:color="auto"/>
                <w:right w:val="none" w:sz="0" w:space="0" w:color="auto"/>
              </w:divBdr>
            </w:div>
            <w:div w:id="1671450308">
              <w:marLeft w:val="0"/>
              <w:marRight w:val="0"/>
              <w:marTop w:val="0"/>
              <w:marBottom w:val="0"/>
              <w:divBdr>
                <w:top w:val="none" w:sz="0" w:space="0" w:color="auto"/>
                <w:left w:val="none" w:sz="0" w:space="0" w:color="auto"/>
                <w:bottom w:val="none" w:sz="0" w:space="0" w:color="auto"/>
                <w:right w:val="none" w:sz="0" w:space="0" w:color="auto"/>
              </w:divBdr>
            </w:div>
            <w:div w:id="1713456311">
              <w:marLeft w:val="0"/>
              <w:marRight w:val="0"/>
              <w:marTop w:val="0"/>
              <w:marBottom w:val="0"/>
              <w:divBdr>
                <w:top w:val="none" w:sz="0" w:space="0" w:color="auto"/>
                <w:left w:val="none" w:sz="0" w:space="0" w:color="auto"/>
                <w:bottom w:val="none" w:sz="0" w:space="0" w:color="auto"/>
                <w:right w:val="none" w:sz="0" w:space="0" w:color="auto"/>
              </w:divBdr>
            </w:div>
            <w:div w:id="1184780818">
              <w:marLeft w:val="0"/>
              <w:marRight w:val="0"/>
              <w:marTop w:val="0"/>
              <w:marBottom w:val="0"/>
              <w:divBdr>
                <w:top w:val="none" w:sz="0" w:space="0" w:color="auto"/>
                <w:left w:val="none" w:sz="0" w:space="0" w:color="auto"/>
                <w:bottom w:val="none" w:sz="0" w:space="0" w:color="auto"/>
                <w:right w:val="none" w:sz="0" w:space="0" w:color="auto"/>
              </w:divBdr>
            </w:div>
            <w:div w:id="312411450">
              <w:marLeft w:val="0"/>
              <w:marRight w:val="0"/>
              <w:marTop w:val="0"/>
              <w:marBottom w:val="0"/>
              <w:divBdr>
                <w:top w:val="none" w:sz="0" w:space="0" w:color="auto"/>
                <w:left w:val="none" w:sz="0" w:space="0" w:color="auto"/>
                <w:bottom w:val="none" w:sz="0" w:space="0" w:color="auto"/>
                <w:right w:val="none" w:sz="0" w:space="0" w:color="auto"/>
              </w:divBdr>
            </w:div>
            <w:div w:id="2086029469">
              <w:marLeft w:val="0"/>
              <w:marRight w:val="0"/>
              <w:marTop w:val="0"/>
              <w:marBottom w:val="0"/>
              <w:divBdr>
                <w:top w:val="none" w:sz="0" w:space="0" w:color="auto"/>
                <w:left w:val="none" w:sz="0" w:space="0" w:color="auto"/>
                <w:bottom w:val="none" w:sz="0" w:space="0" w:color="auto"/>
                <w:right w:val="none" w:sz="0" w:space="0" w:color="auto"/>
              </w:divBdr>
            </w:div>
            <w:div w:id="1540699023">
              <w:marLeft w:val="0"/>
              <w:marRight w:val="0"/>
              <w:marTop w:val="0"/>
              <w:marBottom w:val="0"/>
              <w:divBdr>
                <w:top w:val="none" w:sz="0" w:space="0" w:color="auto"/>
                <w:left w:val="none" w:sz="0" w:space="0" w:color="auto"/>
                <w:bottom w:val="none" w:sz="0" w:space="0" w:color="auto"/>
                <w:right w:val="none" w:sz="0" w:space="0" w:color="auto"/>
              </w:divBdr>
            </w:div>
            <w:div w:id="307440023">
              <w:marLeft w:val="0"/>
              <w:marRight w:val="0"/>
              <w:marTop w:val="0"/>
              <w:marBottom w:val="0"/>
              <w:divBdr>
                <w:top w:val="none" w:sz="0" w:space="0" w:color="auto"/>
                <w:left w:val="none" w:sz="0" w:space="0" w:color="auto"/>
                <w:bottom w:val="none" w:sz="0" w:space="0" w:color="auto"/>
                <w:right w:val="none" w:sz="0" w:space="0" w:color="auto"/>
              </w:divBdr>
            </w:div>
            <w:div w:id="216404438">
              <w:marLeft w:val="0"/>
              <w:marRight w:val="0"/>
              <w:marTop w:val="0"/>
              <w:marBottom w:val="0"/>
              <w:divBdr>
                <w:top w:val="none" w:sz="0" w:space="0" w:color="auto"/>
                <w:left w:val="none" w:sz="0" w:space="0" w:color="auto"/>
                <w:bottom w:val="none" w:sz="0" w:space="0" w:color="auto"/>
                <w:right w:val="none" w:sz="0" w:space="0" w:color="auto"/>
              </w:divBdr>
            </w:div>
            <w:div w:id="1555266275">
              <w:marLeft w:val="0"/>
              <w:marRight w:val="0"/>
              <w:marTop w:val="0"/>
              <w:marBottom w:val="0"/>
              <w:divBdr>
                <w:top w:val="none" w:sz="0" w:space="0" w:color="auto"/>
                <w:left w:val="none" w:sz="0" w:space="0" w:color="auto"/>
                <w:bottom w:val="none" w:sz="0" w:space="0" w:color="auto"/>
                <w:right w:val="none" w:sz="0" w:space="0" w:color="auto"/>
              </w:divBdr>
            </w:div>
            <w:div w:id="2062899928">
              <w:marLeft w:val="0"/>
              <w:marRight w:val="0"/>
              <w:marTop w:val="0"/>
              <w:marBottom w:val="0"/>
              <w:divBdr>
                <w:top w:val="none" w:sz="0" w:space="0" w:color="auto"/>
                <w:left w:val="none" w:sz="0" w:space="0" w:color="auto"/>
                <w:bottom w:val="none" w:sz="0" w:space="0" w:color="auto"/>
                <w:right w:val="none" w:sz="0" w:space="0" w:color="auto"/>
              </w:divBdr>
            </w:div>
            <w:div w:id="998769101">
              <w:marLeft w:val="0"/>
              <w:marRight w:val="0"/>
              <w:marTop w:val="0"/>
              <w:marBottom w:val="0"/>
              <w:divBdr>
                <w:top w:val="none" w:sz="0" w:space="0" w:color="auto"/>
                <w:left w:val="none" w:sz="0" w:space="0" w:color="auto"/>
                <w:bottom w:val="none" w:sz="0" w:space="0" w:color="auto"/>
                <w:right w:val="none" w:sz="0" w:space="0" w:color="auto"/>
              </w:divBdr>
            </w:div>
            <w:div w:id="654994161">
              <w:marLeft w:val="0"/>
              <w:marRight w:val="0"/>
              <w:marTop w:val="0"/>
              <w:marBottom w:val="0"/>
              <w:divBdr>
                <w:top w:val="none" w:sz="0" w:space="0" w:color="auto"/>
                <w:left w:val="none" w:sz="0" w:space="0" w:color="auto"/>
                <w:bottom w:val="none" w:sz="0" w:space="0" w:color="auto"/>
                <w:right w:val="none" w:sz="0" w:space="0" w:color="auto"/>
              </w:divBdr>
            </w:div>
            <w:div w:id="1242638693">
              <w:marLeft w:val="0"/>
              <w:marRight w:val="0"/>
              <w:marTop w:val="0"/>
              <w:marBottom w:val="0"/>
              <w:divBdr>
                <w:top w:val="none" w:sz="0" w:space="0" w:color="auto"/>
                <w:left w:val="none" w:sz="0" w:space="0" w:color="auto"/>
                <w:bottom w:val="none" w:sz="0" w:space="0" w:color="auto"/>
                <w:right w:val="none" w:sz="0" w:space="0" w:color="auto"/>
              </w:divBdr>
            </w:div>
            <w:div w:id="631597294">
              <w:marLeft w:val="0"/>
              <w:marRight w:val="0"/>
              <w:marTop w:val="0"/>
              <w:marBottom w:val="0"/>
              <w:divBdr>
                <w:top w:val="none" w:sz="0" w:space="0" w:color="auto"/>
                <w:left w:val="none" w:sz="0" w:space="0" w:color="auto"/>
                <w:bottom w:val="none" w:sz="0" w:space="0" w:color="auto"/>
                <w:right w:val="none" w:sz="0" w:space="0" w:color="auto"/>
              </w:divBdr>
            </w:div>
            <w:div w:id="388500641">
              <w:marLeft w:val="0"/>
              <w:marRight w:val="0"/>
              <w:marTop w:val="0"/>
              <w:marBottom w:val="0"/>
              <w:divBdr>
                <w:top w:val="none" w:sz="0" w:space="0" w:color="auto"/>
                <w:left w:val="none" w:sz="0" w:space="0" w:color="auto"/>
                <w:bottom w:val="none" w:sz="0" w:space="0" w:color="auto"/>
                <w:right w:val="none" w:sz="0" w:space="0" w:color="auto"/>
              </w:divBdr>
            </w:div>
            <w:div w:id="23949165">
              <w:marLeft w:val="0"/>
              <w:marRight w:val="0"/>
              <w:marTop w:val="0"/>
              <w:marBottom w:val="0"/>
              <w:divBdr>
                <w:top w:val="none" w:sz="0" w:space="0" w:color="auto"/>
                <w:left w:val="none" w:sz="0" w:space="0" w:color="auto"/>
                <w:bottom w:val="none" w:sz="0" w:space="0" w:color="auto"/>
                <w:right w:val="none" w:sz="0" w:space="0" w:color="auto"/>
              </w:divBdr>
            </w:div>
            <w:div w:id="1184901979">
              <w:marLeft w:val="0"/>
              <w:marRight w:val="0"/>
              <w:marTop w:val="0"/>
              <w:marBottom w:val="0"/>
              <w:divBdr>
                <w:top w:val="none" w:sz="0" w:space="0" w:color="auto"/>
                <w:left w:val="none" w:sz="0" w:space="0" w:color="auto"/>
                <w:bottom w:val="none" w:sz="0" w:space="0" w:color="auto"/>
                <w:right w:val="none" w:sz="0" w:space="0" w:color="auto"/>
              </w:divBdr>
            </w:div>
            <w:div w:id="1251154896">
              <w:marLeft w:val="0"/>
              <w:marRight w:val="0"/>
              <w:marTop w:val="0"/>
              <w:marBottom w:val="0"/>
              <w:divBdr>
                <w:top w:val="none" w:sz="0" w:space="0" w:color="auto"/>
                <w:left w:val="none" w:sz="0" w:space="0" w:color="auto"/>
                <w:bottom w:val="none" w:sz="0" w:space="0" w:color="auto"/>
                <w:right w:val="none" w:sz="0" w:space="0" w:color="auto"/>
              </w:divBdr>
            </w:div>
            <w:div w:id="224032858">
              <w:marLeft w:val="0"/>
              <w:marRight w:val="0"/>
              <w:marTop w:val="0"/>
              <w:marBottom w:val="0"/>
              <w:divBdr>
                <w:top w:val="none" w:sz="0" w:space="0" w:color="auto"/>
                <w:left w:val="none" w:sz="0" w:space="0" w:color="auto"/>
                <w:bottom w:val="none" w:sz="0" w:space="0" w:color="auto"/>
                <w:right w:val="none" w:sz="0" w:space="0" w:color="auto"/>
              </w:divBdr>
            </w:div>
            <w:div w:id="1081607773">
              <w:marLeft w:val="0"/>
              <w:marRight w:val="0"/>
              <w:marTop w:val="0"/>
              <w:marBottom w:val="0"/>
              <w:divBdr>
                <w:top w:val="none" w:sz="0" w:space="0" w:color="auto"/>
                <w:left w:val="none" w:sz="0" w:space="0" w:color="auto"/>
                <w:bottom w:val="none" w:sz="0" w:space="0" w:color="auto"/>
                <w:right w:val="none" w:sz="0" w:space="0" w:color="auto"/>
              </w:divBdr>
            </w:div>
            <w:div w:id="538474719">
              <w:marLeft w:val="0"/>
              <w:marRight w:val="0"/>
              <w:marTop w:val="0"/>
              <w:marBottom w:val="0"/>
              <w:divBdr>
                <w:top w:val="none" w:sz="0" w:space="0" w:color="auto"/>
                <w:left w:val="none" w:sz="0" w:space="0" w:color="auto"/>
                <w:bottom w:val="none" w:sz="0" w:space="0" w:color="auto"/>
                <w:right w:val="none" w:sz="0" w:space="0" w:color="auto"/>
              </w:divBdr>
            </w:div>
            <w:div w:id="519126540">
              <w:marLeft w:val="0"/>
              <w:marRight w:val="0"/>
              <w:marTop w:val="0"/>
              <w:marBottom w:val="0"/>
              <w:divBdr>
                <w:top w:val="none" w:sz="0" w:space="0" w:color="auto"/>
                <w:left w:val="none" w:sz="0" w:space="0" w:color="auto"/>
                <w:bottom w:val="none" w:sz="0" w:space="0" w:color="auto"/>
                <w:right w:val="none" w:sz="0" w:space="0" w:color="auto"/>
              </w:divBdr>
            </w:div>
            <w:div w:id="1979799441">
              <w:marLeft w:val="0"/>
              <w:marRight w:val="0"/>
              <w:marTop w:val="0"/>
              <w:marBottom w:val="0"/>
              <w:divBdr>
                <w:top w:val="none" w:sz="0" w:space="0" w:color="auto"/>
                <w:left w:val="none" w:sz="0" w:space="0" w:color="auto"/>
                <w:bottom w:val="none" w:sz="0" w:space="0" w:color="auto"/>
                <w:right w:val="none" w:sz="0" w:space="0" w:color="auto"/>
              </w:divBdr>
            </w:div>
            <w:div w:id="1905218822">
              <w:marLeft w:val="0"/>
              <w:marRight w:val="0"/>
              <w:marTop w:val="0"/>
              <w:marBottom w:val="0"/>
              <w:divBdr>
                <w:top w:val="none" w:sz="0" w:space="0" w:color="auto"/>
                <w:left w:val="none" w:sz="0" w:space="0" w:color="auto"/>
                <w:bottom w:val="none" w:sz="0" w:space="0" w:color="auto"/>
                <w:right w:val="none" w:sz="0" w:space="0" w:color="auto"/>
              </w:divBdr>
            </w:div>
            <w:div w:id="1577471075">
              <w:marLeft w:val="0"/>
              <w:marRight w:val="0"/>
              <w:marTop w:val="0"/>
              <w:marBottom w:val="0"/>
              <w:divBdr>
                <w:top w:val="none" w:sz="0" w:space="0" w:color="auto"/>
                <w:left w:val="none" w:sz="0" w:space="0" w:color="auto"/>
                <w:bottom w:val="none" w:sz="0" w:space="0" w:color="auto"/>
                <w:right w:val="none" w:sz="0" w:space="0" w:color="auto"/>
              </w:divBdr>
            </w:div>
            <w:div w:id="435947079">
              <w:marLeft w:val="0"/>
              <w:marRight w:val="0"/>
              <w:marTop w:val="0"/>
              <w:marBottom w:val="0"/>
              <w:divBdr>
                <w:top w:val="none" w:sz="0" w:space="0" w:color="auto"/>
                <w:left w:val="none" w:sz="0" w:space="0" w:color="auto"/>
                <w:bottom w:val="none" w:sz="0" w:space="0" w:color="auto"/>
                <w:right w:val="none" w:sz="0" w:space="0" w:color="auto"/>
              </w:divBdr>
            </w:div>
            <w:div w:id="1644579777">
              <w:marLeft w:val="0"/>
              <w:marRight w:val="0"/>
              <w:marTop w:val="0"/>
              <w:marBottom w:val="0"/>
              <w:divBdr>
                <w:top w:val="none" w:sz="0" w:space="0" w:color="auto"/>
                <w:left w:val="none" w:sz="0" w:space="0" w:color="auto"/>
                <w:bottom w:val="none" w:sz="0" w:space="0" w:color="auto"/>
                <w:right w:val="none" w:sz="0" w:space="0" w:color="auto"/>
              </w:divBdr>
            </w:div>
            <w:div w:id="1458181877">
              <w:marLeft w:val="0"/>
              <w:marRight w:val="0"/>
              <w:marTop w:val="0"/>
              <w:marBottom w:val="0"/>
              <w:divBdr>
                <w:top w:val="none" w:sz="0" w:space="0" w:color="auto"/>
                <w:left w:val="none" w:sz="0" w:space="0" w:color="auto"/>
                <w:bottom w:val="none" w:sz="0" w:space="0" w:color="auto"/>
                <w:right w:val="none" w:sz="0" w:space="0" w:color="auto"/>
              </w:divBdr>
            </w:div>
            <w:div w:id="876503672">
              <w:marLeft w:val="0"/>
              <w:marRight w:val="0"/>
              <w:marTop w:val="0"/>
              <w:marBottom w:val="0"/>
              <w:divBdr>
                <w:top w:val="none" w:sz="0" w:space="0" w:color="auto"/>
                <w:left w:val="none" w:sz="0" w:space="0" w:color="auto"/>
                <w:bottom w:val="none" w:sz="0" w:space="0" w:color="auto"/>
                <w:right w:val="none" w:sz="0" w:space="0" w:color="auto"/>
              </w:divBdr>
            </w:div>
            <w:div w:id="867256394">
              <w:marLeft w:val="0"/>
              <w:marRight w:val="0"/>
              <w:marTop w:val="0"/>
              <w:marBottom w:val="0"/>
              <w:divBdr>
                <w:top w:val="none" w:sz="0" w:space="0" w:color="auto"/>
                <w:left w:val="none" w:sz="0" w:space="0" w:color="auto"/>
                <w:bottom w:val="none" w:sz="0" w:space="0" w:color="auto"/>
                <w:right w:val="none" w:sz="0" w:space="0" w:color="auto"/>
              </w:divBdr>
            </w:div>
            <w:div w:id="1605072744">
              <w:marLeft w:val="0"/>
              <w:marRight w:val="0"/>
              <w:marTop w:val="0"/>
              <w:marBottom w:val="0"/>
              <w:divBdr>
                <w:top w:val="none" w:sz="0" w:space="0" w:color="auto"/>
                <w:left w:val="none" w:sz="0" w:space="0" w:color="auto"/>
                <w:bottom w:val="none" w:sz="0" w:space="0" w:color="auto"/>
                <w:right w:val="none" w:sz="0" w:space="0" w:color="auto"/>
              </w:divBdr>
            </w:div>
            <w:div w:id="1987125443">
              <w:marLeft w:val="0"/>
              <w:marRight w:val="0"/>
              <w:marTop w:val="0"/>
              <w:marBottom w:val="0"/>
              <w:divBdr>
                <w:top w:val="none" w:sz="0" w:space="0" w:color="auto"/>
                <w:left w:val="none" w:sz="0" w:space="0" w:color="auto"/>
                <w:bottom w:val="none" w:sz="0" w:space="0" w:color="auto"/>
                <w:right w:val="none" w:sz="0" w:space="0" w:color="auto"/>
              </w:divBdr>
            </w:div>
            <w:div w:id="1951159261">
              <w:marLeft w:val="0"/>
              <w:marRight w:val="0"/>
              <w:marTop w:val="0"/>
              <w:marBottom w:val="0"/>
              <w:divBdr>
                <w:top w:val="none" w:sz="0" w:space="0" w:color="auto"/>
                <w:left w:val="none" w:sz="0" w:space="0" w:color="auto"/>
                <w:bottom w:val="none" w:sz="0" w:space="0" w:color="auto"/>
                <w:right w:val="none" w:sz="0" w:space="0" w:color="auto"/>
              </w:divBdr>
            </w:div>
            <w:div w:id="2031713938">
              <w:marLeft w:val="0"/>
              <w:marRight w:val="0"/>
              <w:marTop w:val="0"/>
              <w:marBottom w:val="0"/>
              <w:divBdr>
                <w:top w:val="none" w:sz="0" w:space="0" w:color="auto"/>
                <w:left w:val="none" w:sz="0" w:space="0" w:color="auto"/>
                <w:bottom w:val="none" w:sz="0" w:space="0" w:color="auto"/>
                <w:right w:val="none" w:sz="0" w:space="0" w:color="auto"/>
              </w:divBdr>
            </w:div>
            <w:div w:id="1684211339">
              <w:marLeft w:val="0"/>
              <w:marRight w:val="0"/>
              <w:marTop w:val="0"/>
              <w:marBottom w:val="0"/>
              <w:divBdr>
                <w:top w:val="none" w:sz="0" w:space="0" w:color="auto"/>
                <w:left w:val="none" w:sz="0" w:space="0" w:color="auto"/>
                <w:bottom w:val="none" w:sz="0" w:space="0" w:color="auto"/>
                <w:right w:val="none" w:sz="0" w:space="0" w:color="auto"/>
              </w:divBdr>
            </w:div>
            <w:div w:id="126435896">
              <w:marLeft w:val="0"/>
              <w:marRight w:val="0"/>
              <w:marTop w:val="0"/>
              <w:marBottom w:val="0"/>
              <w:divBdr>
                <w:top w:val="none" w:sz="0" w:space="0" w:color="auto"/>
                <w:left w:val="none" w:sz="0" w:space="0" w:color="auto"/>
                <w:bottom w:val="none" w:sz="0" w:space="0" w:color="auto"/>
                <w:right w:val="none" w:sz="0" w:space="0" w:color="auto"/>
              </w:divBdr>
            </w:div>
            <w:div w:id="1910337221">
              <w:marLeft w:val="0"/>
              <w:marRight w:val="0"/>
              <w:marTop w:val="0"/>
              <w:marBottom w:val="0"/>
              <w:divBdr>
                <w:top w:val="none" w:sz="0" w:space="0" w:color="auto"/>
                <w:left w:val="none" w:sz="0" w:space="0" w:color="auto"/>
                <w:bottom w:val="none" w:sz="0" w:space="0" w:color="auto"/>
                <w:right w:val="none" w:sz="0" w:space="0" w:color="auto"/>
              </w:divBdr>
            </w:div>
            <w:div w:id="628903386">
              <w:marLeft w:val="0"/>
              <w:marRight w:val="0"/>
              <w:marTop w:val="0"/>
              <w:marBottom w:val="0"/>
              <w:divBdr>
                <w:top w:val="none" w:sz="0" w:space="0" w:color="auto"/>
                <w:left w:val="none" w:sz="0" w:space="0" w:color="auto"/>
                <w:bottom w:val="none" w:sz="0" w:space="0" w:color="auto"/>
                <w:right w:val="none" w:sz="0" w:space="0" w:color="auto"/>
              </w:divBdr>
            </w:div>
            <w:div w:id="1036273597">
              <w:marLeft w:val="0"/>
              <w:marRight w:val="0"/>
              <w:marTop w:val="0"/>
              <w:marBottom w:val="0"/>
              <w:divBdr>
                <w:top w:val="none" w:sz="0" w:space="0" w:color="auto"/>
                <w:left w:val="none" w:sz="0" w:space="0" w:color="auto"/>
                <w:bottom w:val="none" w:sz="0" w:space="0" w:color="auto"/>
                <w:right w:val="none" w:sz="0" w:space="0" w:color="auto"/>
              </w:divBdr>
            </w:div>
            <w:div w:id="789667994">
              <w:marLeft w:val="0"/>
              <w:marRight w:val="0"/>
              <w:marTop w:val="0"/>
              <w:marBottom w:val="0"/>
              <w:divBdr>
                <w:top w:val="none" w:sz="0" w:space="0" w:color="auto"/>
                <w:left w:val="none" w:sz="0" w:space="0" w:color="auto"/>
                <w:bottom w:val="none" w:sz="0" w:space="0" w:color="auto"/>
                <w:right w:val="none" w:sz="0" w:space="0" w:color="auto"/>
              </w:divBdr>
            </w:div>
            <w:div w:id="730228663">
              <w:marLeft w:val="0"/>
              <w:marRight w:val="0"/>
              <w:marTop w:val="0"/>
              <w:marBottom w:val="0"/>
              <w:divBdr>
                <w:top w:val="none" w:sz="0" w:space="0" w:color="auto"/>
                <w:left w:val="none" w:sz="0" w:space="0" w:color="auto"/>
                <w:bottom w:val="none" w:sz="0" w:space="0" w:color="auto"/>
                <w:right w:val="none" w:sz="0" w:space="0" w:color="auto"/>
              </w:divBdr>
            </w:div>
            <w:div w:id="205215671">
              <w:marLeft w:val="0"/>
              <w:marRight w:val="0"/>
              <w:marTop w:val="0"/>
              <w:marBottom w:val="0"/>
              <w:divBdr>
                <w:top w:val="none" w:sz="0" w:space="0" w:color="auto"/>
                <w:left w:val="none" w:sz="0" w:space="0" w:color="auto"/>
                <w:bottom w:val="none" w:sz="0" w:space="0" w:color="auto"/>
                <w:right w:val="none" w:sz="0" w:space="0" w:color="auto"/>
              </w:divBdr>
            </w:div>
            <w:div w:id="418061903">
              <w:marLeft w:val="0"/>
              <w:marRight w:val="0"/>
              <w:marTop w:val="0"/>
              <w:marBottom w:val="0"/>
              <w:divBdr>
                <w:top w:val="none" w:sz="0" w:space="0" w:color="auto"/>
                <w:left w:val="none" w:sz="0" w:space="0" w:color="auto"/>
                <w:bottom w:val="none" w:sz="0" w:space="0" w:color="auto"/>
                <w:right w:val="none" w:sz="0" w:space="0" w:color="auto"/>
              </w:divBdr>
            </w:div>
            <w:div w:id="1483502536">
              <w:marLeft w:val="0"/>
              <w:marRight w:val="0"/>
              <w:marTop w:val="0"/>
              <w:marBottom w:val="0"/>
              <w:divBdr>
                <w:top w:val="none" w:sz="0" w:space="0" w:color="auto"/>
                <w:left w:val="none" w:sz="0" w:space="0" w:color="auto"/>
                <w:bottom w:val="none" w:sz="0" w:space="0" w:color="auto"/>
                <w:right w:val="none" w:sz="0" w:space="0" w:color="auto"/>
              </w:divBdr>
            </w:div>
            <w:div w:id="2094353310">
              <w:marLeft w:val="0"/>
              <w:marRight w:val="0"/>
              <w:marTop w:val="0"/>
              <w:marBottom w:val="0"/>
              <w:divBdr>
                <w:top w:val="none" w:sz="0" w:space="0" w:color="auto"/>
                <w:left w:val="none" w:sz="0" w:space="0" w:color="auto"/>
                <w:bottom w:val="none" w:sz="0" w:space="0" w:color="auto"/>
                <w:right w:val="none" w:sz="0" w:space="0" w:color="auto"/>
              </w:divBdr>
            </w:div>
            <w:div w:id="41635305">
              <w:marLeft w:val="0"/>
              <w:marRight w:val="0"/>
              <w:marTop w:val="0"/>
              <w:marBottom w:val="0"/>
              <w:divBdr>
                <w:top w:val="none" w:sz="0" w:space="0" w:color="auto"/>
                <w:left w:val="none" w:sz="0" w:space="0" w:color="auto"/>
                <w:bottom w:val="none" w:sz="0" w:space="0" w:color="auto"/>
                <w:right w:val="none" w:sz="0" w:space="0" w:color="auto"/>
              </w:divBdr>
            </w:div>
            <w:div w:id="56051607">
              <w:marLeft w:val="0"/>
              <w:marRight w:val="0"/>
              <w:marTop w:val="0"/>
              <w:marBottom w:val="0"/>
              <w:divBdr>
                <w:top w:val="none" w:sz="0" w:space="0" w:color="auto"/>
                <w:left w:val="none" w:sz="0" w:space="0" w:color="auto"/>
                <w:bottom w:val="none" w:sz="0" w:space="0" w:color="auto"/>
                <w:right w:val="none" w:sz="0" w:space="0" w:color="auto"/>
              </w:divBdr>
            </w:div>
            <w:div w:id="249317675">
              <w:marLeft w:val="0"/>
              <w:marRight w:val="0"/>
              <w:marTop w:val="0"/>
              <w:marBottom w:val="0"/>
              <w:divBdr>
                <w:top w:val="none" w:sz="0" w:space="0" w:color="auto"/>
                <w:left w:val="none" w:sz="0" w:space="0" w:color="auto"/>
                <w:bottom w:val="none" w:sz="0" w:space="0" w:color="auto"/>
                <w:right w:val="none" w:sz="0" w:space="0" w:color="auto"/>
              </w:divBdr>
            </w:div>
            <w:div w:id="401297673">
              <w:marLeft w:val="0"/>
              <w:marRight w:val="0"/>
              <w:marTop w:val="0"/>
              <w:marBottom w:val="0"/>
              <w:divBdr>
                <w:top w:val="none" w:sz="0" w:space="0" w:color="auto"/>
                <w:left w:val="none" w:sz="0" w:space="0" w:color="auto"/>
                <w:bottom w:val="none" w:sz="0" w:space="0" w:color="auto"/>
                <w:right w:val="none" w:sz="0" w:space="0" w:color="auto"/>
              </w:divBdr>
            </w:div>
            <w:div w:id="1644970466">
              <w:marLeft w:val="0"/>
              <w:marRight w:val="0"/>
              <w:marTop w:val="0"/>
              <w:marBottom w:val="0"/>
              <w:divBdr>
                <w:top w:val="none" w:sz="0" w:space="0" w:color="auto"/>
                <w:left w:val="none" w:sz="0" w:space="0" w:color="auto"/>
                <w:bottom w:val="none" w:sz="0" w:space="0" w:color="auto"/>
                <w:right w:val="none" w:sz="0" w:space="0" w:color="auto"/>
              </w:divBdr>
            </w:div>
            <w:div w:id="566064587">
              <w:marLeft w:val="0"/>
              <w:marRight w:val="0"/>
              <w:marTop w:val="0"/>
              <w:marBottom w:val="0"/>
              <w:divBdr>
                <w:top w:val="none" w:sz="0" w:space="0" w:color="auto"/>
                <w:left w:val="none" w:sz="0" w:space="0" w:color="auto"/>
                <w:bottom w:val="none" w:sz="0" w:space="0" w:color="auto"/>
                <w:right w:val="none" w:sz="0" w:space="0" w:color="auto"/>
              </w:divBdr>
            </w:div>
            <w:div w:id="251276617">
              <w:marLeft w:val="0"/>
              <w:marRight w:val="0"/>
              <w:marTop w:val="0"/>
              <w:marBottom w:val="0"/>
              <w:divBdr>
                <w:top w:val="none" w:sz="0" w:space="0" w:color="auto"/>
                <w:left w:val="none" w:sz="0" w:space="0" w:color="auto"/>
                <w:bottom w:val="none" w:sz="0" w:space="0" w:color="auto"/>
                <w:right w:val="none" w:sz="0" w:space="0" w:color="auto"/>
              </w:divBdr>
            </w:div>
            <w:div w:id="1761560349">
              <w:marLeft w:val="0"/>
              <w:marRight w:val="0"/>
              <w:marTop w:val="0"/>
              <w:marBottom w:val="0"/>
              <w:divBdr>
                <w:top w:val="none" w:sz="0" w:space="0" w:color="auto"/>
                <w:left w:val="none" w:sz="0" w:space="0" w:color="auto"/>
                <w:bottom w:val="none" w:sz="0" w:space="0" w:color="auto"/>
                <w:right w:val="none" w:sz="0" w:space="0" w:color="auto"/>
              </w:divBdr>
            </w:div>
            <w:div w:id="819266839">
              <w:marLeft w:val="0"/>
              <w:marRight w:val="0"/>
              <w:marTop w:val="0"/>
              <w:marBottom w:val="0"/>
              <w:divBdr>
                <w:top w:val="none" w:sz="0" w:space="0" w:color="auto"/>
                <w:left w:val="none" w:sz="0" w:space="0" w:color="auto"/>
                <w:bottom w:val="none" w:sz="0" w:space="0" w:color="auto"/>
                <w:right w:val="none" w:sz="0" w:space="0" w:color="auto"/>
              </w:divBdr>
            </w:div>
            <w:div w:id="1299263932">
              <w:marLeft w:val="0"/>
              <w:marRight w:val="0"/>
              <w:marTop w:val="0"/>
              <w:marBottom w:val="0"/>
              <w:divBdr>
                <w:top w:val="none" w:sz="0" w:space="0" w:color="auto"/>
                <w:left w:val="none" w:sz="0" w:space="0" w:color="auto"/>
                <w:bottom w:val="none" w:sz="0" w:space="0" w:color="auto"/>
                <w:right w:val="none" w:sz="0" w:space="0" w:color="auto"/>
              </w:divBdr>
            </w:div>
            <w:div w:id="108088690">
              <w:marLeft w:val="0"/>
              <w:marRight w:val="0"/>
              <w:marTop w:val="0"/>
              <w:marBottom w:val="0"/>
              <w:divBdr>
                <w:top w:val="none" w:sz="0" w:space="0" w:color="auto"/>
                <w:left w:val="none" w:sz="0" w:space="0" w:color="auto"/>
                <w:bottom w:val="none" w:sz="0" w:space="0" w:color="auto"/>
                <w:right w:val="none" w:sz="0" w:space="0" w:color="auto"/>
              </w:divBdr>
            </w:div>
            <w:div w:id="741292836">
              <w:marLeft w:val="0"/>
              <w:marRight w:val="0"/>
              <w:marTop w:val="0"/>
              <w:marBottom w:val="0"/>
              <w:divBdr>
                <w:top w:val="none" w:sz="0" w:space="0" w:color="auto"/>
                <w:left w:val="none" w:sz="0" w:space="0" w:color="auto"/>
                <w:bottom w:val="none" w:sz="0" w:space="0" w:color="auto"/>
                <w:right w:val="none" w:sz="0" w:space="0" w:color="auto"/>
              </w:divBdr>
            </w:div>
            <w:div w:id="1748306436">
              <w:marLeft w:val="0"/>
              <w:marRight w:val="0"/>
              <w:marTop w:val="0"/>
              <w:marBottom w:val="0"/>
              <w:divBdr>
                <w:top w:val="none" w:sz="0" w:space="0" w:color="auto"/>
                <w:left w:val="none" w:sz="0" w:space="0" w:color="auto"/>
                <w:bottom w:val="none" w:sz="0" w:space="0" w:color="auto"/>
                <w:right w:val="none" w:sz="0" w:space="0" w:color="auto"/>
              </w:divBdr>
            </w:div>
            <w:div w:id="1473794699">
              <w:marLeft w:val="0"/>
              <w:marRight w:val="0"/>
              <w:marTop w:val="0"/>
              <w:marBottom w:val="0"/>
              <w:divBdr>
                <w:top w:val="none" w:sz="0" w:space="0" w:color="auto"/>
                <w:left w:val="none" w:sz="0" w:space="0" w:color="auto"/>
                <w:bottom w:val="none" w:sz="0" w:space="0" w:color="auto"/>
                <w:right w:val="none" w:sz="0" w:space="0" w:color="auto"/>
              </w:divBdr>
            </w:div>
            <w:div w:id="921061558">
              <w:marLeft w:val="0"/>
              <w:marRight w:val="0"/>
              <w:marTop w:val="0"/>
              <w:marBottom w:val="0"/>
              <w:divBdr>
                <w:top w:val="none" w:sz="0" w:space="0" w:color="auto"/>
                <w:left w:val="none" w:sz="0" w:space="0" w:color="auto"/>
                <w:bottom w:val="none" w:sz="0" w:space="0" w:color="auto"/>
                <w:right w:val="none" w:sz="0" w:space="0" w:color="auto"/>
              </w:divBdr>
            </w:div>
            <w:div w:id="2061973147">
              <w:marLeft w:val="0"/>
              <w:marRight w:val="0"/>
              <w:marTop w:val="0"/>
              <w:marBottom w:val="0"/>
              <w:divBdr>
                <w:top w:val="none" w:sz="0" w:space="0" w:color="auto"/>
                <w:left w:val="none" w:sz="0" w:space="0" w:color="auto"/>
                <w:bottom w:val="none" w:sz="0" w:space="0" w:color="auto"/>
                <w:right w:val="none" w:sz="0" w:space="0" w:color="auto"/>
              </w:divBdr>
            </w:div>
            <w:div w:id="1684085883">
              <w:marLeft w:val="0"/>
              <w:marRight w:val="0"/>
              <w:marTop w:val="0"/>
              <w:marBottom w:val="0"/>
              <w:divBdr>
                <w:top w:val="none" w:sz="0" w:space="0" w:color="auto"/>
                <w:left w:val="none" w:sz="0" w:space="0" w:color="auto"/>
                <w:bottom w:val="none" w:sz="0" w:space="0" w:color="auto"/>
                <w:right w:val="none" w:sz="0" w:space="0" w:color="auto"/>
              </w:divBdr>
            </w:div>
            <w:div w:id="532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188">
      <w:bodyDiv w:val="1"/>
      <w:marLeft w:val="0"/>
      <w:marRight w:val="0"/>
      <w:marTop w:val="0"/>
      <w:marBottom w:val="0"/>
      <w:divBdr>
        <w:top w:val="none" w:sz="0" w:space="0" w:color="auto"/>
        <w:left w:val="none" w:sz="0" w:space="0" w:color="auto"/>
        <w:bottom w:val="none" w:sz="0" w:space="0" w:color="auto"/>
        <w:right w:val="none" w:sz="0" w:space="0" w:color="auto"/>
      </w:divBdr>
      <w:divsChild>
        <w:div w:id="2141219775">
          <w:marLeft w:val="0"/>
          <w:marRight w:val="0"/>
          <w:marTop w:val="0"/>
          <w:marBottom w:val="0"/>
          <w:divBdr>
            <w:top w:val="none" w:sz="0" w:space="0" w:color="auto"/>
            <w:left w:val="none" w:sz="0" w:space="0" w:color="auto"/>
            <w:bottom w:val="none" w:sz="0" w:space="0" w:color="auto"/>
            <w:right w:val="none" w:sz="0" w:space="0" w:color="auto"/>
          </w:divBdr>
          <w:divsChild>
            <w:div w:id="772895696">
              <w:marLeft w:val="0"/>
              <w:marRight w:val="0"/>
              <w:marTop w:val="0"/>
              <w:marBottom w:val="0"/>
              <w:divBdr>
                <w:top w:val="none" w:sz="0" w:space="0" w:color="auto"/>
                <w:left w:val="none" w:sz="0" w:space="0" w:color="auto"/>
                <w:bottom w:val="none" w:sz="0" w:space="0" w:color="auto"/>
                <w:right w:val="none" w:sz="0" w:space="0" w:color="auto"/>
              </w:divBdr>
            </w:div>
            <w:div w:id="801533186">
              <w:marLeft w:val="0"/>
              <w:marRight w:val="0"/>
              <w:marTop w:val="0"/>
              <w:marBottom w:val="0"/>
              <w:divBdr>
                <w:top w:val="none" w:sz="0" w:space="0" w:color="auto"/>
                <w:left w:val="none" w:sz="0" w:space="0" w:color="auto"/>
                <w:bottom w:val="none" w:sz="0" w:space="0" w:color="auto"/>
                <w:right w:val="none" w:sz="0" w:space="0" w:color="auto"/>
              </w:divBdr>
            </w:div>
            <w:div w:id="127630452">
              <w:marLeft w:val="0"/>
              <w:marRight w:val="0"/>
              <w:marTop w:val="0"/>
              <w:marBottom w:val="0"/>
              <w:divBdr>
                <w:top w:val="none" w:sz="0" w:space="0" w:color="auto"/>
                <w:left w:val="none" w:sz="0" w:space="0" w:color="auto"/>
                <w:bottom w:val="none" w:sz="0" w:space="0" w:color="auto"/>
                <w:right w:val="none" w:sz="0" w:space="0" w:color="auto"/>
              </w:divBdr>
            </w:div>
            <w:div w:id="594437128">
              <w:marLeft w:val="0"/>
              <w:marRight w:val="0"/>
              <w:marTop w:val="0"/>
              <w:marBottom w:val="0"/>
              <w:divBdr>
                <w:top w:val="none" w:sz="0" w:space="0" w:color="auto"/>
                <w:left w:val="none" w:sz="0" w:space="0" w:color="auto"/>
                <w:bottom w:val="none" w:sz="0" w:space="0" w:color="auto"/>
                <w:right w:val="none" w:sz="0" w:space="0" w:color="auto"/>
              </w:divBdr>
            </w:div>
            <w:div w:id="722366616">
              <w:marLeft w:val="0"/>
              <w:marRight w:val="0"/>
              <w:marTop w:val="0"/>
              <w:marBottom w:val="0"/>
              <w:divBdr>
                <w:top w:val="none" w:sz="0" w:space="0" w:color="auto"/>
                <w:left w:val="none" w:sz="0" w:space="0" w:color="auto"/>
                <w:bottom w:val="none" w:sz="0" w:space="0" w:color="auto"/>
                <w:right w:val="none" w:sz="0" w:space="0" w:color="auto"/>
              </w:divBdr>
            </w:div>
            <w:div w:id="351224711">
              <w:marLeft w:val="0"/>
              <w:marRight w:val="0"/>
              <w:marTop w:val="0"/>
              <w:marBottom w:val="0"/>
              <w:divBdr>
                <w:top w:val="none" w:sz="0" w:space="0" w:color="auto"/>
                <w:left w:val="none" w:sz="0" w:space="0" w:color="auto"/>
                <w:bottom w:val="none" w:sz="0" w:space="0" w:color="auto"/>
                <w:right w:val="none" w:sz="0" w:space="0" w:color="auto"/>
              </w:divBdr>
            </w:div>
            <w:div w:id="740369123">
              <w:marLeft w:val="0"/>
              <w:marRight w:val="0"/>
              <w:marTop w:val="0"/>
              <w:marBottom w:val="0"/>
              <w:divBdr>
                <w:top w:val="none" w:sz="0" w:space="0" w:color="auto"/>
                <w:left w:val="none" w:sz="0" w:space="0" w:color="auto"/>
                <w:bottom w:val="none" w:sz="0" w:space="0" w:color="auto"/>
                <w:right w:val="none" w:sz="0" w:space="0" w:color="auto"/>
              </w:divBdr>
            </w:div>
            <w:div w:id="1971588971">
              <w:marLeft w:val="0"/>
              <w:marRight w:val="0"/>
              <w:marTop w:val="0"/>
              <w:marBottom w:val="0"/>
              <w:divBdr>
                <w:top w:val="none" w:sz="0" w:space="0" w:color="auto"/>
                <w:left w:val="none" w:sz="0" w:space="0" w:color="auto"/>
                <w:bottom w:val="none" w:sz="0" w:space="0" w:color="auto"/>
                <w:right w:val="none" w:sz="0" w:space="0" w:color="auto"/>
              </w:divBdr>
            </w:div>
            <w:div w:id="354816892">
              <w:marLeft w:val="0"/>
              <w:marRight w:val="0"/>
              <w:marTop w:val="0"/>
              <w:marBottom w:val="0"/>
              <w:divBdr>
                <w:top w:val="none" w:sz="0" w:space="0" w:color="auto"/>
                <w:left w:val="none" w:sz="0" w:space="0" w:color="auto"/>
                <w:bottom w:val="none" w:sz="0" w:space="0" w:color="auto"/>
                <w:right w:val="none" w:sz="0" w:space="0" w:color="auto"/>
              </w:divBdr>
            </w:div>
            <w:div w:id="401559056">
              <w:marLeft w:val="0"/>
              <w:marRight w:val="0"/>
              <w:marTop w:val="0"/>
              <w:marBottom w:val="0"/>
              <w:divBdr>
                <w:top w:val="none" w:sz="0" w:space="0" w:color="auto"/>
                <w:left w:val="none" w:sz="0" w:space="0" w:color="auto"/>
                <w:bottom w:val="none" w:sz="0" w:space="0" w:color="auto"/>
                <w:right w:val="none" w:sz="0" w:space="0" w:color="auto"/>
              </w:divBdr>
            </w:div>
            <w:div w:id="1570846823">
              <w:marLeft w:val="0"/>
              <w:marRight w:val="0"/>
              <w:marTop w:val="0"/>
              <w:marBottom w:val="0"/>
              <w:divBdr>
                <w:top w:val="none" w:sz="0" w:space="0" w:color="auto"/>
                <w:left w:val="none" w:sz="0" w:space="0" w:color="auto"/>
                <w:bottom w:val="none" w:sz="0" w:space="0" w:color="auto"/>
                <w:right w:val="none" w:sz="0" w:space="0" w:color="auto"/>
              </w:divBdr>
            </w:div>
            <w:div w:id="1559052971">
              <w:marLeft w:val="0"/>
              <w:marRight w:val="0"/>
              <w:marTop w:val="0"/>
              <w:marBottom w:val="0"/>
              <w:divBdr>
                <w:top w:val="none" w:sz="0" w:space="0" w:color="auto"/>
                <w:left w:val="none" w:sz="0" w:space="0" w:color="auto"/>
                <w:bottom w:val="none" w:sz="0" w:space="0" w:color="auto"/>
                <w:right w:val="none" w:sz="0" w:space="0" w:color="auto"/>
              </w:divBdr>
            </w:div>
            <w:div w:id="925697862">
              <w:marLeft w:val="0"/>
              <w:marRight w:val="0"/>
              <w:marTop w:val="0"/>
              <w:marBottom w:val="0"/>
              <w:divBdr>
                <w:top w:val="none" w:sz="0" w:space="0" w:color="auto"/>
                <w:left w:val="none" w:sz="0" w:space="0" w:color="auto"/>
                <w:bottom w:val="none" w:sz="0" w:space="0" w:color="auto"/>
                <w:right w:val="none" w:sz="0" w:space="0" w:color="auto"/>
              </w:divBdr>
            </w:div>
            <w:div w:id="201672544">
              <w:marLeft w:val="0"/>
              <w:marRight w:val="0"/>
              <w:marTop w:val="0"/>
              <w:marBottom w:val="0"/>
              <w:divBdr>
                <w:top w:val="none" w:sz="0" w:space="0" w:color="auto"/>
                <w:left w:val="none" w:sz="0" w:space="0" w:color="auto"/>
                <w:bottom w:val="none" w:sz="0" w:space="0" w:color="auto"/>
                <w:right w:val="none" w:sz="0" w:space="0" w:color="auto"/>
              </w:divBdr>
            </w:div>
            <w:div w:id="1511725180">
              <w:marLeft w:val="0"/>
              <w:marRight w:val="0"/>
              <w:marTop w:val="0"/>
              <w:marBottom w:val="0"/>
              <w:divBdr>
                <w:top w:val="none" w:sz="0" w:space="0" w:color="auto"/>
                <w:left w:val="none" w:sz="0" w:space="0" w:color="auto"/>
                <w:bottom w:val="none" w:sz="0" w:space="0" w:color="auto"/>
                <w:right w:val="none" w:sz="0" w:space="0" w:color="auto"/>
              </w:divBdr>
            </w:div>
            <w:div w:id="1632443593">
              <w:marLeft w:val="0"/>
              <w:marRight w:val="0"/>
              <w:marTop w:val="0"/>
              <w:marBottom w:val="0"/>
              <w:divBdr>
                <w:top w:val="none" w:sz="0" w:space="0" w:color="auto"/>
                <w:left w:val="none" w:sz="0" w:space="0" w:color="auto"/>
                <w:bottom w:val="none" w:sz="0" w:space="0" w:color="auto"/>
                <w:right w:val="none" w:sz="0" w:space="0" w:color="auto"/>
              </w:divBdr>
            </w:div>
            <w:div w:id="1680884728">
              <w:marLeft w:val="0"/>
              <w:marRight w:val="0"/>
              <w:marTop w:val="0"/>
              <w:marBottom w:val="0"/>
              <w:divBdr>
                <w:top w:val="none" w:sz="0" w:space="0" w:color="auto"/>
                <w:left w:val="none" w:sz="0" w:space="0" w:color="auto"/>
                <w:bottom w:val="none" w:sz="0" w:space="0" w:color="auto"/>
                <w:right w:val="none" w:sz="0" w:space="0" w:color="auto"/>
              </w:divBdr>
            </w:div>
            <w:div w:id="759372608">
              <w:marLeft w:val="0"/>
              <w:marRight w:val="0"/>
              <w:marTop w:val="0"/>
              <w:marBottom w:val="0"/>
              <w:divBdr>
                <w:top w:val="none" w:sz="0" w:space="0" w:color="auto"/>
                <w:left w:val="none" w:sz="0" w:space="0" w:color="auto"/>
                <w:bottom w:val="none" w:sz="0" w:space="0" w:color="auto"/>
                <w:right w:val="none" w:sz="0" w:space="0" w:color="auto"/>
              </w:divBdr>
            </w:div>
            <w:div w:id="1688556568">
              <w:marLeft w:val="0"/>
              <w:marRight w:val="0"/>
              <w:marTop w:val="0"/>
              <w:marBottom w:val="0"/>
              <w:divBdr>
                <w:top w:val="none" w:sz="0" w:space="0" w:color="auto"/>
                <w:left w:val="none" w:sz="0" w:space="0" w:color="auto"/>
                <w:bottom w:val="none" w:sz="0" w:space="0" w:color="auto"/>
                <w:right w:val="none" w:sz="0" w:space="0" w:color="auto"/>
              </w:divBdr>
            </w:div>
            <w:div w:id="1305886028">
              <w:marLeft w:val="0"/>
              <w:marRight w:val="0"/>
              <w:marTop w:val="0"/>
              <w:marBottom w:val="0"/>
              <w:divBdr>
                <w:top w:val="none" w:sz="0" w:space="0" w:color="auto"/>
                <w:left w:val="none" w:sz="0" w:space="0" w:color="auto"/>
                <w:bottom w:val="none" w:sz="0" w:space="0" w:color="auto"/>
                <w:right w:val="none" w:sz="0" w:space="0" w:color="auto"/>
              </w:divBdr>
            </w:div>
            <w:div w:id="766996464">
              <w:marLeft w:val="0"/>
              <w:marRight w:val="0"/>
              <w:marTop w:val="0"/>
              <w:marBottom w:val="0"/>
              <w:divBdr>
                <w:top w:val="none" w:sz="0" w:space="0" w:color="auto"/>
                <w:left w:val="none" w:sz="0" w:space="0" w:color="auto"/>
                <w:bottom w:val="none" w:sz="0" w:space="0" w:color="auto"/>
                <w:right w:val="none" w:sz="0" w:space="0" w:color="auto"/>
              </w:divBdr>
            </w:div>
            <w:div w:id="1780176546">
              <w:marLeft w:val="0"/>
              <w:marRight w:val="0"/>
              <w:marTop w:val="0"/>
              <w:marBottom w:val="0"/>
              <w:divBdr>
                <w:top w:val="none" w:sz="0" w:space="0" w:color="auto"/>
                <w:left w:val="none" w:sz="0" w:space="0" w:color="auto"/>
                <w:bottom w:val="none" w:sz="0" w:space="0" w:color="auto"/>
                <w:right w:val="none" w:sz="0" w:space="0" w:color="auto"/>
              </w:divBdr>
            </w:div>
            <w:div w:id="672684476">
              <w:marLeft w:val="0"/>
              <w:marRight w:val="0"/>
              <w:marTop w:val="0"/>
              <w:marBottom w:val="0"/>
              <w:divBdr>
                <w:top w:val="none" w:sz="0" w:space="0" w:color="auto"/>
                <w:left w:val="none" w:sz="0" w:space="0" w:color="auto"/>
                <w:bottom w:val="none" w:sz="0" w:space="0" w:color="auto"/>
                <w:right w:val="none" w:sz="0" w:space="0" w:color="auto"/>
              </w:divBdr>
            </w:div>
            <w:div w:id="622034011">
              <w:marLeft w:val="0"/>
              <w:marRight w:val="0"/>
              <w:marTop w:val="0"/>
              <w:marBottom w:val="0"/>
              <w:divBdr>
                <w:top w:val="none" w:sz="0" w:space="0" w:color="auto"/>
                <w:left w:val="none" w:sz="0" w:space="0" w:color="auto"/>
                <w:bottom w:val="none" w:sz="0" w:space="0" w:color="auto"/>
                <w:right w:val="none" w:sz="0" w:space="0" w:color="auto"/>
              </w:divBdr>
            </w:div>
            <w:div w:id="1765490379">
              <w:marLeft w:val="0"/>
              <w:marRight w:val="0"/>
              <w:marTop w:val="0"/>
              <w:marBottom w:val="0"/>
              <w:divBdr>
                <w:top w:val="none" w:sz="0" w:space="0" w:color="auto"/>
                <w:left w:val="none" w:sz="0" w:space="0" w:color="auto"/>
                <w:bottom w:val="none" w:sz="0" w:space="0" w:color="auto"/>
                <w:right w:val="none" w:sz="0" w:space="0" w:color="auto"/>
              </w:divBdr>
            </w:div>
            <w:div w:id="31077157">
              <w:marLeft w:val="0"/>
              <w:marRight w:val="0"/>
              <w:marTop w:val="0"/>
              <w:marBottom w:val="0"/>
              <w:divBdr>
                <w:top w:val="none" w:sz="0" w:space="0" w:color="auto"/>
                <w:left w:val="none" w:sz="0" w:space="0" w:color="auto"/>
                <w:bottom w:val="none" w:sz="0" w:space="0" w:color="auto"/>
                <w:right w:val="none" w:sz="0" w:space="0" w:color="auto"/>
              </w:divBdr>
            </w:div>
            <w:div w:id="609705473">
              <w:marLeft w:val="0"/>
              <w:marRight w:val="0"/>
              <w:marTop w:val="0"/>
              <w:marBottom w:val="0"/>
              <w:divBdr>
                <w:top w:val="none" w:sz="0" w:space="0" w:color="auto"/>
                <w:left w:val="none" w:sz="0" w:space="0" w:color="auto"/>
                <w:bottom w:val="none" w:sz="0" w:space="0" w:color="auto"/>
                <w:right w:val="none" w:sz="0" w:space="0" w:color="auto"/>
              </w:divBdr>
            </w:div>
            <w:div w:id="1995185098">
              <w:marLeft w:val="0"/>
              <w:marRight w:val="0"/>
              <w:marTop w:val="0"/>
              <w:marBottom w:val="0"/>
              <w:divBdr>
                <w:top w:val="none" w:sz="0" w:space="0" w:color="auto"/>
                <w:left w:val="none" w:sz="0" w:space="0" w:color="auto"/>
                <w:bottom w:val="none" w:sz="0" w:space="0" w:color="auto"/>
                <w:right w:val="none" w:sz="0" w:space="0" w:color="auto"/>
              </w:divBdr>
            </w:div>
            <w:div w:id="510680743">
              <w:marLeft w:val="0"/>
              <w:marRight w:val="0"/>
              <w:marTop w:val="0"/>
              <w:marBottom w:val="0"/>
              <w:divBdr>
                <w:top w:val="none" w:sz="0" w:space="0" w:color="auto"/>
                <w:left w:val="none" w:sz="0" w:space="0" w:color="auto"/>
                <w:bottom w:val="none" w:sz="0" w:space="0" w:color="auto"/>
                <w:right w:val="none" w:sz="0" w:space="0" w:color="auto"/>
              </w:divBdr>
            </w:div>
            <w:div w:id="1510487808">
              <w:marLeft w:val="0"/>
              <w:marRight w:val="0"/>
              <w:marTop w:val="0"/>
              <w:marBottom w:val="0"/>
              <w:divBdr>
                <w:top w:val="none" w:sz="0" w:space="0" w:color="auto"/>
                <w:left w:val="none" w:sz="0" w:space="0" w:color="auto"/>
                <w:bottom w:val="none" w:sz="0" w:space="0" w:color="auto"/>
                <w:right w:val="none" w:sz="0" w:space="0" w:color="auto"/>
              </w:divBdr>
            </w:div>
            <w:div w:id="640430455">
              <w:marLeft w:val="0"/>
              <w:marRight w:val="0"/>
              <w:marTop w:val="0"/>
              <w:marBottom w:val="0"/>
              <w:divBdr>
                <w:top w:val="none" w:sz="0" w:space="0" w:color="auto"/>
                <w:left w:val="none" w:sz="0" w:space="0" w:color="auto"/>
                <w:bottom w:val="none" w:sz="0" w:space="0" w:color="auto"/>
                <w:right w:val="none" w:sz="0" w:space="0" w:color="auto"/>
              </w:divBdr>
            </w:div>
            <w:div w:id="868033972">
              <w:marLeft w:val="0"/>
              <w:marRight w:val="0"/>
              <w:marTop w:val="0"/>
              <w:marBottom w:val="0"/>
              <w:divBdr>
                <w:top w:val="none" w:sz="0" w:space="0" w:color="auto"/>
                <w:left w:val="none" w:sz="0" w:space="0" w:color="auto"/>
                <w:bottom w:val="none" w:sz="0" w:space="0" w:color="auto"/>
                <w:right w:val="none" w:sz="0" w:space="0" w:color="auto"/>
              </w:divBdr>
            </w:div>
            <w:div w:id="261958652">
              <w:marLeft w:val="0"/>
              <w:marRight w:val="0"/>
              <w:marTop w:val="0"/>
              <w:marBottom w:val="0"/>
              <w:divBdr>
                <w:top w:val="none" w:sz="0" w:space="0" w:color="auto"/>
                <w:left w:val="none" w:sz="0" w:space="0" w:color="auto"/>
                <w:bottom w:val="none" w:sz="0" w:space="0" w:color="auto"/>
                <w:right w:val="none" w:sz="0" w:space="0" w:color="auto"/>
              </w:divBdr>
            </w:div>
            <w:div w:id="18163982">
              <w:marLeft w:val="0"/>
              <w:marRight w:val="0"/>
              <w:marTop w:val="0"/>
              <w:marBottom w:val="0"/>
              <w:divBdr>
                <w:top w:val="none" w:sz="0" w:space="0" w:color="auto"/>
                <w:left w:val="none" w:sz="0" w:space="0" w:color="auto"/>
                <w:bottom w:val="none" w:sz="0" w:space="0" w:color="auto"/>
                <w:right w:val="none" w:sz="0" w:space="0" w:color="auto"/>
              </w:divBdr>
            </w:div>
            <w:div w:id="591159434">
              <w:marLeft w:val="0"/>
              <w:marRight w:val="0"/>
              <w:marTop w:val="0"/>
              <w:marBottom w:val="0"/>
              <w:divBdr>
                <w:top w:val="none" w:sz="0" w:space="0" w:color="auto"/>
                <w:left w:val="none" w:sz="0" w:space="0" w:color="auto"/>
                <w:bottom w:val="none" w:sz="0" w:space="0" w:color="auto"/>
                <w:right w:val="none" w:sz="0" w:space="0" w:color="auto"/>
              </w:divBdr>
            </w:div>
            <w:div w:id="1147161298">
              <w:marLeft w:val="0"/>
              <w:marRight w:val="0"/>
              <w:marTop w:val="0"/>
              <w:marBottom w:val="0"/>
              <w:divBdr>
                <w:top w:val="none" w:sz="0" w:space="0" w:color="auto"/>
                <w:left w:val="none" w:sz="0" w:space="0" w:color="auto"/>
                <w:bottom w:val="none" w:sz="0" w:space="0" w:color="auto"/>
                <w:right w:val="none" w:sz="0" w:space="0" w:color="auto"/>
              </w:divBdr>
            </w:div>
            <w:div w:id="2066447658">
              <w:marLeft w:val="0"/>
              <w:marRight w:val="0"/>
              <w:marTop w:val="0"/>
              <w:marBottom w:val="0"/>
              <w:divBdr>
                <w:top w:val="none" w:sz="0" w:space="0" w:color="auto"/>
                <w:left w:val="none" w:sz="0" w:space="0" w:color="auto"/>
                <w:bottom w:val="none" w:sz="0" w:space="0" w:color="auto"/>
                <w:right w:val="none" w:sz="0" w:space="0" w:color="auto"/>
              </w:divBdr>
            </w:div>
            <w:div w:id="1801145011">
              <w:marLeft w:val="0"/>
              <w:marRight w:val="0"/>
              <w:marTop w:val="0"/>
              <w:marBottom w:val="0"/>
              <w:divBdr>
                <w:top w:val="none" w:sz="0" w:space="0" w:color="auto"/>
                <w:left w:val="none" w:sz="0" w:space="0" w:color="auto"/>
                <w:bottom w:val="none" w:sz="0" w:space="0" w:color="auto"/>
                <w:right w:val="none" w:sz="0" w:space="0" w:color="auto"/>
              </w:divBdr>
            </w:div>
            <w:div w:id="1289165809">
              <w:marLeft w:val="0"/>
              <w:marRight w:val="0"/>
              <w:marTop w:val="0"/>
              <w:marBottom w:val="0"/>
              <w:divBdr>
                <w:top w:val="none" w:sz="0" w:space="0" w:color="auto"/>
                <w:left w:val="none" w:sz="0" w:space="0" w:color="auto"/>
                <w:bottom w:val="none" w:sz="0" w:space="0" w:color="auto"/>
                <w:right w:val="none" w:sz="0" w:space="0" w:color="auto"/>
              </w:divBdr>
            </w:div>
            <w:div w:id="1919752730">
              <w:marLeft w:val="0"/>
              <w:marRight w:val="0"/>
              <w:marTop w:val="0"/>
              <w:marBottom w:val="0"/>
              <w:divBdr>
                <w:top w:val="none" w:sz="0" w:space="0" w:color="auto"/>
                <w:left w:val="none" w:sz="0" w:space="0" w:color="auto"/>
                <w:bottom w:val="none" w:sz="0" w:space="0" w:color="auto"/>
                <w:right w:val="none" w:sz="0" w:space="0" w:color="auto"/>
              </w:divBdr>
            </w:div>
            <w:div w:id="2003659977">
              <w:marLeft w:val="0"/>
              <w:marRight w:val="0"/>
              <w:marTop w:val="0"/>
              <w:marBottom w:val="0"/>
              <w:divBdr>
                <w:top w:val="none" w:sz="0" w:space="0" w:color="auto"/>
                <w:left w:val="none" w:sz="0" w:space="0" w:color="auto"/>
                <w:bottom w:val="none" w:sz="0" w:space="0" w:color="auto"/>
                <w:right w:val="none" w:sz="0" w:space="0" w:color="auto"/>
              </w:divBdr>
            </w:div>
            <w:div w:id="1965504912">
              <w:marLeft w:val="0"/>
              <w:marRight w:val="0"/>
              <w:marTop w:val="0"/>
              <w:marBottom w:val="0"/>
              <w:divBdr>
                <w:top w:val="none" w:sz="0" w:space="0" w:color="auto"/>
                <w:left w:val="none" w:sz="0" w:space="0" w:color="auto"/>
                <w:bottom w:val="none" w:sz="0" w:space="0" w:color="auto"/>
                <w:right w:val="none" w:sz="0" w:space="0" w:color="auto"/>
              </w:divBdr>
            </w:div>
            <w:div w:id="1749571116">
              <w:marLeft w:val="0"/>
              <w:marRight w:val="0"/>
              <w:marTop w:val="0"/>
              <w:marBottom w:val="0"/>
              <w:divBdr>
                <w:top w:val="none" w:sz="0" w:space="0" w:color="auto"/>
                <w:left w:val="none" w:sz="0" w:space="0" w:color="auto"/>
                <w:bottom w:val="none" w:sz="0" w:space="0" w:color="auto"/>
                <w:right w:val="none" w:sz="0" w:space="0" w:color="auto"/>
              </w:divBdr>
            </w:div>
            <w:div w:id="132796862">
              <w:marLeft w:val="0"/>
              <w:marRight w:val="0"/>
              <w:marTop w:val="0"/>
              <w:marBottom w:val="0"/>
              <w:divBdr>
                <w:top w:val="none" w:sz="0" w:space="0" w:color="auto"/>
                <w:left w:val="none" w:sz="0" w:space="0" w:color="auto"/>
                <w:bottom w:val="none" w:sz="0" w:space="0" w:color="auto"/>
                <w:right w:val="none" w:sz="0" w:space="0" w:color="auto"/>
              </w:divBdr>
            </w:div>
            <w:div w:id="23023471">
              <w:marLeft w:val="0"/>
              <w:marRight w:val="0"/>
              <w:marTop w:val="0"/>
              <w:marBottom w:val="0"/>
              <w:divBdr>
                <w:top w:val="none" w:sz="0" w:space="0" w:color="auto"/>
                <w:left w:val="none" w:sz="0" w:space="0" w:color="auto"/>
                <w:bottom w:val="none" w:sz="0" w:space="0" w:color="auto"/>
                <w:right w:val="none" w:sz="0" w:space="0" w:color="auto"/>
              </w:divBdr>
            </w:div>
            <w:div w:id="1710448627">
              <w:marLeft w:val="0"/>
              <w:marRight w:val="0"/>
              <w:marTop w:val="0"/>
              <w:marBottom w:val="0"/>
              <w:divBdr>
                <w:top w:val="none" w:sz="0" w:space="0" w:color="auto"/>
                <w:left w:val="none" w:sz="0" w:space="0" w:color="auto"/>
                <w:bottom w:val="none" w:sz="0" w:space="0" w:color="auto"/>
                <w:right w:val="none" w:sz="0" w:space="0" w:color="auto"/>
              </w:divBdr>
            </w:div>
            <w:div w:id="6008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0094">
      <w:bodyDiv w:val="1"/>
      <w:marLeft w:val="0"/>
      <w:marRight w:val="0"/>
      <w:marTop w:val="0"/>
      <w:marBottom w:val="0"/>
      <w:divBdr>
        <w:top w:val="none" w:sz="0" w:space="0" w:color="auto"/>
        <w:left w:val="none" w:sz="0" w:space="0" w:color="auto"/>
        <w:bottom w:val="none" w:sz="0" w:space="0" w:color="auto"/>
        <w:right w:val="none" w:sz="0" w:space="0" w:color="auto"/>
      </w:divBdr>
      <w:divsChild>
        <w:div w:id="1433892416">
          <w:marLeft w:val="0"/>
          <w:marRight w:val="0"/>
          <w:marTop w:val="0"/>
          <w:marBottom w:val="0"/>
          <w:divBdr>
            <w:top w:val="none" w:sz="0" w:space="0" w:color="auto"/>
            <w:left w:val="none" w:sz="0" w:space="0" w:color="auto"/>
            <w:bottom w:val="none" w:sz="0" w:space="0" w:color="auto"/>
            <w:right w:val="none" w:sz="0" w:space="0" w:color="auto"/>
          </w:divBdr>
          <w:divsChild>
            <w:div w:id="1781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4974">
      <w:bodyDiv w:val="1"/>
      <w:marLeft w:val="0"/>
      <w:marRight w:val="0"/>
      <w:marTop w:val="0"/>
      <w:marBottom w:val="0"/>
      <w:divBdr>
        <w:top w:val="none" w:sz="0" w:space="0" w:color="auto"/>
        <w:left w:val="none" w:sz="0" w:space="0" w:color="auto"/>
        <w:bottom w:val="none" w:sz="0" w:space="0" w:color="auto"/>
        <w:right w:val="none" w:sz="0" w:space="0" w:color="auto"/>
      </w:divBdr>
      <w:divsChild>
        <w:div w:id="160779157">
          <w:marLeft w:val="0"/>
          <w:marRight w:val="0"/>
          <w:marTop w:val="0"/>
          <w:marBottom w:val="0"/>
          <w:divBdr>
            <w:top w:val="none" w:sz="0" w:space="0" w:color="auto"/>
            <w:left w:val="none" w:sz="0" w:space="0" w:color="auto"/>
            <w:bottom w:val="none" w:sz="0" w:space="0" w:color="auto"/>
            <w:right w:val="none" w:sz="0" w:space="0" w:color="auto"/>
          </w:divBdr>
          <w:divsChild>
            <w:div w:id="859971823">
              <w:marLeft w:val="0"/>
              <w:marRight w:val="0"/>
              <w:marTop w:val="0"/>
              <w:marBottom w:val="0"/>
              <w:divBdr>
                <w:top w:val="none" w:sz="0" w:space="0" w:color="auto"/>
                <w:left w:val="none" w:sz="0" w:space="0" w:color="auto"/>
                <w:bottom w:val="none" w:sz="0" w:space="0" w:color="auto"/>
                <w:right w:val="none" w:sz="0" w:space="0" w:color="auto"/>
              </w:divBdr>
            </w:div>
            <w:div w:id="330186671">
              <w:marLeft w:val="0"/>
              <w:marRight w:val="0"/>
              <w:marTop w:val="0"/>
              <w:marBottom w:val="0"/>
              <w:divBdr>
                <w:top w:val="none" w:sz="0" w:space="0" w:color="auto"/>
                <w:left w:val="none" w:sz="0" w:space="0" w:color="auto"/>
                <w:bottom w:val="none" w:sz="0" w:space="0" w:color="auto"/>
                <w:right w:val="none" w:sz="0" w:space="0" w:color="auto"/>
              </w:divBdr>
            </w:div>
            <w:div w:id="1120223995">
              <w:marLeft w:val="0"/>
              <w:marRight w:val="0"/>
              <w:marTop w:val="0"/>
              <w:marBottom w:val="0"/>
              <w:divBdr>
                <w:top w:val="none" w:sz="0" w:space="0" w:color="auto"/>
                <w:left w:val="none" w:sz="0" w:space="0" w:color="auto"/>
                <w:bottom w:val="none" w:sz="0" w:space="0" w:color="auto"/>
                <w:right w:val="none" w:sz="0" w:space="0" w:color="auto"/>
              </w:divBdr>
            </w:div>
            <w:div w:id="1104810317">
              <w:marLeft w:val="0"/>
              <w:marRight w:val="0"/>
              <w:marTop w:val="0"/>
              <w:marBottom w:val="0"/>
              <w:divBdr>
                <w:top w:val="none" w:sz="0" w:space="0" w:color="auto"/>
                <w:left w:val="none" w:sz="0" w:space="0" w:color="auto"/>
                <w:bottom w:val="none" w:sz="0" w:space="0" w:color="auto"/>
                <w:right w:val="none" w:sz="0" w:space="0" w:color="auto"/>
              </w:divBdr>
            </w:div>
            <w:div w:id="1142163473">
              <w:marLeft w:val="0"/>
              <w:marRight w:val="0"/>
              <w:marTop w:val="0"/>
              <w:marBottom w:val="0"/>
              <w:divBdr>
                <w:top w:val="none" w:sz="0" w:space="0" w:color="auto"/>
                <w:left w:val="none" w:sz="0" w:space="0" w:color="auto"/>
                <w:bottom w:val="none" w:sz="0" w:space="0" w:color="auto"/>
                <w:right w:val="none" w:sz="0" w:space="0" w:color="auto"/>
              </w:divBdr>
            </w:div>
            <w:div w:id="1883517213">
              <w:marLeft w:val="0"/>
              <w:marRight w:val="0"/>
              <w:marTop w:val="0"/>
              <w:marBottom w:val="0"/>
              <w:divBdr>
                <w:top w:val="none" w:sz="0" w:space="0" w:color="auto"/>
                <w:left w:val="none" w:sz="0" w:space="0" w:color="auto"/>
                <w:bottom w:val="none" w:sz="0" w:space="0" w:color="auto"/>
                <w:right w:val="none" w:sz="0" w:space="0" w:color="auto"/>
              </w:divBdr>
            </w:div>
            <w:div w:id="810749526">
              <w:marLeft w:val="0"/>
              <w:marRight w:val="0"/>
              <w:marTop w:val="0"/>
              <w:marBottom w:val="0"/>
              <w:divBdr>
                <w:top w:val="none" w:sz="0" w:space="0" w:color="auto"/>
                <w:left w:val="none" w:sz="0" w:space="0" w:color="auto"/>
                <w:bottom w:val="none" w:sz="0" w:space="0" w:color="auto"/>
                <w:right w:val="none" w:sz="0" w:space="0" w:color="auto"/>
              </w:divBdr>
            </w:div>
            <w:div w:id="2249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8390">
      <w:bodyDiv w:val="1"/>
      <w:marLeft w:val="0"/>
      <w:marRight w:val="0"/>
      <w:marTop w:val="0"/>
      <w:marBottom w:val="0"/>
      <w:divBdr>
        <w:top w:val="none" w:sz="0" w:space="0" w:color="auto"/>
        <w:left w:val="none" w:sz="0" w:space="0" w:color="auto"/>
        <w:bottom w:val="none" w:sz="0" w:space="0" w:color="auto"/>
        <w:right w:val="none" w:sz="0" w:space="0" w:color="auto"/>
      </w:divBdr>
      <w:divsChild>
        <w:div w:id="74866726">
          <w:marLeft w:val="0"/>
          <w:marRight w:val="0"/>
          <w:marTop w:val="0"/>
          <w:marBottom w:val="0"/>
          <w:divBdr>
            <w:top w:val="none" w:sz="0" w:space="0" w:color="auto"/>
            <w:left w:val="none" w:sz="0" w:space="0" w:color="auto"/>
            <w:bottom w:val="none" w:sz="0" w:space="0" w:color="auto"/>
            <w:right w:val="none" w:sz="0" w:space="0" w:color="auto"/>
          </w:divBdr>
          <w:divsChild>
            <w:div w:id="2055426673">
              <w:marLeft w:val="0"/>
              <w:marRight w:val="0"/>
              <w:marTop w:val="0"/>
              <w:marBottom w:val="0"/>
              <w:divBdr>
                <w:top w:val="none" w:sz="0" w:space="0" w:color="auto"/>
                <w:left w:val="none" w:sz="0" w:space="0" w:color="auto"/>
                <w:bottom w:val="none" w:sz="0" w:space="0" w:color="auto"/>
                <w:right w:val="none" w:sz="0" w:space="0" w:color="auto"/>
              </w:divBdr>
            </w:div>
            <w:div w:id="1738942925">
              <w:marLeft w:val="0"/>
              <w:marRight w:val="0"/>
              <w:marTop w:val="0"/>
              <w:marBottom w:val="0"/>
              <w:divBdr>
                <w:top w:val="none" w:sz="0" w:space="0" w:color="auto"/>
                <w:left w:val="none" w:sz="0" w:space="0" w:color="auto"/>
                <w:bottom w:val="none" w:sz="0" w:space="0" w:color="auto"/>
                <w:right w:val="none" w:sz="0" w:space="0" w:color="auto"/>
              </w:divBdr>
            </w:div>
            <w:div w:id="753861544">
              <w:marLeft w:val="0"/>
              <w:marRight w:val="0"/>
              <w:marTop w:val="0"/>
              <w:marBottom w:val="0"/>
              <w:divBdr>
                <w:top w:val="none" w:sz="0" w:space="0" w:color="auto"/>
                <w:left w:val="none" w:sz="0" w:space="0" w:color="auto"/>
                <w:bottom w:val="none" w:sz="0" w:space="0" w:color="auto"/>
                <w:right w:val="none" w:sz="0" w:space="0" w:color="auto"/>
              </w:divBdr>
            </w:div>
            <w:div w:id="1042442012">
              <w:marLeft w:val="0"/>
              <w:marRight w:val="0"/>
              <w:marTop w:val="0"/>
              <w:marBottom w:val="0"/>
              <w:divBdr>
                <w:top w:val="none" w:sz="0" w:space="0" w:color="auto"/>
                <w:left w:val="none" w:sz="0" w:space="0" w:color="auto"/>
                <w:bottom w:val="none" w:sz="0" w:space="0" w:color="auto"/>
                <w:right w:val="none" w:sz="0" w:space="0" w:color="auto"/>
              </w:divBdr>
            </w:div>
            <w:div w:id="831875298">
              <w:marLeft w:val="0"/>
              <w:marRight w:val="0"/>
              <w:marTop w:val="0"/>
              <w:marBottom w:val="0"/>
              <w:divBdr>
                <w:top w:val="none" w:sz="0" w:space="0" w:color="auto"/>
                <w:left w:val="none" w:sz="0" w:space="0" w:color="auto"/>
                <w:bottom w:val="none" w:sz="0" w:space="0" w:color="auto"/>
                <w:right w:val="none" w:sz="0" w:space="0" w:color="auto"/>
              </w:divBdr>
            </w:div>
            <w:div w:id="1121148608">
              <w:marLeft w:val="0"/>
              <w:marRight w:val="0"/>
              <w:marTop w:val="0"/>
              <w:marBottom w:val="0"/>
              <w:divBdr>
                <w:top w:val="none" w:sz="0" w:space="0" w:color="auto"/>
                <w:left w:val="none" w:sz="0" w:space="0" w:color="auto"/>
                <w:bottom w:val="none" w:sz="0" w:space="0" w:color="auto"/>
                <w:right w:val="none" w:sz="0" w:space="0" w:color="auto"/>
              </w:divBdr>
            </w:div>
            <w:div w:id="81998934">
              <w:marLeft w:val="0"/>
              <w:marRight w:val="0"/>
              <w:marTop w:val="0"/>
              <w:marBottom w:val="0"/>
              <w:divBdr>
                <w:top w:val="none" w:sz="0" w:space="0" w:color="auto"/>
                <w:left w:val="none" w:sz="0" w:space="0" w:color="auto"/>
                <w:bottom w:val="none" w:sz="0" w:space="0" w:color="auto"/>
                <w:right w:val="none" w:sz="0" w:space="0" w:color="auto"/>
              </w:divBdr>
            </w:div>
            <w:div w:id="14070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07">
      <w:bodyDiv w:val="1"/>
      <w:marLeft w:val="0"/>
      <w:marRight w:val="0"/>
      <w:marTop w:val="0"/>
      <w:marBottom w:val="0"/>
      <w:divBdr>
        <w:top w:val="none" w:sz="0" w:space="0" w:color="auto"/>
        <w:left w:val="none" w:sz="0" w:space="0" w:color="auto"/>
        <w:bottom w:val="none" w:sz="0" w:space="0" w:color="auto"/>
        <w:right w:val="none" w:sz="0" w:space="0" w:color="auto"/>
      </w:divBdr>
      <w:divsChild>
        <w:div w:id="126434713">
          <w:marLeft w:val="0"/>
          <w:marRight w:val="0"/>
          <w:marTop w:val="0"/>
          <w:marBottom w:val="0"/>
          <w:divBdr>
            <w:top w:val="none" w:sz="0" w:space="0" w:color="auto"/>
            <w:left w:val="none" w:sz="0" w:space="0" w:color="auto"/>
            <w:bottom w:val="none" w:sz="0" w:space="0" w:color="auto"/>
            <w:right w:val="none" w:sz="0" w:space="0" w:color="auto"/>
          </w:divBdr>
          <w:divsChild>
            <w:div w:id="1324352621">
              <w:marLeft w:val="0"/>
              <w:marRight w:val="0"/>
              <w:marTop w:val="0"/>
              <w:marBottom w:val="0"/>
              <w:divBdr>
                <w:top w:val="none" w:sz="0" w:space="0" w:color="auto"/>
                <w:left w:val="none" w:sz="0" w:space="0" w:color="auto"/>
                <w:bottom w:val="none" w:sz="0" w:space="0" w:color="auto"/>
                <w:right w:val="none" w:sz="0" w:space="0" w:color="auto"/>
              </w:divBdr>
            </w:div>
            <w:div w:id="1316763912">
              <w:marLeft w:val="0"/>
              <w:marRight w:val="0"/>
              <w:marTop w:val="0"/>
              <w:marBottom w:val="0"/>
              <w:divBdr>
                <w:top w:val="none" w:sz="0" w:space="0" w:color="auto"/>
                <w:left w:val="none" w:sz="0" w:space="0" w:color="auto"/>
                <w:bottom w:val="none" w:sz="0" w:space="0" w:color="auto"/>
                <w:right w:val="none" w:sz="0" w:space="0" w:color="auto"/>
              </w:divBdr>
            </w:div>
            <w:div w:id="2032141322">
              <w:marLeft w:val="0"/>
              <w:marRight w:val="0"/>
              <w:marTop w:val="0"/>
              <w:marBottom w:val="0"/>
              <w:divBdr>
                <w:top w:val="none" w:sz="0" w:space="0" w:color="auto"/>
                <w:left w:val="none" w:sz="0" w:space="0" w:color="auto"/>
                <w:bottom w:val="none" w:sz="0" w:space="0" w:color="auto"/>
                <w:right w:val="none" w:sz="0" w:space="0" w:color="auto"/>
              </w:divBdr>
            </w:div>
            <w:div w:id="247663722">
              <w:marLeft w:val="0"/>
              <w:marRight w:val="0"/>
              <w:marTop w:val="0"/>
              <w:marBottom w:val="0"/>
              <w:divBdr>
                <w:top w:val="none" w:sz="0" w:space="0" w:color="auto"/>
                <w:left w:val="none" w:sz="0" w:space="0" w:color="auto"/>
                <w:bottom w:val="none" w:sz="0" w:space="0" w:color="auto"/>
                <w:right w:val="none" w:sz="0" w:space="0" w:color="auto"/>
              </w:divBdr>
            </w:div>
            <w:div w:id="1528060943">
              <w:marLeft w:val="0"/>
              <w:marRight w:val="0"/>
              <w:marTop w:val="0"/>
              <w:marBottom w:val="0"/>
              <w:divBdr>
                <w:top w:val="none" w:sz="0" w:space="0" w:color="auto"/>
                <w:left w:val="none" w:sz="0" w:space="0" w:color="auto"/>
                <w:bottom w:val="none" w:sz="0" w:space="0" w:color="auto"/>
                <w:right w:val="none" w:sz="0" w:space="0" w:color="auto"/>
              </w:divBdr>
            </w:div>
            <w:div w:id="1290673099">
              <w:marLeft w:val="0"/>
              <w:marRight w:val="0"/>
              <w:marTop w:val="0"/>
              <w:marBottom w:val="0"/>
              <w:divBdr>
                <w:top w:val="none" w:sz="0" w:space="0" w:color="auto"/>
                <w:left w:val="none" w:sz="0" w:space="0" w:color="auto"/>
                <w:bottom w:val="none" w:sz="0" w:space="0" w:color="auto"/>
                <w:right w:val="none" w:sz="0" w:space="0" w:color="auto"/>
              </w:divBdr>
            </w:div>
            <w:div w:id="14409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187">
      <w:bodyDiv w:val="1"/>
      <w:marLeft w:val="0"/>
      <w:marRight w:val="0"/>
      <w:marTop w:val="0"/>
      <w:marBottom w:val="0"/>
      <w:divBdr>
        <w:top w:val="none" w:sz="0" w:space="0" w:color="auto"/>
        <w:left w:val="none" w:sz="0" w:space="0" w:color="auto"/>
        <w:bottom w:val="none" w:sz="0" w:space="0" w:color="auto"/>
        <w:right w:val="none" w:sz="0" w:space="0" w:color="auto"/>
      </w:divBdr>
      <w:divsChild>
        <w:div w:id="792480551">
          <w:marLeft w:val="0"/>
          <w:marRight w:val="0"/>
          <w:marTop w:val="0"/>
          <w:marBottom w:val="0"/>
          <w:divBdr>
            <w:top w:val="none" w:sz="0" w:space="0" w:color="auto"/>
            <w:left w:val="none" w:sz="0" w:space="0" w:color="auto"/>
            <w:bottom w:val="none" w:sz="0" w:space="0" w:color="auto"/>
            <w:right w:val="none" w:sz="0" w:space="0" w:color="auto"/>
          </w:divBdr>
          <w:divsChild>
            <w:div w:id="772939965">
              <w:marLeft w:val="0"/>
              <w:marRight w:val="0"/>
              <w:marTop w:val="0"/>
              <w:marBottom w:val="0"/>
              <w:divBdr>
                <w:top w:val="none" w:sz="0" w:space="0" w:color="auto"/>
                <w:left w:val="none" w:sz="0" w:space="0" w:color="auto"/>
                <w:bottom w:val="none" w:sz="0" w:space="0" w:color="auto"/>
                <w:right w:val="none" w:sz="0" w:space="0" w:color="auto"/>
              </w:divBdr>
            </w:div>
            <w:div w:id="257711532">
              <w:marLeft w:val="0"/>
              <w:marRight w:val="0"/>
              <w:marTop w:val="0"/>
              <w:marBottom w:val="0"/>
              <w:divBdr>
                <w:top w:val="none" w:sz="0" w:space="0" w:color="auto"/>
                <w:left w:val="none" w:sz="0" w:space="0" w:color="auto"/>
                <w:bottom w:val="none" w:sz="0" w:space="0" w:color="auto"/>
                <w:right w:val="none" w:sz="0" w:space="0" w:color="auto"/>
              </w:divBdr>
            </w:div>
            <w:div w:id="1092553483">
              <w:marLeft w:val="0"/>
              <w:marRight w:val="0"/>
              <w:marTop w:val="0"/>
              <w:marBottom w:val="0"/>
              <w:divBdr>
                <w:top w:val="none" w:sz="0" w:space="0" w:color="auto"/>
                <w:left w:val="none" w:sz="0" w:space="0" w:color="auto"/>
                <w:bottom w:val="none" w:sz="0" w:space="0" w:color="auto"/>
                <w:right w:val="none" w:sz="0" w:space="0" w:color="auto"/>
              </w:divBdr>
            </w:div>
            <w:div w:id="576063279">
              <w:marLeft w:val="0"/>
              <w:marRight w:val="0"/>
              <w:marTop w:val="0"/>
              <w:marBottom w:val="0"/>
              <w:divBdr>
                <w:top w:val="none" w:sz="0" w:space="0" w:color="auto"/>
                <w:left w:val="none" w:sz="0" w:space="0" w:color="auto"/>
                <w:bottom w:val="none" w:sz="0" w:space="0" w:color="auto"/>
                <w:right w:val="none" w:sz="0" w:space="0" w:color="auto"/>
              </w:divBdr>
            </w:div>
            <w:div w:id="533660087">
              <w:marLeft w:val="0"/>
              <w:marRight w:val="0"/>
              <w:marTop w:val="0"/>
              <w:marBottom w:val="0"/>
              <w:divBdr>
                <w:top w:val="none" w:sz="0" w:space="0" w:color="auto"/>
                <w:left w:val="none" w:sz="0" w:space="0" w:color="auto"/>
                <w:bottom w:val="none" w:sz="0" w:space="0" w:color="auto"/>
                <w:right w:val="none" w:sz="0" w:space="0" w:color="auto"/>
              </w:divBdr>
            </w:div>
            <w:div w:id="1335499824">
              <w:marLeft w:val="0"/>
              <w:marRight w:val="0"/>
              <w:marTop w:val="0"/>
              <w:marBottom w:val="0"/>
              <w:divBdr>
                <w:top w:val="none" w:sz="0" w:space="0" w:color="auto"/>
                <w:left w:val="none" w:sz="0" w:space="0" w:color="auto"/>
                <w:bottom w:val="none" w:sz="0" w:space="0" w:color="auto"/>
                <w:right w:val="none" w:sz="0" w:space="0" w:color="auto"/>
              </w:divBdr>
            </w:div>
            <w:div w:id="1701393573">
              <w:marLeft w:val="0"/>
              <w:marRight w:val="0"/>
              <w:marTop w:val="0"/>
              <w:marBottom w:val="0"/>
              <w:divBdr>
                <w:top w:val="none" w:sz="0" w:space="0" w:color="auto"/>
                <w:left w:val="none" w:sz="0" w:space="0" w:color="auto"/>
                <w:bottom w:val="none" w:sz="0" w:space="0" w:color="auto"/>
                <w:right w:val="none" w:sz="0" w:space="0" w:color="auto"/>
              </w:divBdr>
            </w:div>
            <w:div w:id="1196894431">
              <w:marLeft w:val="0"/>
              <w:marRight w:val="0"/>
              <w:marTop w:val="0"/>
              <w:marBottom w:val="0"/>
              <w:divBdr>
                <w:top w:val="none" w:sz="0" w:space="0" w:color="auto"/>
                <w:left w:val="none" w:sz="0" w:space="0" w:color="auto"/>
                <w:bottom w:val="none" w:sz="0" w:space="0" w:color="auto"/>
                <w:right w:val="none" w:sz="0" w:space="0" w:color="auto"/>
              </w:divBdr>
            </w:div>
            <w:div w:id="3696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496">
      <w:bodyDiv w:val="1"/>
      <w:marLeft w:val="0"/>
      <w:marRight w:val="0"/>
      <w:marTop w:val="0"/>
      <w:marBottom w:val="0"/>
      <w:divBdr>
        <w:top w:val="none" w:sz="0" w:space="0" w:color="auto"/>
        <w:left w:val="none" w:sz="0" w:space="0" w:color="auto"/>
        <w:bottom w:val="none" w:sz="0" w:space="0" w:color="auto"/>
        <w:right w:val="none" w:sz="0" w:space="0" w:color="auto"/>
      </w:divBdr>
      <w:divsChild>
        <w:div w:id="1429542822">
          <w:marLeft w:val="0"/>
          <w:marRight w:val="0"/>
          <w:marTop w:val="0"/>
          <w:marBottom w:val="0"/>
          <w:divBdr>
            <w:top w:val="none" w:sz="0" w:space="0" w:color="auto"/>
            <w:left w:val="none" w:sz="0" w:space="0" w:color="auto"/>
            <w:bottom w:val="none" w:sz="0" w:space="0" w:color="auto"/>
            <w:right w:val="none" w:sz="0" w:space="0" w:color="auto"/>
          </w:divBdr>
          <w:divsChild>
            <w:div w:id="639925642">
              <w:marLeft w:val="0"/>
              <w:marRight w:val="0"/>
              <w:marTop w:val="0"/>
              <w:marBottom w:val="0"/>
              <w:divBdr>
                <w:top w:val="none" w:sz="0" w:space="0" w:color="auto"/>
                <w:left w:val="none" w:sz="0" w:space="0" w:color="auto"/>
                <w:bottom w:val="none" w:sz="0" w:space="0" w:color="auto"/>
                <w:right w:val="none" w:sz="0" w:space="0" w:color="auto"/>
              </w:divBdr>
            </w:div>
            <w:div w:id="1342469142">
              <w:marLeft w:val="0"/>
              <w:marRight w:val="0"/>
              <w:marTop w:val="0"/>
              <w:marBottom w:val="0"/>
              <w:divBdr>
                <w:top w:val="none" w:sz="0" w:space="0" w:color="auto"/>
                <w:left w:val="none" w:sz="0" w:space="0" w:color="auto"/>
                <w:bottom w:val="none" w:sz="0" w:space="0" w:color="auto"/>
                <w:right w:val="none" w:sz="0" w:space="0" w:color="auto"/>
              </w:divBdr>
            </w:div>
            <w:div w:id="536771239">
              <w:marLeft w:val="0"/>
              <w:marRight w:val="0"/>
              <w:marTop w:val="0"/>
              <w:marBottom w:val="0"/>
              <w:divBdr>
                <w:top w:val="none" w:sz="0" w:space="0" w:color="auto"/>
                <w:left w:val="none" w:sz="0" w:space="0" w:color="auto"/>
                <w:bottom w:val="none" w:sz="0" w:space="0" w:color="auto"/>
                <w:right w:val="none" w:sz="0" w:space="0" w:color="auto"/>
              </w:divBdr>
            </w:div>
            <w:div w:id="2051342491">
              <w:marLeft w:val="0"/>
              <w:marRight w:val="0"/>
              <w:marTop w:val="0"/>
              <w:marBottom w:val="0"/>
              <w:divBdr>
                <w:top w:val="none" w:sz="0" w:space="0" w:color="auto"/>
                <w:left w:val="none" w:sz="0" w:space="0" w:color="auto"/>
                <w:bottom w:val="none" w:sz="0" w:space="0" w:color="auto"/>
                <w:right w:val="none" w:sz="0" w:space="0" w:color="auto"/>
              </w:divBdr>
            </w:div>
            <w:div w:id="1125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399">
      <w:bodyDiv w:val="1"/>
      <w:marLeft w:val="0"/>
      <w:marRight w:val="0"/>
      <w:marTop w:val="0"/>
      <w:marBottom w:val="0"/>
      <w:divBdr>
        <w:top w:val="none" w:sz="0" w:space="0" w:color="auto"/>
        <w:left w:val="none" w:sz="0" w:space="0" w:color="auto"/>
        <w:bottom w:val="none" w:sz="0" w:space="0" w:color="auto"/>
        <w:right w:val="none" w:sz="0" w:space="0" w:color="auto"/>
      </w:divBdr>
      <w:divsChild>
        <w:div w:id="1507552719">
          <w:marLeft w:val="0"/>
          <w:marRight w:val="0"/>
          <w:marTop w:val="0"/>
          <w:marBottom w:val="0"/>
          <w:divBdr>
            <w:top w:val="none" w:sz="0" w:space="0" w:color="auto"/>
            <w:left w:val="none" w:sz="0" w:space="0" w:color="auto"/>
            <w:bottom w:val="none" w:sz="0" w:space="0" w:color="auto"/>
            <w:right w:val="none" w:sz="0" w:space="0" w:color="auto"/>
          </w:divBdr>
          <w:divsChild>
            <w:div w:id="717900110">
              <w:marLeft w:val="0"/>
              <w:marRight w:val="0"/>
              <w:marTop w:val="0"/>
              <w:marBottom w:val="0"/>
              <w:divBdr>
                <w:top w:val="none" w:sz="0" w:space="0" w:color="auto"/>
                <w:left w:val="none" w:sz="0" w:space="0" w:color="auto"/>
                <w:bottom w:val="none" w:sz="0" w:space="0" w:color="auto"/>
                <w:right w:val="none" w:sz="0" w:space="0" w:color="auto"/>
              </w:divBdr>
            </w:div>
            <w:div w:id="1399207225">
              <w:marLeft w:val="0"/>
              <w:marRight w:val="0"/>
              <w:marTop w:val="0"/>
              <w:marBottom w:val="0"/>
              <w:divBdr>
                <w:top w:val="none" w:sz="0" w:space="0" w:color="auto"/>
                <w:left w:val="none" w:sz="0" w:space="0" w:color="auto"/>
                <w:bottom w:val="none" w:sz="0" w:space="0" w:color="auto"/>
                <w:right w:val="none" w:sz="0" w:space="0" w:color="auto"/>
              </w:divBdr>
            </w:div>
            <w:div w:id="1466895605">
              <w:marLeft w:val="0"/>
              <w:marRight w:val="0"/>
              <w:marTop w:val="0"/>
              <w:marBottom w:val="0"/>
              <w:divBdr>
                <w:top w:val="none" w:sz="0" w:space="0" w:color="auto"/>
                <w:left w:val="none" w:sz="0" w:space="0" w:color="auto"/>
                <w:bottom w:val="none" w:sz="0" w:space="0" w:color="auto"/>
                <w:right w:val="none" w:sz="0" w:space="0" w:color="auto"/>
              </w:divBdr>
            </w:div>
            <w:div w:id="58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042">
      <w:bodyDiv w:val="1"/>
      <w:marLeft w:val="0"/>
      <w:marRight w:val="0"/>
      <w:marTop w:val="0"/>
      <w:marBottom w:val="0"/>
      <w:divBdr>
        <w:top w:val="none" w:sz="0" w:space="0" w:color="auto"/>
        <w:left w:val="none" w:sz="0" w:space="0" w:color="auto"/>
        <w:bottom w:val="none" w:sz="0" w:space="0" w:color="auto"/>
        <w:right w:val="none" w:sz="0" w:space="0" w:color="auto"/>
      </w:divBdr>
      <w:divsChild>
        <w:div w:id="880097709">
          <w:marLeft w:val="0"/>
          <w:marRight w:val="0"/>
          <w:marTop w:val="0"/>
          <w:marBottom w:val="0"/>
          <w:divBdr>
            <w:top w:val="none" w:sz="0" w:space="0" w:color="auto"/>
            <w:left w:val="none" w:sz="0" w:space="0" w:color="auto"/>
            <w:bottom w:val="none" w:sz="0" w:space="0" w:color="auto"/>
            <w:right w:val="none" w:sz="0" w:space="0" w:color="auto"/>
          </w:divBdr>
          <w:divsChild>
            <w:div w:id="706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011">
      <w:bodyDiv w:val="1"/>
      <w:marLeft w:val="0"/>
      <w:marRight w:val="0"/>
      <w:marTop w:val="0"/>
      <w:marBottom w:val="0"/>
      <w:divBdr>
        <w:top w:val="none" w:sz="0" w:space="0" w:color="auto"/>
        <w:left w:val="none" w:sz="0" w:space="0" w:color="auto"/>
        <w:bottom w:val="none" w:sz="0" w:space="0" w:color="auto"/>
        <w:right w:val="none" w:sz="0" w:space="0" w:color="auto"/>
      </w:divBdr>
      <w:divsChild>
        <w:div w:id="949052378">
          <w:marLeft w:val="0"/>
          <w:marRight w:val="0"/>
          <w:marTop w:val="0"/>
          <w:marBottom w:val="0"/>
          <w:divBdr>
            <w:top w:val="none" w:sz="0" w:space="0" w:color="auto"/>
            <w:left w:val="none" w:sz="0" w:space="0" w:color="auto"/>
            <w:bottom w:val="none" w:sz="0" w:space="0" w:color="auto"/>
            <w:right w:val="none" w:sz="0" w:space="0" w:color="auto"/>
          </w:divBdr>
          <w:divsChild>
            <w:div w:id="14376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0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858">
          <w:marLeft w:val="0"/>
          <w:marRight w:val="0"/>
          <w:marTop w:val="0"/>
          <w:marBottom w:val="0"/>
          <w:divBdr>
            <w:top w:val="none" w:sz="0" w:space="0" w:color="auto"/>
            <w:left w:val="none" w:sz="0" w:space="0" w:color="auto"/>
            <w:bottom w:val="none" w:sz="0" w:space="0" w:color="auto"/>
            <w:right w:val="none" w:sz="0" w:space="0" w:color="auto"/>
          </w:divBdr>
          <w:divsChild>
            <w:div w:id="21075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161">
      <w:bodyDiv w:val="1"/>
      <w:marLeft w:val="0"/>
      <w:marRight w:val="0"/>
      <w:marTop w:val="0"/>
      <w:marBottom w:val="0"/>
      <w:divBdr>
        <w:top w:val="none" w:sz="0" w:space="0" w:color="auto"/>
        <w:left w:val="none" w:sz="0" w:space="0" w:color="auto"/>
        <w:bottom w:val="none" w:sz="0" w:space="0" w:color="auto"/>
        <w:right w:val="none" w:sz="0" w:space="0" w:color="auto"/>
      </w:divBdr>
      <w:divsChild>
        <w:div w:id="960116828">
          <w:marLeft w:val="0"/>
          <w:marRight w:val="0"/>
          <w:marTop w:val="0"/>
          <w:marBottom w:val="0"/>
          <w:divBdr>
            <w:top w:val="none" w:sz="0" w:space="0" w:color="auto"/>
            <w:left w:val="none" w:sz="0" w:space="0" w:color="auto"/>
            <w:bottom w:val="none" w:sz="0" w:space="0" w:color="auto"/>
            <w:right w:val="none" w:sz="0" w:space="0" w:color="auto"/>
          </w:divBdr>
          <w:divsChild>
            <w:div w:id="1692948370">
              <w:marLeft w:val="0"/>
              <w:marRight w:val="0"/>
              <w:marTop w:val="0"/>
              <w:marBottom w:val="0"/>
              <w:divBdr>
                <w:top w:val="none" w:sz="0" w:space="0" w:color="auto"/>
                <w:left w:val="none" w:sz="0" w:space="0" w:color="auto"/>
                <w:bottom w:val="none" w:sz="0" w:space="0" w:color="auto"/>
                <w:right w:val="none" w:sz="0" w:space="0" w:color="auto"/>
              </w:divBdr>
            </w:div>
            <w:div w:id="214119786">
              <w:marLeft w:val="0"/>
              <w:marRight w:val="0"/>
              <w:marTop w:val="0"/>
              <w:marBottom w:val="0"/>
              <w:divBdr>
                <w:top w:val="none" w:sz="0" w:space="0" w:color="auto"/>
                <w:left w:val="none" w:sz="0" w:space="0" w:color="auto"/>
                <w:bottom w:val="none" w:sz="0" w:space="0" w:color="auto"/>
                <w:right w:val="none" w:sz="0" w:space="0" w:color="auto"/>
              </w:divBdr>
            </w:div>
            <w:div w:id="1143498653">
              <w:marLeft w:val="0"/>
              <w:marRight w:val="0"/>
              <w:marTop w:val="0"/>
              <w:marBottom w:val="0"/>
              <w:divBdr>
                <w:top w:val="none" w:sz="0" w:space="0" w:color="auto"/>
                <w:left w:val="none" w:sz="0" w:space="0" w:color="auto"/>
                <w:bottom w:val="none" w:sz="0" w:space="0" w:color="auto"/>
                <w:right w:val="none" w:sz="0" w:space="0" w:color="auto"/>
              </w:divBdr>
            </w:div>
            <w:div w:id="277689477">
              <w:marLeft w:val="0"/>
              <w:marRight w:val="0"/>
              <w:marTop w:val="0"/>
              <w:marBottom w:val="0"/>
              <w:divBdr>
                <w:top w:val="none" w:sz="0" w:space="0" w:color="auto"/>
                <w:left w:val="none" w:sz="0" w:space="0" w:color="auto"/>
                <w:bottom w:val="none" w:sz="0" w:space="0" w:color="auto"/>
                <w:right w:val="none" w:sz="0" w:space="0" w:color="auto"/>
              </w:divBdr>
            </w:div>
            <w:div w:id="1573806073">
              <w:marLeft w:val="0"/>
              <w:marRight w:val="0"/>
              <w:marTop w:val="0"/>
              <w:marBottom w:val="0"/>
              <w:divBdr>
                <w:top w:val="none" w:sz="0" w:space="0" w:color="auto"/>
                <w:left w:val="none" w:sz="0" w:space="0" w:color="auto"/>
                <w:bottom w:val="none" w:sz="0" w:space="0" w:color="auto"/>
                <w:right w:val="none" w:sz="0" w:space="0" w:color="auto"/>
              </w:divBdr>
            </w:div>
            <w:div w:id="1963075938">
              <w:marLeft w:val="0"/>
              <w:marRight w:val="0"/>
              <w:marTop w:val="0"/>
              <w:marBottom w:val="0"/>
              <w:divBdr>
                <w:top w:val="none" w:sz="0" w:space="0" w:color="auto"/>
                <w:left w:val="none" w:sz="0" w:space="0" w:color="auto"/>
                <w:bottom w:val="none" w:sz="0" w:space="0" w:color="auto"/>
                <w:right w:val="none" w:sz="0" w:space="0" w:color="auto"/>
              </w:divBdr>
            </w:div>
            <w:div w:id="735124541">
              <w:marLeft w:val="0"/>
              <w:marRight w:val="0"/>
              <w:marTop w:val="0"/>
              <w:marBottom w:val="0"/>
              <w:divBdr>
                <w:top w:val="none" w:sz="0" w:space="0" w:color="auto"/>
                <w:left w:val="none" w:sz="0" w:space="0" w:color="auto"/>
                <w:bottom w:val="none" w:sz="0" w:space="0" w:color="auto"/>
                <w:right w:val="none" w:sz="0" w:space="0" w:color="auto"/>
              </w:divBdr>
            </w:div>
            <w:div w:id="16754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015">
      <w:bodyDiv w:val="1"/>
      <w:marLeft w:val="0"/>
      <w:marRight w:val="0"/>
      <w:marTop w:val="0"/>
      <w:marBottom w:val="0"/>
      <w:divBdr>
        <w:top w:val="none" w:sz="0" w:space="0" w:color="auto"/>
        <w:left w:val="none" w:sz="0" w:space="0" w:color="auto"/>
        <w:bottom w:val="none" w:sz="0" w:space="0" w:color="auto"/>
        <w:right w:val="none" w:sz="0" w:space="0" w:color="auto"/>
      </w:divBdr>
      <w:divsChild>
        <w:div w:id="1503471681">
          <w:marLeft w:val="0"/>
          <w:marRight w:val="0"/>
          <w:marTop w:val="0"/>
          <w:marBottom w:val="0"/>
          <w:divBdr>
            <w:top w:val="none" w:sz="0" w:space="0" w:color="auto"/>
            <w:left w:val="none" w:sz="0" w:space="0" w:color="auto"/>
            <w:bottom w:val="none" w:sz="0" w:space="0" w:color="auto"/>
            <w:right w:val="none" w:sz="0" w:space="0" w:color="auto"/>
          </w:divBdr>
          <w:divsChild>
            <w:div w:id="2129742591">
              <w:marLeft w:val="0"/>
              <w:marRight w:val="0"/>
              <w:marTop w:val="0"/>
              <w:marBottom w:val="0"/>
              <w:divBdr>
                <w:top w:val="none" w:sz="0" w:space="0" w:color="auto"/>
                <w:left w:val="none" w:sz="0" w:space="0" w:color="auto"/>
                <w:bottom w:val="none" w:sz="0" w:space="0" w:color="auto"/>
                <w:right w:val="none" w:sz="0" w:space="0" w:color="auto"/>
              </w:divBdr>
            </w:div>
            <w:div w:id="852378872">
              <w:marLeft w:val="0"/>
              <w:marRight w:val="0"/>
              <w:marTop w:val="0"/>
              <w:marBottom w:val="0"/>
              <w:divBdr>
                <w:top w:val="none" w:sz="0" w:space="0" w:color="auto"/>
                <w:left w:val="none" w:sz="0" w:space="0" w:color="auto"/>
                <w:bottom w:val="none" w:sz="0" w:space="0" w:color="auto"/>
                <w:right w:val="none" w:sz="0" w:space="0" w:color="auto"/>
              </w:divBdr>
            </w:div>
            <w:div w:id="13309863">
              <w:marLeft w:val="0"/>
              <w:marRight w:val="0"/>
              <w:marTop w:val="0"/>
              <w:marBottom w:val="0"/>
              <w:divBdr>
                <w:top w:val="none" w:sz="0" w:space="0" w:color="auto"/>
                <w:left w:val="none" w:sz="0" w:space="0" w:color="auto"/>
                <w:bottom w:val="none" w:sz="0" w:space="0" w:color="auto"/>
                <w:right w:val="none" w:sz="0" w:space="0" w:color="auto"/>
              </w:divBdr>
            </w:div>
            <w:div w:id="12995631">
              <w:marLeft w:val="0"/>
              <w:marRight w:val="0"/>
              <w:marTop w:val="0"/>
              <w:marBottom w:val="0"/>
              <w:divBdr>
                <w:top w:val="none" w:sz="0" w:space="0" w:color="auto"/>
                <w:left w:val="none" w:sz="0" w:space="0" w:color="auto"/>
                <w:bottom w:val="none" w:sz="0" w:space="0" w:color="auto"/>
                <w:right w:val="none" w:sz="0" w:space="0" w:color="auto"/>
              </w:divBdr>
            </w:div>
            <w:div w:id="1328484416">
              <w:marLeft w:val="0"/>
              <w:marRight w:val="0"/>
              <w:marTop w:val="0"/>
              <w:marBottom w:val="0"/>
              <w:divBdr>
                <w:top w:val="none" w:sz="0" w:space="0" w:color="auto"/>
                <w:left w:val="none" w:sz="0" w:space="0" w:color="auto"/>
                <w:bottom w:val="none" w:sz="0" w:space="0" w:color="auto"/>
                <w:right w:val="none" w:sz="0" w:space="0" w:color="auto"/>
              </w:divBdr>
            </w:div>
            <w:div w:id="1856456628">
              <w:marLeft w:val="0"/>
              <w:marRight w:val="0"/>
              <w:marTop w:val="0"/>
              <w:marBottom w:val="0"/>
              <w:divBdr>
                <w:top w:val="none" w:sz="0" w:space="0" w:color="auto"/>
                <w:left w:val="none" w:sz="0" w:space="0" w:color="auto"/>
                <w:bottom w:val="none" w:sz="0" w:space="0" w:color="auto"/>
                <w:right w:val="none" w:sz="0" w:space="0" w:color="auto"/>
              </w:divBdr>
            </w:div>
            <w:div w:id="1495299587">
              <w:marLeft w:val="0"/>
              <w:marRight w:val="0"/>
              <w:marTop w:val="0"/>
              <w:marBottom w:val="0"/>
              <w:divBdr>
                <w:top w:val="none" w:sz="0" w:space="0" w:color="auto"/>
                <w:left w:val="none" w:sz="0" w:space="0" w:color="auto"/>
                <w:bottom w:val="none" w:sz="0" w:space="0" w:color="auto"/>
                <w:right w:val="none" w:sz="0" w:space="0" w:color="auto"/>
              </w:divBdr>
            </w:div>
            <w:div w:id="1925409535">
              <w:marLeft w:val="0"/>
              <w:marRight w:val="0"/>
              <w:marTop w:val="0"/>
              <w:marBottom w:val="0"/>
              <w:divBdr>
                <w:top w:val="none" w:sz="0" w:space="0" w:color="auto"/>
                <w:left w:val="none" w:sz="0" w:space="0" w:color="auto"/>
                <w:bottom w:val="none" w:sz="0" w:space="0" w:color="auto"/>
                <w:right w:val="none" w:sz="0" w:space="0" w:color="auto"/>
              </w:divBdr>
            </w:div>
            <w:div w:id="1418015750">
              <w:marLeft w:val="0"/>
              <w:marRight w:val="0"/>
              <w:marTop w:val="0"/>
              <w:marBottom w:val="0"/>
              <w:divBdr>
                <w:top w:val="none" w:sz="0" w:space="0" w:color="auto"/>
                <w:left w:val="none" w:sz="0" w:space="0" w:color="auto"/>
                <w:bottom w:val="none" w:sz="0" w:space="0" w:color="auto"/>
                <w:right w:val="none" w:sz="0" w:space="0" w:color="auto"/>
              </w:divBdr>
            </w:div>
            <w:div w:id="1850827928">
              <w:marLeft w:val="0"/>
              <w:marRight w:val="0"/>
              <w:marTop w:val="0"/>
              <w:marBottom w:val="0"/>
              <w:divBdr>
                <w:top w:val="none" w:sz="0" w:space="0" w:color="auto"/>
                <w:left w:val="none" w:sz="0" w:space="0" w:color="auto"/>
                <w:bottom w:val="none" w:sz="0" w:space="0" w:color="auto"/>
                <w:right w:val="none" w:sz="0" w:space="0" w:color="auto"/>
              </w:divBdr>
            </w:div>
            <w:div w:id="851189718">
              <w:marLeft w:val="0"/>
              <w:marRight w:val="0"/>
              <w:marTop w:val="0"/>
              <w:marBottom w:val="0"/>
              <w:divBdr>
                <w:top w:val="none" w:sz="0" w:space="0" w:color="auto"/>
                <w:left w:val="none" w:sz="0" w:space="0" w:color="auto"/>
                <w:bottom w:val="none" w:sz="0" w:space="0" w:color="auto"/>
                <w:right w:val="none" w:sz="0" w:space="0" w:color="auto"/>
              </w:divBdr>
            </w:div>
            <w:div w:id="1423183729">
              <w:marLeft w:val="0"/>
              <w:marRight w:val="0"/>
              <w:marTop w:val="0"/>
              <w:marBottom w:val="0"/>
              <w:divBdr>
                <w:top w:val="none" w:sz="0" w:space="0" w:color="auto"/>
                <w:left w:val="none" w:sz="0" w:space="0" w:color="auto"/>
                <w:bottom w:val="none" w:sz="0" w:space="0" w:color="auto"/>
                <w:right w:val="none" w:sz="0" w:space="0" w:color="auto"/>
              </w:divBdr>
            </w:div>
            <w:div w:id="1910269106">
              <w:marLeft w:val="0"/>
              <w:marRight w:val="0"/>
              <w:marTop w:val="0"/>
              <w:marBottom w:val="0"/>
              <w:divBdr>
                <w:top w:val="none" w:sz="0" w:space="0" w:color="auto"/>
                <w:left w:val="none" w:sz="0" w:space="0" w:color="auto"/>
                <w:bottom w:val="none" w:sz="0" w:space="0" w:color="auto"/>
                <w:right w:val="none" w:sz="0" w:space="0" w:color="auto"/>
              </w:divBdr>
            </w:div>
            <w:div w:id="584341031">
              <w:marLeft w:val="0"/>
              <w:marRight w:val="0"/>
              <w:marTop w:val="0"/>
              <w:marBottom w:val="0"/>
              <w:divBdr>
                <w:top w:val="none" w:sz="0" w:space="0" w:color="auto"/>
                <w:left w:val="none" w:sz="0" w:space="0" w:color="auto"/>
                <w:bottom w:val="none" w:sz="0" w:space="0" w:color="auto"/>
                <w:right w:val="none" w:sz="0" w:space="0" w:color="auto"/>
              </w:divBdr>
            </w:div>
            <w:div w:id="1026367703">
              <w:marLeft w:val="0"/>
              <w:marRight w:val="0"/>
              <w:marTop w:val="0"/>
              <w:marBottom w:val="0"/>
              <w:divBdr>
                <w:top w:val="none" w:sz="0" w:space="0" w:color="auto"/>
                <w:left w:val="none" w:sz="0" w:space="0" w:color="auto"/>
                <w:bottom w:val="none" w:sz="0" w:space="0" w:color="auto"/>
                <w:right w:val="none" w:sz="0" w:space="0" w:color="auto"/>
              </w:divBdr>
            </w:div>
            <w:div w:id="1752779150">
              <w:marLeft w:val="0"/>
              <w:marRight w:val="0"/>
              <w:marTop w:val="0"/>
              <w:marBottom w:val="0"/>
              <w:divBdr>
                <w:top w:val="none" w:sz="0" w:space="0" w:color="auto"/>
                <w:left w:val="none" w:sz="0" w:space="0" w:color="auto"/>
                <w:bottom w:val="none" w:sz="0" w:space="0" w:color="auto"/>
                <w:right w:val="none" w:sz="0" w:space="0" w:color="auto"/>
              </w:divBdr>
            </w:div>
            <w:div w:id="1498039547">
              <w:marLeft w:val="0"/>
              <w:marRight w:val="0"/>
              <w:marTop w:val="0"/>
              <w:marBottom w:val="0"/>
              <w:divBdr>
                <w:top w:val="none" w:sz="0" w:space="0" w:color="auto"/>
                <w:left w:val="none" w:sz="0" w:space="0" w:color="auto"/>
                <w:bottom w:val="none" w:sz="0" w:space="0" w:color="auto"/>
                <w:right w:val="none" w:sz="0" w:space="0" w:color="auto"/>
              </w:divBdr>
            </w:div>
            <w:div w:id="1591966311">
              <w:marLeft w:val="0"/>
              <w:marRight w:val="0"/>
              <w:marTop w:val="0"/>
              <w:marBottom w:val="0"/>
              <w:divBdr>
                <w:top w:val="none" w:sz="0" w:space="0" w:color="auto"/>
                <w:left w:val="none" w:sz="0" w:space="0" w:color="auto"/>
                <w:bottom w:val="none" w:sz="0" w:space="0" w:color="auto"/>
                <w:right w:val="none" w:sz="0" w:space="0" w:color="auto"/>
              </w:divBdr>
            </w:div>
            <w:div w:id="1525243969">
              <w:marLeft w:val="0"/>
              <w:marRight w:val="0"/>
              <w:marTop w:val="0"/>
              <w:marBottom w:val="0"/>
              <w:divBdr>
                <w:top w:val="none" w:sz="0" w:space="0" w:color="auto"/>
                <w:left w:val="none" w:sz="0" w:space="0" w:color="auto"/>
                <w:bottom w:val="none" w:sz="0" w:space="0" w:color="auto"/>
                <w:right w:val="none" w:sz="0" w:space="0" w:color="auto"/>
              </w:divBdr>
            </w:div>
            <w:div w:id="1086079108">
              <w:marLeft w:val="0"/>
              <w:marRight w:val="0"/>
              <w:marTop w:val="0"/>
              <w:marBottom w:val="0"/>
              <w:divBdr>
                <w:top w:val="none" w:sz="0" w:space="0" w:color="auto"/>
                <w:left w:val="none" w:sz="0" w:space="0" w:color="auto"/>
                <w:bottom w:val="none" w:sz="0" w:space="0" w:color="auto"/>
                <w:right w:val="none" w:sz="0" w:space="0" w:color="auto"/>
              </w:divBdr>
            </w:div>
            <w:div w:id="593363284">
              <w:marLeft w:val="0"/>
              <w:marRight w:val="0"/>
              <w:marTop w:val="0"/>
              <w:marBottom w:val="0"/>
              <w:divBdr>
                <w:top w:val="none" w:sz="0" w:space="0" w:color="auto"/>
                <w:left w:val="none" w:sz="0" w:space="0" w:color="auto"/>
                <w:bottom w:val="none" w:sz="0" w:space="0" w:color="auto"/>
                <w:right w:val="none" w:sz="0" w:space="0" w:color="auto"/>
              </w:divBdr>
            </w:div>
            <w:div w:id="2127774354">
              <w:marLeft w:val="0"/>
              <w:marRight w:val="0"/>
              <w:marTop w:val="0"/>
              <w:marBottom w:val="0"/>
              <w:divBdr>
                <w:top w:val="none" w:sz="0" w:space="0" w:color="auto"/>
                <w:left w:val="none" w:sz="0" w:space="0" w:color="auto"/>
                <w:bottom w:val="none" w:sz="0" w:space="0" w:color="auto"/>
                <w:right w:val="none" w:sz="0" w:space="0" w:color="auto"/>
              </w:divBdr>
            </w:div>
            <w:div w:id="1814248658">
              <w:marLeft w:val="0"/>
              <w:marRight w:val="0"/>
              <w:marTop w:val="0"/>
              <w:marBottom w:val="0"/>
              <w:divBdr>
                <w:top w:val="none" w:sz="0" w:space="0" w:color="auto"/>
                <w:left w:val="none" w:sz="0" w:space="0" w:color="auto"/>
                <w:bottom w:val="none" w:sz="0" w:space="0" w:color="auto"/>
                <w:right w:val="none" w:sz="0" w:space="0" w:color="auto"/>
              </w:divBdr>
            </w:div>
            <w:div w:id="1883789146">
              <w:marLeft w:val="0"/>
              <w:marRight w:val="0"/>
              <w:marTop w:val="0"/>
              <w:marBottom w:val="0"/>
              <w:divBdr>
                <w:top w:val="none" w:sz="0" w:space="0" w:color="auto"/>
                <w:left w:val="none" w:sz="0" w:space="0" w:color="auto"/>
                <w:bottom w:val="none" w:sz="0" w:space="0" w:color="auto"/>
                <w:right w:val="none" w:sz="0" w:space="0" w:color="auto"/>
              </w:divBdr>
            </w:div>
            <w:div w:id="11700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15">
      <w:bodyDiv w:val="1"/>
      <w:marLeft w:val="0"/>
      <w:marRight w:val="0"/>
      <w:marTop w:val="0"/>
      <w:marBottom w:val="0"/>
      <w:divBdr>
        <w:top w:val="none" w:sz="0" w:space="0" w:color="auto"/>
        <w:left w:val="none" w:sz="0" w:space="0" w:color="auto"/>
        <w:bottom w:val="none" w:sz="0" w:space="0" w:color="auto"/>
        <w:right w:val="none" w:sz="0" w:space="0" w:color="auto"/>
      </w:divBdr>
    </w:div>
    <w:div w:id="1443108601">
      <w:bodyDiv w:val="1"/>
      <w:marLeft w:val="0"/>
      <w:marRight w:val="0"/>
      <w:marTop w:val="0"/>
      <w:marBottom w:val="0"/>
      <w:divBdr>
        <w:top w:val="none" w:sz="0" w:space="0" w:color="auto"/>
        <w:left w:val="none" w:sz="0" w:space="0" w:color="auto"/>
        <w:bottom w:val="none" w:sz="0" w:space="0" w:color="auto"/>
        <w:right w:val="none" w:sz="0" w:space="0" w:color="auto"/>
      </w:divBdr>
      <w:divsChild>
        <w:div w:id="1188641585">
          <w:marLeft w:val="0"/>
          <w:marRight w:val="0"/>
          <w:marTop w:val="0"/>
          <w:marBottom w:val="0"/>
          <w:divBdr>
            <w:top w:val="none" w:sz="0" w:space="0" w:color="auto"/>
            <w:left w:val="none" w:sz="0" w:space="0" w:color="auto"/>
            <w:bottom w:val="none" w:sz="0" w:space="0" w:color="auto"/>
            <w:right w:val="none" w:sz="0" w:space="0" w:color="auto"/>
          </w:divBdr>
          <w:divsChild>
            <w:div w:id="1551762628">
              <w:marLeft w:val="0"/>
              <w:marRight w:val="0"/>
              <w:marTop w:val="0"/>
              <w:marBottom w:val="0"/>
              <w:divBdr>
                <w:top w:val="none" w:sz="0" w:space="0" w:color="auto"/>
                <w:left w:val="none" w:sz="0" w:space="0" w:color="auto"/>
                <w:bottom w:val="none" w:sz="0" w:space="0" w:color="auto"/>
                <w:right w:val="none" w:sz="0" w:space="0" w:color="auto"/>
              </w:divBdr>
            </w:div>
            <w:div w:id="1371297026">
              <w:marLeft w:val="0"/>
              <w:marRight w:val="0"/>
              <w:marTop w:val="0"/>
              <w:marBottom w:val="0"/>
              <w:divBdr>
                <w:top w:val="none" w:sz="0" w:space="0" w:color="auto"/>
                <w:left w:val="none" w:sz="0" w:space="0" w:color="auto"/>
                <w:bottom w:val="none" w:sz="0" w:space="0" w:color="auto"/>
                <w:right w:val="none" w:sz="0" w:space="0" w:color="auto"/>
              </w:divBdr>
            </w:div>
            <w:div w:id="1388452041">
              <w:marLeft w:val="0"/>
              <w:marRight w:val="0"/>
              <w:marTop w:val="0"/>
              <w:marBottom w:val="0"/>
              <w:divBdr>
                <w:top w:val="none" w:sz="0" w:space="0" w:color="auto"/>
                <w:left w:val="none" w:sz="0" w:space="0" w:color="auto"/>
                <w:bottom w:val="none" w:sz="0" w:space="0" w:color="auto"/>
                <w:right w:val="none" w:sz="0" w:space="0" w:color="auto"/>
              </w:divBdr>
            </w:div>
            <w:div w:id="1639266808">
              <w:marLeft w:val="0"/>
              <w:marRight w:val="0"/>
              <w:marTop w:val="0"/>
              <w:marBottom w:val="0"/>
              <w:divBdr>
                <w:top w:val="none" w:sz="0" w:space="0" w:color="auto"/>
                <w:left w:val="none" w:sz="0" w:space="0" w:color="auto"/>
                <w:bottom w:val="none" w:sz="0" w:space="0" w:color="auto"/>
                <w:right w:val="none" w:sz="0" w:space="0" w:color="auto"/>
              </w:divBdr>
            </w:div>
            <w:div w:id="2020572397">
              <w:marLeft w:val="0"/>
              <w:marRight w:val="0"/>
              <w:marTop w:val="0"/>
              <w:marBottom w:val="0"/>
              <w:divBdr>
                <w:top w:val="none" w:sz="0" w:space="0" w:color="auto"/>
                <w:left w:val="none" w:sz="0" w:space="0" w:color="auto"/>
                <w:bottom w:val="none" w:sz="0" w:space="0" w:color="auto"/>
                <w:right w:val="none" w:sz="0" w:space="0" w:color="auto"/>
              </w:divBdr>
            </w:div>
            <w:div w:id="1170751496">
              <w:marLeft w:val="0"/>
              <w:marRight w:val="0"/>
              <w:marTop w:val="0"/>
              <w:marBottom w:val="0"/>
              <w:divBdr>
                <w:top w:val="none" w:sz="0" w:space="0" w:color="auto"/>
                <w:left w:val="none" w:sz="0" w:space="0" w:color="auto"/>
                <w:bottom w:val="none" w:sz="0" w:space="0" w:color="auto"/>
                <w:right w:val="none" w:sz="0" w:space="0" w:color="auto"/>
              </w:divBdr>
            </w:div>
            <w:div w:id="264919768">
              <w:marLeft w:val="0"/>
              <w:marRight w:val="0"/>
              <w:marTop w:val="0"/>
              <w:marBottom w:val="0"/>
              <w:divBdr>
                <w:top w:val="none" w:sz="0" w:space="0" w:color="auto"/>
                <w:left w:val="none" w:sz="0" w:space="0" w:color="auto"/>
                <w:bottom w:val="none" w:sz="0" w:space="0" w:color="auto"/>
                <w:right w:val="none" w:sz="0" w:space="0" w:color="auto"/>
              </w:divBdr>
            </w:div>
            <w:div w:id="995651883">
              <w:marLeft w:val="0"/>
              <w:marRight w:val="0"/>
              <w:marTop w:val="0"/>
              <w:marBottom w:val="0"/>
              <w:divBdr>
                <w:top w:val="none" w:sz="0" w:space="0" w:color="auto"/>
                <w:left w:val="none" w:sz="0" w:space="0" w:color="auto"/>
                <w:bottom w:val="none" w:sz="0" w:space="0" w:color="auto"/>
                <w:right w:val="none" w:sz="0" w:space="0" w:color="auto"/>
              </w:divBdr>
            </w:div>
            <w:div w:id="752239022">
              <w:marLeft w:val="0"/>
              <w:marRight w:val="0"/>
              <w:marTop w:val="0"/>
              <w:marBottom w:val="0"/>
              <w:divBdr>
                <w:top w:val="none" w:sz="0" w:space="0" w:color="auto"/>
                <w:left w:val="none" w:sz="0" w:space="0" w:color="auto"/>
                <w:bottom w:val="none" w:sz="0" w:space="0" w:color="auto"/>
                <w:right w:val="none" w:sz="0" w:space="0" w:color="auto"/>
              </w:divBdr>
            </w:div>
            <w:div w:id="1189106620">
              <w:marLeft w:val="0"/>
              <w:marRight w:val="0"/>
              <w:marTop w:val="0"/>
              <w:marBottom w:val="0"/>
              <w:divBdr>
                <w:top w:val="none" w:sz="0" w:space="0" w:color="auto"/>
                <w:left w:val="none" w:sz="0" w:space="0" w:color="auto"/>
                <w:bottom w:val="none" w:sz="0" w:space="0" w:color="auto"/>
                <w:right w:val="none" w:sz="0" w:space="0" w:color="auto"/>
              </w:divBdr>
            </w:div>
            <w:div w:id="1820536095">
              <w:marLeft w:val="0"/>
              <w:marRight w:val="0"/>
              <w:marTop w:val="0"/>
              <w:marBottom w:val="0"/>
              <w:divBdr>
                <w:top w:val="none" w:sz="0" w:space="0" w:color="auto"/>
                <w:left w:val="none" w:sz="0" w:space="0" w:color="auto"/>
                <w:bottom w:val="none" w:sz="0" w:space="0" w:color="auto"/>
                <w:right w:val="none" w:sz="0" w:space="0" w:color="auto"/>
              </w:divBdr>
            </w:div>
            <w:div w:id="324628664">
              <w:marLeft w:val="0"/>
              <w:marRight w:val="0"/>
              <w:marTop w:val="0"/>
              <w:marBottom w:val="0"/>
              <w:divBdr>
                <w:top w:val="none" w:sz="0" w:space="0" w:color="auto"/>
                <w:left w:val="none" w:sz="0" w:space="0" w:color="auto"/>
                <w:bottom w:val="none" w:sz="0" w:space="0" w:color="auto"/>
                <w:right w:val="none" w:sz="0" w:space="0" w:color="auto"/>
              </w:divBdr>
            </w:div>
            <w:div w:id="1647854413">
              <w:marLeft w:val="0"/>
              <w:marRight w:val="0"/>
              <w:marTop w:val="0"/>
              <w:marBottom w:val="0"/>
              <w:divBdr>
                <w:top w:val="none" w:sz="0" w:space="0" w:color="auto"/>
                <w:left w:val="none" w:sz="0" w:space="0" w:color="auto"/>
                <w:bottom w:val="none" w:sz="0" w:space="0" w:color="auto"/>
                <w:right w:val="none" w:sz="0" w:space="0" w:color="auto"/>
              </w:divBdr>
            </w:div>
            <w:div w:id="1952592120">
              <w:marLeft w:val="0"/>
              <w:marRight w:val="0"/>
              <w:marTop w:val="0"/>
              <w:marBottom w:val="0"/>
              <w:divBdr>
                <w:top w:val="none" w:sz="0" w:space="0" w:color="auto"/>
                <w:left w:val="none" w:sz="0" w:space="0" w:color="auto"/>
                <w:bottom w:val="none" w:sz="0" w:space="0" w:color="auto"/>
                <w:right w:val="none" w:sz="0" w:space="0" w:color="auto"/>
              </w:divBdr>
            </w:div>
            <w:div w:id="602692734">
              <w:marLeft w:val="0"/>
              <w:marRight w:val="0"/>
              <w:marTop w:val="0"/>
              <w:marBottom w:val="0"/>
              <w:divBdr>
                <w:top w:val="none" w:sz="0" w:space="0" w:color="auto"/>
                <w:left w:val="none" w:sz="0" w:space="0" w:color="auto"/>
                <w:bottom w:val="none" w:sz="0" w:space="0" w:color="auto"/>
                <w:right w:val="none" w:sz="0" w:space="0" w:color="auto"/>
              </w:divBdr>
            </w:div>
            <w:div w:id="1768118035">
              <w:marLeft w:val="0"/>
              <w:marRight w:val="0"/>
              <w:marTop w:val="0"/>
              <w:marBottom w:val="0"/>
              <w:divBdr>
                <w:top w:val="none" w:sz="0" w:space="0" w:color="auto"/>
                <w:left w:val="none" w:sz="0" w:space="0" w:color="auto"/>
                <w:bottom w:val="none" w:sz="0" w:space="0" w:color="auto"/>
                <w:right w:val="none" w:sz="0" w:space="0" w:color="auto"/>
              </w:divBdr>
            </w:div>
            <w:div w:id="503470984">
              <w:marLeft w:val="0"/>
              <w:marRight w:val="0"/>
              <w:marTop w:val="0"/>
              <w:marBottom w:val="0"/>
              <w:divBdr>
                <w:top w:val="none" w:sz="0" w:space="0" w:color="auto"/>
                <w:left w:val="none" w:sz="0" w:space="0" w:color="auto"/>
                <w:bottom w:val="none" w:sz="0" w:space="0" w:color="auto"/>
                <w:right w:val="none" w:sz="0" w:space="0" w:color="auto"/>
              </w:divBdr>
            </w:div>
            <w:div w:id="197402471">
              <w:marLeft w:val="0"/>
              <w:marRight w:val="0"/>
              <w:marTop w:val="0"/>
              <w:marBottom w:val="0"/>
              <w:divBdr>
                <w:top w:val="none" w:sz="0" w:space="0" w:color="auto"/>
                <w:left w:val="none" w:sz="0" w:space="0" w:color="auto"/>
                <w:bottom w:val="none" w:sz="0" w:space="0" w:color="auto"/>
                <w:right w:val="none" w:sz="0" w:space="0" w:color="auto"/>
              </w:divBdr>
            </w:div>
            <w:div w:id="844636332">
              <w:marLeft w:val="0"/>
              <w:marRight w:val="0"/>
              <w:marTop w:val="0"/>
              <w:marBottom w:val="0"/>
              <w:divBdr>
                <w:top w:val="none" w:sz="0" w:space="0" w:color="auto"/>
                <w:left w:val="none" w:sz="0" w:space="0" w:color="auto"/>
                <w:bottom w:val="none" w:sz="0" w:space="0" w:color="auto"/>
                <w:right w:val="none" w:sz="0" w:space="0" w:color="auto"/>
              </w:divBdr>
            </w:div>
            <w:div w:id="1825899149">
              <w:marLeft w:val="0"/>
              <w:marRight w:val="0"/>
              <w:marTop w:val="0"/>
              <w:marBottom w:val="0"/>
              <w:divBdr>
                <w:top w:val="none" w:sz="0" w:space="0" w:color="auto"/>
                <w:left w:val="none" w:sz="0" w:space="0" w:color="auto"/>
                <w:bottom w:val="none" w:sz="0" w:space="0" w:color="auto"/>
                <w:right w:val="none" w:sz="0" w:space="0" w:color="auto"/>
              </w:divBdr>
            </w:div>
            <w:div w:id="1825394884">
              <w:marLeft w:val="0"/>
              <w:marRight w:val="0"/>
              <w:marTop w:val="0"/>
              <w:marBottom w:val="0"/>
              <w:divBdr>
                <w:top w:val="none" w:sz="0" w:space="0" w:color="auto"/>
                <w:left w:val="none" w:sz="0" w:space="0" w:color="auto"/>
                <w:bottom w:val="none" w:sz="0" w:space="0" w:color="auto"/>
                <w:right w:val="none" w:sz="0" w:space="0" w:color="auto"/>
              </w:divBdr>
            </w:div>
            <w:div w:id="311176840">
              <w:marLeft w:val="0"/>
              <w:marRight w:val="0"/>
              <w:marTop w:val="0"/>
              <w:marBottom w:val="0"/>
              <w:divBdr>
                <w:top w:val="none" w:sz="0" w:space="0" w:color="auto"/>
                <w:left w:val="none" w:sz="0" w:space="0" w:color="auto"/>
                <w:bottom w:val="none" w:sz="0" w:space="0" w:color="auto"/>
                <w:right w:val="none" w:sz="0" w:space="0" w:color="auto"/>
              </w:divBdr>
            </w:div>
            <w:div w:id="793064532">
              <w:marLeft w:val="0"/>
              <w:marRight w:val="0"/>
              <w:marTop w:val="0"/>
              <w:marBottom w:val="0"/>
              <w:divBdr>
                <w:top w:val="none" w:sz="0" w:space="0" w:color="auto"/>
                <w:left w:val="none" w:sz="0" w:space="0" w:color="auto"/>
                <w:bottom w:val="none" w:sz="0" w:space="0" w:color="auto"/>
                <w:right w:val="none" w:sz="0" w:space="0" w:color="auto"/>
              </w:divBdr>
            </w:div>
            <w:div w:id="298077886">
              <w:marLeft w:val="0"/>
              <w:marRight w:val="0"/>
              <w:marTop w:val="0"/>
              <w:marBottom w:val="0"/>
              <w:divBdr>
                <w:top w:val="none" w:sz="0" w:space="0" w:color="auto"/>
                <w:left w:val="none" w:sz="0" w:space="0" w:color="auto"/>
                <w:bottom w:val="none" w:sz="0" w:space="0" w:color="auto"/>
                <w:right w:val="none" w:sz="0" w:space="0" w:color="auto"/>
              </w:divBdr>
            </w:div>
            <w:div w:id="1766531383">
              <w:marLeft w:val="0"/>
              <w:marRight w:val="0"/>
              <w:marTop w:val="0"/>
              <w:marBottom w:val="0"/>
              <w:divBdr>
                <w:top w:val="none" w:sz="0" w:space="0" w:color="auto"/>
                <w:left w:val="none" w:sz="0" w:space="0" w:color="auto"/>
                <w:bottom w:val="none" w:sz="0" w:space="0" w:color="auto"/>
                <w:right w:val="none" w:sz="0" w:space="0" w:color="auto"/>
              </w:divBdr>
            </w:div>
            <w:div w:id="12476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671">
      <w:bodyDiv w:val="1"/>
      <w:marLeft w:val="0"/>
      <w:marRight w:val="0"/>
      <w:marTop w:val="0"/>
      <w:marBottom w:val="0"/>
      <w:divBdr>
        <w:top w:val="none" w:sz="0" w:space="0" w:color="auto"/>
        <w:left w:val="none" w:sz="0" w:space="0" w:color="auto"/>
        <w:bottom w:val="none" w:sz="0" w:space="0" w:color="auto"/>
        <w:right w:val="none" w:sz="0" w:space="0" w:color="auto"/>
      </w:divBdr>
      <w:divsChild>
        <w:div w:id="1366323711">
          <w:marLeft w:val="0"/>
          <w:marRight w:val="0"/>
          <w:marTop w:val="0"/>
          <w:marBottom w:val="0"/>
          <w:divBdr>
            <w:top w:val="none" w:sz="0" w:space="0" w:color="auto"/>
            <w:left w:val="none" w:sz="0" w:space="0" w:color="auto"/>
            <w:bottom w:val="none" w:sz="0" w:space="0" w:color="auto"/>
            <w:right w:val="none" w:sz="0" w:space="0" w:color="auto"/>
          </w:divBdr>
          <w:divsChild>
            <w:div w:id="215357729">
              <w:marLeft w:val="0"/>
              <w:marRight w:val="0"/>
              <w:marTop w:val="0"/>
              <w:marBottom w:val="0"/>
              <w:divBdr>
                <w:top w:val="none" w:sz="0" w:space="0" w:color="auto"/>
                <w:left w:val="none" w:sz="0" w:space="0" w:color="auto"/>
                <w:bottom w:val="none" w:sz="0" w:space="0" w:color="auto"/>
                <w:right w:val="none" w:sz="0" w:space="0" w:color="auto"/>
              </w:divBdr>
            </w:div>
            <w:div w:id="378280778">
              <w:marLeft w:val="0"/>
              <w:marRight w:val="0"/>
              <w:marTop w:val="0"/>
              <w:marBottom w:val="0"/>
              <w:divBdr>
                <w:top w:val="none" w:sz="0" w:space="0" w:color="auto"/>
                <w:left w:val="none" w:sz="0" w:space="0" w:color="auto"/>
                <w:bottom w:val="none" w:sz="0" w:space="0" w:color="auto"/>
                <w:right w:val="none" w:sz="0" w:space="0" w:color="auto"/>
              </w:divBdr>
            </w:div>
            <w:div w:id="638071392">
              <w:marLeft w:val="0"/>
              <w:marRight w:val="0"/>
              <w:marTop w:val="0"/>
              <w:marBottom w:val="0"/>
              <w:divBdr>
                <w:top w:val="none" w:sz="0" w:space="0" w:color="auto"/>
                <w:left w:val="none" w:sz="0" w:space="0" w:color="auto"/>
                <w:bottom w:val="none" w:sz="0" w:space="0" w:color="auto"/>
                <w:right w:val="none" w:sz="0" w:space="0" w:color="auto"/>
              </w:divBdr>
            </w:div>
            <w:div w:id="574514452">
              <w:marLeft w:val="0"/>
              <w:marRight w:val="0"/>
              <w:marTop w:val="0"/>
              <w:marBottom w:val="0"/>
              <w:divBdr>
                <w:top w:val="none" w:sz="0" w:space="0" w:color="auto"/>
                <w:left w:val="none" w:sz="0" w:space="0" w:color="auto"/>
                <w:bottom w:val="none" w:sz="0" w:space="0" w:color="auto"/>
                <w:right w:val="none" w:sz="0" w:space="0" w:color="auto"/>
              </w:divBdr>
            </w:div>
            <w:div w:id="2005818763">
              <w:marLeft w:val="0"/>
              <w:marRight w:val="0"/>
              <w:marTop w:val="0"/>
              <w:marBottom w:val="0"/>
              <w:divBdr>
                <w:top w:val="none" w:sz="0" w:space="0" w:color="auto"/>
                <w:left w:val="none" w:sz="0" w:space="0" w:color="auto"/>
                <w:bottom w:val="none" w:sz="0" w:space="0" w:color="auto"/>
                <w:right w:val="none" w:sz="0" w:space="0" w:color="auto"/>
              </w:divBdr>
            </w:div>
            <w:div w:id="1110274698">
              <w:marLeft w:val="0"/>
              <w:marRight w:val="0"/>
              <w:marTop w:val="240"/>
              <w:marBottom w:val="240"/>
              <w:divBdr>
                <w:top w:val="single" w:sz="12" w:space="0" w:color="EBEBEB"/>
                <w:left w:val="none" w:sz="0" w:space="0" w:color="auto"/>
                <w:bottom w:val="single" w:sz="12" w:space="0" w:color="EBEBEB"/>
                <w:right w:val="none" w:sz="0" w:space="0" w:color="auto"/>
              </w:divBdr>
              <w:divsChild>
                <w:div w:id="5997226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5690278">
      <w:bodyDiv w:val="1"/>
      <w:marLeft w:val="0"/>
      <w:marRight w:val="0"/>
      <w:marTop w:val="0"/>
      <w:marBottom w:val="0"/>
      <w:divBdr>
        <w:top w:val="none" w:sz="0" w:space="0" w:color="auto"/>
        <w:left w:val="none" w:sz="0" w:space="0" w:color="auto"/>
        <w:bottom w:val="none" w:sz="0" w:space="0" w:color="auto"/>
        <w:right w:val="none" w:sz="0" w:space="0" w:color="auto"/>
      </w:divBdr>
      <w:divsChild>
        <w:div w:id="1039357544">
          <w:marLeft w:val="0"/>
          <w:marRight w:val="0"/>
          <w:marTop w:val="0"/>
          <w:marBottom w:val="0"/>
          <w:divBdr>
            <w:top w:val="none" w:sz="0" w:space="0" w:color="auto"/>
            <w:left w:val="none" w:sz="0" w:space="0" w:color="auto"/>
            <w:bottom w:val="none" w:sz="0" w:space="0" w:color="auto"/>
            <w:right w:val="none" w:sz="0" w:space="0" w:color="auto"/>
          </w:divBdr>
          <w:divsChild>
            <w:div w:id="545022966">
              <w:marLeft w:val="0"/>
              <w:marRight w:val="0"/>
              <w:marTop w:val="0"/>
              <w:marBottom w:val="0"/>
              <w:divBdr>
                <w:top w:val="none" w:sz="0" w:space="0" w:color="auto"/>
                <w:left w:val="none" w:sz="0" w:space="0" w:color="auto"/>
                <w:bottom w:val="none" w:sz="0" w:space="0" w:color="auto"/>
                <w:right w:val="none" w:sz="0" w:space="0" w:color="auto"/>
              </w:divBdr>
            </w:div>
            <w:div w:id="1929846551">
              <w:marLeft w:val="0"/>
              <w:marRight w:val="0"/>
              <w:marTop w:val="0"/>
              <w:marBottom w:val="0"/>
              <w:divBdr>
                <w:top w:val="none" w:sz="0" w:space="0" w:color="auto"/>
                <w:left w:val="none" w:sz="0" w:space="0" w:color="auto"/>
                <w:bottom w:val="none" w:sz="0" w:space="0" w:color="auto"/>
                <w:right w:val="none" w:sz="0" w:space="0" w:color="auto"/>
              </w:divBdr>
            </w:div>
            <w:div w:id="1179273628">
              <w:marLeft w:val="0"/>
              <w:marRight w:val="0"/>
              <w:marTop w:val="0"/>
              <w:marBottom w:val="0"/>
              <w:divBdr>
                <w:top w:val="none" w:sz="0" w:space="0" w:color="auto"/>
                <w:left w:val="none" w:sz="0" w:space="0" w:color="auto"/>
                <w:bottom w:val="none" w:sz="0" w:space="0" w:color="auto"/>
                <w:right w:val="none" w:sz="0" w:space="0" w:color="auto"/>
              </w:divBdr>
            </w:div>
            <w:div w:id="2040934428">
              <w:marLeft w:val="0"/>
              <w:marRight w:val="0"/>
              <w:marTop w:val="0"/>
              <w:marBottom w:val="0"/>
              <w:divBdr>
                <w:top w:val="none" w:sz="0" w:space="0" w:color="auto"/>
                <w:left w:val="none" w:sz="0" w:space="0" w:color="auto"/>
                <w:bottom w:val="none" w:sz="0" w:space="0" w:color="auto"/>
                <w:right w:val="none" w:sz="0" w:space="0" w:color="auto"/>
              </w:divBdr>
            </w:div>
            <w:div w:id="1041320259">
              <w:marLeft w:val="0"/>
              <w:marRight w:val="0"/>
              <w:marTop w:val="0"/>
              <w:marBottom w:val="0"/>
              <w:divBdr>
                <w:top w:val="none" w:sz="0" w:space="0" w:color="auto"/>
                <w:left w:val="none" w:sz="0" w:space="0" w:color="auto"/>
                <w:bottom w:val="none" w:sz="0" w:space="0" w:color="auto"/>
                <w:right w:val="none" w:sz="0" w:space="0" w:color="auto"/>
              </w:divBdr>
            </w:div>
            <w:div w:id="1056467841">
              <w:marLeft w:val="0"/>
              <w:marRight w:val="0"/>
              <w:marTop w:val="0"/>
              <w:marBottom w:val="0"/>
              <w:divBdr>
                <w:top w:val="none" w:sz="0" w:space="0" w:color="auto"/>
                <w:left w:val="none" w:sz="0" w:space="0" w:color="auto"/>
                <w:bottom w:val="none" w:sz="0" w:space="0" w:color="auto"/>
                <w:right w:val="none" w:sz="0" w:space="0" w:color="auto"/>
              </w:divBdr>
            </w:div>
            <w:div w:id="1557933462">
              <w:marLeft w:val="0"/>
              <w:marRight w:val="0"/>
              <w:marTop w:val="0"/>
              <w:marBottom w:val="0"/>
              <w:divBdr>
                <w:top w:val="none" w:sz="0" w:space="0" w:color="auto"/>
                <w:left w:val="none" w:sz="0" w:space="0" w:color="auto"/>
                <w:bottom w:val="none" w:sz="0" w:space="0" w:color="auto"/>
                <w:right w:val="none" w:sz="0" w:space="0" w:color="auto"/>
              </w:divBdr>
            </w:div>
            <w:div w:id="1991471175">
              <w:marLeft w:val="0"/>
              <w:marRight w:val="0"/>
              <w:marTop w:val="0"/>
              <w:marBottom w:val="0"/>
              <w:divBdr>
                <w:top w:val="none" w:sz="0" w:space="0" w:color="auto"/>
                <w:left w:val="none" w:sz="0" w:space="0" w:color="auto"/>
                <w:bottom w:val="none" w:sz="0" w:space="0" w:color="auto"/>
                <w:right w:val="none" w:sz="0" w:space="0" w:color="auto"/>
              </w:divBdr>
            </w:div>
            <w:div w:id="182593223">
              <w:marLeft w:val="0"/>
              <w:marRight w:val="0"/>
              <w:marTop w:val="0"/>
              <w:marBottom w:val="0"/>
              <w:divBdr>
                <w:top w:val="none" w:sz="0" w:space="0" w:color="auto"/>
                <w:left w:val="none" w:sz="0" w:space="0" w:color="auto"/>
                <w:bottom w:val="none" w:sz="0" w:space="0" w:color="auto"/>
                <w:right w:val="none" w:sz="0" w:space="0" w:color="auto"/>
              </w:divBdr>
            </w:div>
            <w:div w:id="1089421554">
              <w:marLeft w:val="0"/>
              <w:marRight w:val="0"/>
              <w:marTop w:val="0"/>
              <w:marBottom w:val="0"/>
              <w:divBdr>
                <w:top w:val="none" w:sz="0" w:space="0" w:color="auto"/>
                <w:left w:val="none" w:sz="0" w:space="0" w:color="auto"/>
                <w:bottom w:val="none" w:sz="0" w:space="0" w:color="auto"/>
                <w:right w:val="none" w:sz="0" w:space="0" w:color="auto"/>
              </w:divBdr>
            </w:div>
            <w:div w:id="609972934">
              <w:marLeft w:val="0"/>
              <w:marRight w:val="0"/>
              <w:marTop w:val="0"/>
              <w:marBottom w:val="0"/>
              <w:divBdr>
                <w:top w:val="none" w:sz="0" w:space="0" w:color="auto"/>
                <w:left w:val="none" w:sz="0" w:space="0" w:color="auto"/>
                <w:bottom w:val="none" w:sz="0" w:space="0" w:color="auto"/>
                <w:right w:val="none" w:sz="0" w:space="0" w:color="auto"/>
              </w:divBdr>
            </w:div>
            <w:div w:id="10757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224">
      <w:bodyDiv w:val="1"/>
      <w:marLeft w:val="0"/>
      <w:marRight w:val="0"/>
      <w:marTop w:val="0"/>
      <w:marBottom w:val="0"/>
      <w:divBdr>
        <w:top w:val="none" w:sz="0" w:space="0" w:color="auto"/>
        <w:left w:val="none" w:sz="0" w:space="0" w:color="auto"/>
        <w:bottom w:val="none" w:sz="0" w:space="0" w:color="auto"/>
        <w:right w:val="none" w:sz="0" w:space="0" w:color="auto"/>
      </w:divBdr>
      <w:divsChild>
        <w:div w:id="1490050311">
          <w:marLeft w:val="0"/>
          <w:marRight w:val="0"/>
          <w:marTop w:val="0"/>
          <w:marBottom w:val="0"/>
          <w:divBdr>
            <w:top w:val="none" w:sz="0" w:space="0" w:color="auto"/>
            <w:left w:val="none" w:sz="0" w:space="0" w:color="auto"/>
            <w:bottom w:val="none" w:sz="0" w:space="0" w:color="auto"/>
            <w:right w:val="none" w:sz="0" w:space="0" w:color="auto"/>
          </w:divBdr>
          <w:divsChild>
            <w:div w:id="1044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2980">
      <w:bodyDiv w:val="1"/>
      <w:marLeft w:val="0"/>
      <w:marRight w:val="0"/>
      <w:marTop w:val="0"/>
      <w:marBottom w:val="0"/>
      <w:divBdr>
        <w:top w:val="none" w:sz="0" w:space="0" w:color="auto"/>
        <w:left w:val="none" w:sz="0" w:space="0" w:color="auto"/>
        <w:bottom w:val="none" w:sz="0" w:space="0" w:color="auto"/>
        <w:right w:val="none" w:sz="0" w:space="0" w:color="auto"/>
      </w:divBdr>
      <w:divsChild>
        <w:div w:id="999120926">
          <w:marLeft w:val="0"/>
          <w:marRight w:val="0"/>
          <w:marTop w:val="0"/>
          <w:marBottom w:val="0"/>
          <w:divBdr>
            <w:top w:val="none" w:sz="0" w:space="0" w:color="auto"/>
            <w:left w:val="none" w:sz="0" w:space="0" w:color="auto"/>
            <w:bottom w:val="none" w:sz="0" w:space="0" w:color="auto"/>
            <w:right w:val="none" w:sz="0" w:space="0" w:color="auto"/>
          </w:divBdr>
          <w:divsChild>
            <w:div w:id="5784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406">
      <w:bodyDiv w:val="1"/>
      <w:marLeft w:val="0"/>
      <w:marRight w:val="0"/>
      <w:marTop w:val="0"/>
      <w:marBottom w:val="0"/>
      <w:divBdr>
        <w:top w:val="none" w:sz="0" w:space="0" w:color="auto"/>
        <w:left w:val="none" w:sz="0" w:space="0" w:color="auto"/>
        <w:bottom w:val="none" w:sz="0" w:space="0" w:color="auto"/>
        <w:right w:val="none" w:sz="0" w:space="0" w:color="auto"/>
      </w:divBdr>
      <w:divsChild>
        <w:div w:id="274025540">
          <w:marLeft w:val="0"/>
          <w:marRight w:val="0"/>
          <w:marTop w:val="0"/>
          <w:marBottom w:val="0"/>
          <w:divBdr>
            <w:top w:val="none" w:sz="0" w:space="0" w:color="auto"/>
            <w:left w:val="none" w:sz="0" w:space="0" w:color="auto"/>
            <w:bottom w:val="none" w:sz="0" w:space="0" w:color="auto"/>
            <w:right w:val="none" w:sz="0" w:space="0" w:color="auto"/>
          </w:divBdr>
          <w:divsChild>
            <w:div w:id="805975524">
              <w:marLeft w:val="0"/>
              <w:marRight w:val="0"/>
              <w:marTop w:val="0"/>
              <w:marBottom w:val="0"/>
              <w:divBdr>
                <w:top w:val="none" w:sz="0" w:space="0" w:color="auto"/>
                <w:left w:val="none" w:sz="0" w:space="0" w:color="auto"/>
                <w:bottom w:val="none" w:sz="0" w:space="0" w:color="auto"/>
                <w:right w:val="none" w:sz="0" w:space="0" w:color="auto"/>
              </w:divBdr>
            </w:div>
            <w:div w:id="135414287">
              <w:marLeft w:val="0"/>
              <w:marRight w:val="0"/>
              <w:marTop w:val="0"/>
              <w:marBottom w:val="0"/>
              <w:divBdr>
                <w:top w:val="none" w:sz="0" w:space="0" w:color="auto"/>
                <w:left w:val="none" w:sz="0" w:space="0" w:color="auto"/>
                <w:bottom w:val="none" w:sz="0" w:space="0" w:color="auto"/>
                <w:right w:val="none" w:sz="0" w:space="0" w:color="auto"/>
              </w:divBdr>
            </w:div>
            <w:div w:id="1577401500">
              <w:marLeft w:val="0"/>
              <w:marRight w:val="0"/>
              <w:marTop w:val="0"/>
              <w:marBottom w:val="0"/>
              <w:divBdr>
                <w:top w:val="none" w:sz="0" w:space="0" w:color="auto"/>
                <w:left w:val="none" w:sz="0" w:space="0" w:color="auto"/>
                <w:bottom w:val="none" w:sz="0" w:space="0" w:color="auto"/>
                <w:right w:val="none" w:sz="0" w:space="0" w:color="auto"/>
              </w:divBdr>
            </w:div>
            <w:div w:id="12351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biochemistry-genetics-and-molecular-biology/fragment-antigen-binding" TargetMode="External"/><Relationship Id="rId117" Type="http://schemas.openxmlformats.org/officeDocument/2006/relationships/hyperlink" Target="https://www.sciencedirect.com/science/article/pii/S2405471221003318?via%3Dihub" TargetMode="External"/><Relationship Id="rId21" Type="http://schemas.openxmlformats.org/officeDocument/2006/relationships/hyperlink" Target="https://www.sciencedirect.com/topics/biochemistry-genetics-and-molecular-biology/proteomics" TargetMode="External"/><Relationship Id="rId42" Type="http://schemas.openxmlformats.org/officeDocument/2006/relationships/hyperlink" Target="https://www.sciencedirect.com/science/article/pii/S2405471221003318?via%3Dihub" TargetMode="External"/><Relationship Id="rId47" Type="http://schemas.openxmlformats.org/officeDocument/2006/relationships/hyperlink" Target="https://www.sciencedirect.com/science/article/pii/S2405471221003318?via%3Dihub" TargetMode="External"/><Relationship Id="rId63" Type="http://schemas.openxmlformats.org/officeDocument/2006/relationships/hyperlink" Target="https://www.sciencedirect.com/science/article/pii/S2405471221003318?via%3Dihub" TargetMode="External"/><Relationship Id="rId68" Type="http://schemas.openxmlformats.org/officeDocument/2006/relationships/hyperlink" Target="https://www.sciencedirect.com/topics/biochemistry-genetics-and-molecular-biology/chymotrypsin" TargetMode="External"/><Relationship Id="rId84" Type="http://schemas.openxmlformats.org/officeDocument/2006/relationships/hyperlink" Target="https://www.sciencedirect.com/topics/biochemistry-genetics-and-molecular-biology/immunogenetics" TargetMode="External"/><Relationship Id="rId89" Type="http://schemas.openxmlformats.org/officeDocument/2006/relationships/hyperlink" Target="http://clinicaltrials.gov/" TargetMode="External"/><Relationship Id="rId112" Type="http://schemas.openxmlformats.org/officeDocument/2006/relationships/hyperlink" Target="https://www.sciencedirect.com/science/article/pii/S2405471221003318?via%3Dihub" TargetMode="External"/><Relationship Id="rId16" Type="http://schemas.openxmlformats.org/officeDocument/2006/relationships/hyperlink" Target="https://www.sciencedirect.com/topics/biochemistry-genetics-and-molecular-biology/nucleic-acids" TargetMode="External"/><Relationship Id="rId107" Type="http://schemas.openxmlformats.org/officeDocument/2006/relationships/hyperlink" Target="https://www.sciencedirect.com/topics/biochemistry-genetics-and-molecular-biology/proteome" TargetMode="External"/><Relationship Id="rId11" Type="http://schemas.openxmlformats.org/officeDocument/2006/relationships/hyperlink" Target="https://www.sciencedirect.com/topics/biochemistry-genetics-and-molecular-biology/complement-activation" TargetMode="External"/><Relationship Id="rId32" Type="http://schemas.openxmlformats.org/officeDocument/2006/relationships/hyperlink" Target="https://www.sciencedirect.com/science/article/pii/S2405471221003318?via%3Dihub" TargetMode="External"/><Relationship Id="rId37" Type="http://schemas.openxmlformats.org/officeDocument/2006/relationships/hyperlink" Target="https://www.sciencedirect.com/science/article/pii/S2405471221003318?via%3Dihub" TargetMode="External"/><Relationship Id="rId53" Type="http://schemas.openxmlformats.org/officeDocument/2006/relationships/hyperlink" Target="https://www.sciencedirect.com/topics/biochemistry-genetics-and-molecular-biology/shotgun-proteomics" TargetMode="External"/><Relationship Id="rId58" Type="http://schemas.openxmlformats.org/officeDocument/2006/relationships/hyperlink" Target="https://www.sciencedirect.com/science/article/pii/S2405471221003318?via%3Dihub" TargetMode="External"/><Relationship Id="rId74" Type="http://schemas.openxmlformats.org/officeDocument/2006/relationships/hyperlink" Target="https://www.sciencedirect.com/topics/biochemistry-genetics-and-molecular-biology/somatic-hypermutation" TargetMode="External"/><Relationship Id="rId79" Type="http://schemas.openxmlformats.org/officeDocument/2006/relationships/hyperlink" Target="https://www.sciencedirect.com/science/article/pii/S2405471221003318?via%3Dihub" TargetMode="External"/><Relationship Id="rId102" Type="http://schemas.openxmlformats.org/officeDocument/2006/relationships/hyperlink" Target="https://www.sciencedirect.com/topics/biochemistry-genetics-and-molecular-biology/pepsin" TargetMode="External"/><Relationship Id="rId5" Type="http://schemas.openxmlformats.org/officeDocument/2006/relationships/styles" Target="styles.xml"/><Relationship Id="rId90" Type="http://schemas.openxmlformats.org/officeDocument/2006/relationships/hyperlink" Target="http://clinicaltrials.gov/show/NCT01905033" TargetMode="External"/><Relationship Id="rId95" Type="http://schemas.openxmlformats.org/officeDocument/2006/relationships/hyperlink" Target="https://www.sciencedirect.com/topics/biochemistry-genetics-and-molecular-biology/liquid-chromatography" TargetMode="External"/><Relationship Id="rId22" Type="http://schemas.openxmlformats.org/officeDocument/2006/relationships/hyperlink" Target="https://www.sciencedirect.com/topics/biochemistry-genetics-and-molecular-biology/antigen-specificity" TargetMode="External"/><Relationship Id="rId27" Type="http://schemas.openxmlformats.org/officeDocument/2006/relationships/hyperlink" Target="https://www.sciencedirect.com/topics/biochemistry-genetics-and-molecular-biology/hypervariable" TargetMode="External"/><Relationship Id="rId43" Type="http://schemas.openxmlformats.org/officeDocument/2006/relationships/hyperlink" Target="https://www.sciencedirect.com/topics/biochemistry-genetics-and-molecular-biology/glycosylation" TargetMode="External"/><Relationship Id="rId48" Type="http://schemas.openxmlformats.org/officeDocument/2006/relationships/hyperlink" Target="https://www.sciencedirect.com/science/article/pii/S2405471221003318?via%3Dihub" TargetMode="External"/><Relationship Id="rId64" Type="http://schemas.openxmlformats.org/officeDocument/2006/relationships/hyperlink" Target="https://www.sciencedirect.com/science/article/pii/S2405471221003318?via%3Dihub" TargetMode="External"/><Relationship Id="rId69" Type="http://schemas.openxmlformats.org/officeDocument/2006/relationships/hyperlink" Target="https://www.sciencedirect.com/topics/biochemistry-genetics-and-molecular-biology/thermolysin" TargetMode="External"/><Relationship Id="rId113" Type="http://schemas.openxmlformats.org/officeDocument/2006/relationships/hyperlink" Target="https://www.sciencedirect.com/science/article/pii/S2405471221003318?via%3Dihub" TargetMode="External"/><Relationship Id="rId118" Type="http://schemas.openxmlformats.org/officeDocument/2006/relationships/fontTable" Target="fontTable.xml"/><Relationship Id="rId80" Type="http://schemas.openxmlformats.org/officeDocument/2006/relationships/hyperlink" Target="https://www.sciencedirect.com/science/article/pii/S2405471221003318?via%3Dihub" TargetMode="External"/><Relationship Id="rId85" Type="http://schemas.openxmlformats.org/officeDocument/2006/relationships/hyperlink" Target="https://www.sciencedirect.com/topics/biochemistry-genetics-and-molecular-biology/rna-sequence" TargetMode="External"/><Relationship Id="rId12" Type="http://schemas.openxmlformats.org/officeDocument/2006/relationships/hyperlink" Target="https://www.sciencedirect.com/topics/biochemistry-genetics-and-molecular-biology/hypervariable" TargetMode="External"/><Relationship Id="rId17" Type="http://schemas.openxmlformats.org/officeDocument/2006/relationships/hyperlink" Target="https://www.sciencedirect.com/topics/biochemistry-genetics-and-molecular-biology/b-lymphocyte-subpopulation" TargetMode="External"/><Relationship Id="rId33" Type="http://schemas.openxmlformats.org/officeDocument/2006/relationships/hyperlink" Target="https://www.sciencedirect.com/topics/biochemistry-genetics-and-molecular-biology/monoclonal-antibody" TargetMode="External"/><Relationship Id="rId38" Type="http://schemas.openxmlformats.org/officeDocument/2006/relationships/hyperlink" Target="https://www.sciencedirect.com/science/article/pii/S2405471221003318?via%3Dihub" TargetMode="External"/><Relationship Id="rId59" Type="http://schemas.openxmlformats.org/officeDocument/2006/relationships/hyperlink" Target="https://www.sciencedirect.com/topics/biochemistry-genetics-and-molecular-biology/electron-transfer-dissociation" TargetMode="External"/><Relationship Id="rId103" Type="http://schemas.openxmlformats.org/officeDocument/2006/relationships/hyperlink" Target="https://www.sciencedirect.com/topics/biochemistry-genetics-and-molecular-biology/iodoacetic-acid" TargetMode="External"/><Relationship Id="rId108" Type="http://schemas.openxmlformats.org/officeDocument/2006/relationships/hyperlink" Target="https://www.sciencedirect.com/science/article/pii/S2405471221003318?via%3Dihub" TargetMode="External"/><Relationship Id="rId54" Type="http://schemas.openxmlformats.org/officeDocument/2006/relationships/image" Target="media/image3.jpeg"/><Relationship Id="rId70" Type="http://schemas.openxmlformats.org/officeDocument/2006/relationships/hyperlink" Target="https://www.sciencedirect.com/topics/biochemistry-genetics-and-molecular-biology/pepsin" TargetMode="External"/><Relationship Id="rId75" Type="http://schemas.openxmlformats.org/officeDocument/2006/relationships/hyperlink" Target="https://www.sciencedirect.com/science/article/pii/S2405471221003318?via%3Dihub" TargetMode="External"/><Relationship Id="rId91" Type="http://schemas.openxmlformats.org/officeDocument/2006/relationships/hyperlink" Target="https://www.sciencedirect.com/topics/biochemistry-genetics-and-molecular-biology/monoclonal-antibodies" TargetMode="External"/><Relationship Id="rId96" Type="http://schemas.openxmlformats.org/officeDocument/2006/relationships/hyperlink" Target="https://www.sciencedirect.com/topics/biochemistry-genetics-and-molecular-biology/gradient-elution"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jpeg"/><Relationship Id="rId28" Type="http://schemas.openxmlformats.org/officeDocument/2006/relationships/hyperlink" Target="https://www.sciencedirect.com/topics/biochemistry-genetics-and-molecular-biology/complementarity-determining-region" TargetMode="External"/><Relationship Id="rId49" Type="http://schemas.openxmlformats.org/officeDocument/2006/relationships/hyperlink" Target="https://www.sciencedirect.com/science/article/pii/S2405471221003318?via%3Dihub" TargetMode="External"/><Relationship Id="rId114" Type="http://schemas.openxmlformats.org/officeDocument/2006/relationships/hyperlink" Target="https://www.sciencedirect.com/science/article/pii/S2405471221003318?via%3Dihub" TargetMode="External"/><Relationship Id="rId119" Type="http://schemas.microsoft.com/office/2011/relationships/people" Target="people.xml"/><Relationship Id="rId10" Type="http://schemas.openxmlformats.org/officeDocument/2006/relationships/hyperlink" Target="https://www.sciencedirect.com/topics/biochemistry-genetics-and-molecular-biology/immunoglobulin-domain" TargetMode="External"/><Relationship Id="rId31" Type="http://schemas.openxmlformats.org/officeDocument/2006/relationships/hyperlink" Target="https://www.sciencedirect.com/topics/biochemistry-genetics-and-molecular-biology/monoclonal-antibodies" TargetMode="External"/><Relationship Id="rId44" Type="http://schemas.openxmlformats.org/officeDocument/2006/relationships/hyperlink" Target="https://www.sciencedirect.com/topics/biochemistry-genetics-and-molecular-biology/glycan" TargetMode="External"/><Relationship Id="rId52" Type="http://schemas.openxmlformats.org/officeDocument/2006/relationships/hyperlink" Target="https://www.sciencedirect.com/topics/biochemistry-genetics-and-molecular-biology/disulfide" TargetMode="External"/><Relationship Id="rId60" Type="http://schemas.openxmlformats.org/officeDocument/2006/relationships/hyperlink" Target="https://www.sciencedirect.com/science/article/pii/S2405471221003318?via%3Dihub" TargetMode="External"/><Relationship Id="rId65" Type="http://schemas.openxmlformats.org/officeDocument/2006/relationships/hyperlink" Target="https://www.sciencedirect.com/science/article/pii/S2405471221003318?via%3Dihub" TargetMode="External"/><Relationship Id="rId73" Type="http://schemas.openxmlformats.org/officeDocument/2006/relationships/hyperlink" Target="https://www.sciencedirect.com/science/article/pii/S2405471221003318?via%3Dihub" TargetMode="External"/><Relationship Id="rId78" Type="http://schemas.openxmlformats.org/officeDocument/2006/relationships/image" Target="media/image5.jpeg"/><Relationship Id="rId81" Type="http://schemas.openxmlformats.org/officeDocument/2006/relationships/hyperlink" Target="https://www.sciencedirect.com/science/article/pii/S2405471221003318?via%3Dihub" TargetMode="External"/><Relationship Id="rId86" Type="http://schemas.openxmlformats.org/officeDocument/2006/relationships/hyperlink" Target="https://www.sciencedirect.com/topics/biochemistry-genetics-and-molecular-biology/single-drug-dose" TargetMode="External"/><Relationship Id="rId94" Type="http://schemas.openxmlformats.org/officeDocument/2006/relationships/hyperlink" Target="https://www.sciencedirect.com/topics/biochemistry-genetics-and-molecular-biology/proteases" TargetMode="External"/><Relationship Id="rId99" Type="http://schemas.openxmlformats.org/officeDocument/2006/relationships/hyperlink" Target="https://www.sciencedirect.com/topics/biochemistry-genetics-and-molecular-biology/trypsin" TargetMode="External"/><Relationship Id="rId101" Type="http://schemas.openxmlformats.org/officeDocument/2006/relationships/hyperlink" Target="https://www.sciencedirect.com/topics/biochemistry-genetics-and-molecular-biology/thermolysin" TargetMode="External"/><Relationship Id="rId4" Type="http://schemas.openxmlformats.org/officeDocument/2006/relationships/numbering" Target="numbering.xml"/><Relationship Id="rId9" Type="http://schemas.openxmlformats.org/officeDocument/2006/relationships/hyperlink" Target="https://www.sciencedirect.com/topics/biochemistry-genetics-and-molecular-biology/disulfide" TargetMode="External"/><Relationship Id="rId13" Type="http://schemas.openxmlformats.org/officeDocument/2006/relationships/hyperlink" Target="https://www.sciencedirect.com/topics/biochemistry-genetics-and-molecular-biology/monoclonal-antibody" TargetMode="External"/><Relationship Id="rId18" Type="http://schemas.openxmlformats.org/officeDocument/2006/relationships/hyperlink" Target="https://www.sciencedirect.com/topics/biochemistry-genetics-and-molecular-biology/immunoglobulin-blood-level" TargetMode="External"/><Relationship Id="rId39" Type="http://schemas.openxmlformats.org/officeDocument/2006/relationships/image" Target="media/image2.jpeg"/><Relationship Id="rId109" Type="http://schemas.openxmlformats.org/officeDocument/2006/relationships/hyperlink" Target="https://www.sciencedirect.com/topics/biochemistry-genetics-and-molecular-biology/open-reading-frame" TargetMode="External"/><Relationship Id="rId34" Type="http://schemas.openxmlformats.org/officeDocument/2006/relationships/hyperlink" Target="https://www.sciencedirect.com/science/article/pii/S2405471221003318?via%3Dihub" TargetMode="External"/><Relationship Id="rId50" Type="http://schemas.openxmlformats.org/officeDocument/2006/relationships/hyperlink" Target="https://www.sciencedirect.com/science/article/pii/S2405471221003318?via%3Dihub" TargetMode="External"/><Relationship Id="rId55" Type="http://schemas.openxmlformats.org/officeDocument/2006/relationships/hyperlink" Target="https://www.sciencedirect.com/topics/biochemistry-genetics-and-molecular-biology/proteomics" TargetMode="External"/><Relationship Id="rId76" Type="http://schemas.openxmlformats.org/officeDocument/2006/relationships/hyperlink" Target="https://www.sciencedirect.com/topics/biochemistry-genetics-and-molecular-biology/peptide-sequence" TargetMode="External"/><Relationship Id="rId97" Type="http://schemas.openxmlformats.org/officeDocument/2006/relationships/hyperlink" Target="https://www.sciencedirect.com/topics/biochemistry-genetics-and-molecular-biology/mobile-phase-composition" TargetMode="External"/><Relationship Id="rId104" Type="http://schemas.openxmlformats.org/officeDocument/2006/relationships/hyperlink" Target="https://www.sciencedirect.com/topics/biochemistry-genetics-and-molecular-biology/alkylation" TargetMode="External"/><Relationship Id="rId120"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www.sciencedirect.com/science/article/pii/S2405471221003318?via%3Dihub" TargetMode="External"/><Relationship Id="rId92" Type="http://schemas.openxmlformats.org/officeDocument/2006/relationships/hyperlink" Target="https://www.sciencedirect.com/topics/biochemistry-genetics-and-molecular-biology/copurification" TargetMode="External"/><Relationship Id="rId2" Type="http://schemas.openxmlformats.org/officeDocument/2006/relationships/customXml" Target="../customXml/item2.xml"/><Relationship Id="rId29" Type="http://schemas.openxmlformats.org/officeDocument/2006/relationships/hyperlink" Target="https://www.sciencedirect.com/topics/biochemistry-genetics-and-molecular-biology/antigen-recognition" TargetMode="External"/><Relationship Id="rId24" Type="http://schemas.openxmlformats.org/officeDocument/2006/relationships/hyperlink" Target="https://www.sciencedirect.com/topics/biochemistry-genetics-and-molecular-biology/hinge-region" TargetMode="External"/><Relationship Id="rId40" Type="http://schemas.openxmlformats.org/officeDocument/2006/relationships/hyperlink" Target="https://www.sciencedirect.com/topics/biochemistry-genetics-and-molecular-biology/immunogenetics" TargetMode="External"/><Relationship Id="rId45" Type="http://schemas.openxmlformats.org/officeDocument/2006/relationships/hyperlink" Target="https://www.sciencedirect.com/science/article/pii/S2405471221003318?via%3Dihub" TargetMode="External"/><Relationship Id="rId66" Type="http://schemas.openxmlformats.org/officeDocument/2006/relationships/hyperlink" Target="https://www.sciencedirect.com/topics/biochemistry-genetics-and-molecular-biology/proteases" TargetMode="External"/><Relationship Id="rId87" Type="http://schemas.openxmlformats.org/officeDocument/2006/relationships/hyperlink" Target="https://www.sciencedirect.com/science/article/pii/S2405471221003318?via%3Dihub" TargetMode="External"/><Relationship Id="rId110" Type="http://schemas.openxmlformats.org/officeDocument/2006/relationships/hyperlink" Target="https://www.sciencedirect.com/topics/biochemistry-genetics-and-molecular-biology/pseudogene" TargetMode="External"/><Relationship Id="rId115" Type="http://schemas.openxmlformats.org/officeDocument/2006/relationships/hyperlink" Target="https://www.sciencedirect.com/science/article/pii/S2405471221003318?via%3Dihub" TargetMode="External"/><Relationship Id="rId61" Type="http://schemas.openxmlformats.org/officeDocument/2006/relationships/hyperlink" Target="https://www.sciencedirect.com/science/article/pii/S2405471221003318?via%3Dihub" TargetMode="External"/><Relationship Id="rId82" Type="http://schemas.openxmlformats.org/officeDocument/2006/relationships/hyperlink" Target="https://www.sciencedirect.com/science/article/pii/S2405471221003318?via%3Dihub" TargetMode="External"/><Relationship Id="rId19" Type="http://schemas.openxmlformats.org/officeDocument/2006/relationships/hyperlink" Target="https://www.sciencedirect.com/topics/biochemistry-genetics-and-molecular-biology/liquid-chromatography" TargetMode="External"/><Relationship Id="rId14" Type="http://schemas.openxmlformats.org/officeDocument/2006/relationships/hyperlink" Target="https://www.sciencedirect.com/topics/biochemistry-genetics-and-molecular-biology/therapeutic-antibodies" TargetMode="External"/><Relationship Id="rId30" Type="http://schemas.openxmlformats.org/officeDocument/2006/relationships/hyperlink" Target="https://www.sciencedirect.com/topics/biochemistry-genetics-and-molecular-biology/retention-time-chromatography" TargetMode="External"/><Relationship Id="rId35" Type="http://schemas.openxmlformats.org/officeDocument/2006/relationships/hyperlink" Target="https://www.sciencedirect.com/science/article/pii/S2405471221003318?via%3Dihub" TargetMode="External"/><Relationship Id="rId56" Type="http://schemas.openxmlformats.org/officeDocument/2006/relationships/hyperlink" Target="https://www.sciencedirect.com/science/article/pii/S2405471221003318?via%3Dihub" TargetMode="External"/><Relationship Id="rId77" Type="http://schemas.openxmlformats.org/officeDocument/2006/relationships/hyperlink" Target="https://www.sciencedirect.com/topics/biochemistry-genetics-and-molecular-biology/hypervariable-region" TargetMode="External"/><Relationship Id="rId100" Type="http://schemas.openxmlformats.org/officeDocument/2006/relationships/hyperlink" Target="https://www.sciencedirect.com/topics/biochemistry-genetics-and-molecular-biology/chymotrypsin" TargetMode="External"/><Relationship Id="rId105" Type="http://schemas.openxmlformats.org/officeDocument/2006/relationships/hyperlink" Target="https://www.sciencedirect.com/topics/biochemistry-genetics-and-molecular-biology/electron-transfer-dissociation" TargetMode="External"/><Relationship Id="rId8" Type="http://schemas.openxmlformats.org/officeDocument/2006/relationships/hyperlink" Target="https://www.sciencedirect.com/topics/biochemistry-genetics-and-molecular-biology/plasma-protein" TargetMode="External"/><Relationship Id="rId51" Type="http://schemas.openxmlformats.org/officeDocument/2006/relationships/hyperlink" Target="https://www.sciencedirect.com/science/article/pii/S2405471221003318?via%3Dihub" TargetMode="External"/><Relationship Id="rId72" Type="http://schemas.openxmlformats.org/officeDocument/2006/relationships/image" Target="media/image4.jpeg"/><Relationship Id="rId93" Type="http://schemas.openxmlformats.org/officeDocument/2006/relationships/hyperlink" Target="https://www.sciencedirect.com/topics/biochemistry-genetics-and-molecular-biology/glycosylation" TargetMode="External"/><Relationship Id="rId98" Type="http://schemas.openxmlformats.org/officeDocument/2006/relationships/hyperlink" Target="https://www.sciencedirect.com/topics/biochemistry-genetics-and-molecular-biology/electrospray-ionization" TargetMode="External"/><Relationship Id="rId3" Type="http://schemas.openxmlformats.org/officeDocument/2006/relationships/customXml" Target="../customXml/item3.xml"/><Relationship Id="rId25" Type="http://schemas.openxmlformats.org/officeDocument/2006/relationships/hyperlink" Target="https://www.sciencedirect.com/science/article/pii/S2405471221003318?via%3Dihub" TargetMode="External"/><Relationship Id="rId46" Type="http://schemas.openxmlformats.org/officeDocument/2006/relationships/hyperlink" Target="https://www.sciencedirect.com/science/article/pii/S2405471221003318?via%3Dihub" TargetMode="External"/><Relationship Id="rId67" Type="http://schemas.openxmlformats.org/officeDocument/2006/relationships/hyperlink" Target="https://www.sciencedirect.com/topics/biochemistry-genetics-and-molecular-biology/trypsin" TargetMode="External"/><Relationship Id="rId116" Type="http://schemas.openxmlformats.org/officeDocument/2006/relationships/hyperlink" Target="https://www.sciencedirect.com/science/article/pii/S2405471221003318?via%3Dihub" TargetMode="External"/><Relationship Id="rId20" Type="http://schemas.openxmlformats.org/officeDocument/2006/relationships/hyperlink" Target="https://www.sciencedirect.com/topics/biochemistry-genetics-and-molecular-biology/tandem-mass-spectrometry" TargetMode="External"/><Relationship Id="rId41" Type="http://schemas.openxmlformats.org/officeDocument/2006/relationships/hyperlink" Target="https://www.sciencedirect.com/science/article/pii/S2405471221003318?via%3Dihub" TargetMode="External"/><Relationship Id="rId62" Type="http://schemas.openxmlformats.org/officeDocument/2006/relationships/hyperlink" Target="https://www.sciencedirect.com/topics/biochemistry-genetics-and-molecular-biology/disulfide-bond" TargetMode="External"/><Relationship Id="rId83" Type="http://schemas.openxmlformats.org/officeDocument/2006/relationships/hyperlink" Target="https://www.sciencedirect.com/topics/biochemistry-genetics-and-molecular-biology/germline" TargetMode="External"/><Relationship Id="rId88" Type="http://schemas.openxmlformats.org/officeDocument/2006/relationships/hyperlink" Target="https://www.sciencedirect.com/topics/biochemistry-genetics-and-molecular-biology/immunoglobulin-blood-level" TargetMode="External"/><Relationship Id="rId111" Type="http://schemas.openxmlformats.org/officeDocument/2006/relationships/hyperlink" Target="https://www.sciencedirect.com/science/article/pii/S2405471221003318?via%3Dihub" TargetMode="External"/><Relationship Id="rId15" Type="http://schemas.openxmlformats.org/officeDocument/2006/relationships/hyperlink" Target="https://www.sciencedirect.com/topics/biochemistry-genetics-and-molecular-biology/peptide-sequence" TargetMode="External"/><Relationship Id="rId36" Type="http://schemas.openxmlformats.org/officeDocument/2006/relationships/hyperlink" Target="https://www.sciencedirect.com/science/article/pii/S2405471221003318?via%3Dihub" TargetMode="External"/><Relationship Id="rId57" Type="http://schemas.openxmlformats.org/officeDocument/2006/relationships/hyperlink" Target="https://www.sciencedirect.com/topics/biochemistry-genetics-and-molecular-biology/germline" TargetMode="External"/><Relationship Id="rId106" Type="http://schemas.openxmlformats.org/officeDocument/2006/relationships/hyperlink" Target="https://www.sciencedirect.com/topics/biochemistry-genetics-and-molecular-biology/alpha-ox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AF254-8264-47BD-A39B-333A1E357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207347-DD57-4E71-8639-2F40116DC11E}">
  <ds:schemaRefs>
    <ds:schemaRef ds:uri="http://schemas.openxmlformats.org/officeDocument/2006/bibliography"/>
  </ds:schemaRefs>
</ds:datastoreItem>
</file>

<file path=customXml/itemProps3.xml><?xml version="1.0" encoding="utf-8"?>
<ds:datastoreItem xmlns:ds="http://schemas.openxmlformats.org/officeDocument/2006/customXml" ds:itemID="{2C6D0512-7385-4E57-8962-8D7E71071F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36</Pages>
  <Words>50996</Words>
  <Characters>290679</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73</cp:revision>
  <dcterms:created xsi:type="dcterms:W3CDTF">2023-03-14T23:08:00Z</dcterms:created>
  <dcterms:modified xsi:type="dcterms:W3CDTF">2023-06-13T22:50:00Z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b17b735f-00e6-38fc-8601-96d5a4fd41f9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http://www.zotero.org/styles/chicago-author-datea</vt:lpwstr>
  </property>
  <property fmtid="{D5CDD505-2E9C-101B-9397-08002B2CF9AE}" pid="7" name="Mendeley Recent Style Name 1_1">
    <vt:lpwstr>BBB3</vt:lpwstr>
  </property>
  <property fmtid="{D5CDD505-2E9C-101B-9397-08002B2CF9AE}" pid="8" name="Mendeley Recent Style Id 2_1">
    <vt:lpwstr>http://www.zotero.org/styles/chicago-author-dateaaa</vt:lpwstr>
  </property>
  <property fmtid="{D5CDD505-2E9C-101B-9397-08002B2CF9AE}" pid="9" name="Mendeley Recent Style Name 2_1">
    <vt:lpwstr>BBB4</vt:lpwstr>
  </property>
  <property fmtid="{D5CDD505-2E9C-101B-9397-08002B2CF9AE}" pid="10" name="Mendeley Recent Style Id 3_1">
    <vt:lpwstr>http://www.zotero.org/styles/bibtex</vt:lpwstr>
  </property>
  <property fmtid="{D5CDD505-2E9C-101B-9397-08002B2CF9AE}" pid="11" name="Mendeley Recent Style Name 3_1">
    <vt:lpwstr>BibTeX generic citation style</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http://www.zotero.org/styles/journal-of-proteome-research</vt:lpwstr>
  </property>
  <property fmtid="{D5CDD505-2E9C-101B-9397-08002B2CF9AE}" pid="15" name="Mendeley Recent Style Name 5_1">
    <vt:lpwstr>Journal of Proteome Research</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http://www.zotero.org/styles/bibtexaas</vt:lpwstr>
  </property>
  <property fmtid="{D5CDD505-2E9C-101B-9397-08002B2CF9AE}" pid="19" name="Mendeley Recent Style Name 7_1">
    <vt:lpwstr>WordToLatex</vt:lpwstr>
  </property>
  <property fmtid="{D5CDD505-2E9C-101B-9397-08002B2CF9AE}" pid="20" name="Mendeley Recent Style Id 8_1">
    <vt:lpwstr>http://www.zotero.org/styles/bibtexaasaaaa</vt:lpwstr>
  </property>
  <property fmtid="{D5CDD505-2E9C-101B-9397-08002B2CF9AE}" pid="21" name="Mendeley Recent Style Name 8_1">
    <vt:lpwstr>WordToLatex2</vt:lpwstr>
  </property>
  <property fmtid="{D5CDD505-2E9C-101B-9397-08002B2CF9AE}" pid="22" name="Mendeley Recent Style Id 9_1">
    <vt:lpwstr>http://www.zotero.org/styles/bibtexaa</vt:lpwstr>
  </property>
  <property fmtid="{D5CDD505-2E9C-101B-9397-08002B2CF9AE}" pid="23" name="Mendeley Recent Style Name 9_1">
    <vt:lpwstr>aaaaaaaaaaaaa</vt:lpwstr>
  </property>
  <property fmtid="{D5CDD505-2E9C-101B-9397-08002B2CF9AE}" pid="24" name="Mendeley Citation Style_1">
    <vt:lpwstr>http://www.zotero.org/styles/bibtexaasaaaa</vt:lpwstr>
  </property>
</Properties>
</file>