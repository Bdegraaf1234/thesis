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B8B54"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CDCAA"/>
          <w:sz w:val="21"/>
          <w:szCs w:val="21"/>
          <w:lang w:val="en-US" w:eastAsia="en-US"/>
        </w:rPr>
        <w:t>\</w:t>
      </w:r>
      <w:proofErr w:type="gramStart"/>
      <w:r w:rsidRPr="00155E3E">
        <w:rPr>
          <w:rFonts w:ascii="Fira Code" w:hAnsi="Fira Code" w:cs="Fira Code"/>
          <w:color w:val="DCDCAA"/>
          <w:sz w:val="21"/>
          <w:szCs w:val="21"/>
          <w:lang w:val="en-US" w:eastAsia="en-US"/>
        </w:rPr>
        <w:t>picturechapterr</w:t>
      </w:r>
      <w:r w:rsidRPr="00155E3E">
        <w:rPr>
          <w:rFonts w:ascii="Fira Code" w:hAnsi="Fira Code" w:cs="Fira Code"/>
          <w:color w:val="D4D4D4"/>
          <w:sz w:val="21"/>
          <w:szCs w:val="21"/>
          <w:lang w:val="en-US" w:eastAsia="en-US"/>
        </w:rPr>
        <w:t>{</w:t>
      </w:r>
      <w:proofErr w:type="gramEnd"/>
      <w:r w:rsidRPr="00155E3E">
        <w:rPr>
          <w:rFonts w:ascii="Fira Code" w:hAnsi="Fira Code" w:cs="Fira Code"/>
          <w:color w:val="D4D4D4"/>
          <w:sz w:val="21"/>
          <w:szCs w:val="21"/>
          <w:lang w:val="en-US" w:eastAsia="en-US"/>
        </w:rPr>
        <w:t xml:space="preserve">Introduction} </w:t>
      </w:r>
      <w:r w:rsidRPr="00155E3E">
        <w:rPr>
          <w:rFonts w:ascii="Fira Code" w:hAnsi="Fira Code" w:cs="Fira Code"/>
          <w:color w:val="C586C0"/>
          <w:sz w:val="21"/>
          <w:szCs w:val="21"/>
          <w:lang w:val="en-US" w:eastAsia="en-US"/>
        </w:rPr>
        <w:t>\label</w:t>
      </w:r>
      <w:r w:rsidRPr="00155E3E">
        <w:rPr>
          <w:rFonts w:ascii="Fira Code" w:hAnsi="Fira Code" w:cs="Fira Code"/>
          <w:color w:val="D4D4D4"/>
          <w:sz w:val="21"/>
          <w:szCs w:val="21"/>
          <w:lang w:val="en-US" w:eastAsia="en-US"/>
        </w:rPr>
        <w:t>{</w:t>
      </w:r>
      <w:r w:rsidRPr="00155E3E">
        <w:rPr>
          <w:rFonts w:ascii="Fira Code" w:hAnsi="Fira Code" w:cs="Fira Code"/>
          <w:color w:val="9CDCFE"/>
          <w:sz w:val="21"/>
          <w:szCs w:val="21"/>
          <w:lang w:val="en-US" w:eastAsia="en-US"/>
        </w:rPr>
        <w:t>ch-1</w:t>
      </w:r>
      <w:r w:rsidRPr="00155E3E">
        <w:rPr>
          <w:rFonts w:ascii="Fira Code" w:hAnsi="Fira Code" w:cs="Fira Code"/>
          <w:color w:val="D4D4D4"/>
          <w:sz w:val="21"/>
          <w:szCs w:val="21"/>
          <w:lang w:val="en-US" w:eastAsia="en-US"/>
        </w:rPr>
        <w:t>}</w:t>
      </w:r>
    </w:p>
    <w:p w14:paraId="793CFA11"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p>
    <w:p w14:paraId="3352553D"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w:t>
      </w:r>
    </w:p>
    <w:p w14:paraId="789CD0C2"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w:t>
      </w:r>
      <w:proofErr w:type="gramStart"/>
      <w:r w:rsidRPr="00155E3E">
        <w:rPr>
          <w:rFonts w:ascii="Fira Code" w:hAnsi="Fira Code" w:cs="Fira Code"/>
          <w:color w:val="DCDCAA"/>
          <w:sz w:val="21"/>
          <w:szCs w:val="21"/>
          <w:lang w:val="en-US" w:eastAsia="en-US"/>
        </w:rPr>
        <w:t>begin</w:t>
      </w:r>
      <w:proofErr w:type="gramEnd"/>
      <w:r w:rsidRPr="00155E3E">
        <w:rPr>
          <w:rFonts w:ascii="Fira Code" w:hAnsi="Fira Code" w:cs="Fira Code"/>
          <w:color w:val="D4D4D4"/>
          <w:sz w:val="21"/>
          <w:szCs w:val="21"/>
          <w:lang w:val="en-US" w:eastAsia="en-US"/>
        </w:rPr>
        <w:t>{</w:t>
      </w:r>
      <w:r w:rsidRPr="00155E3E">
        <w:rPr>
          <w:rFonts w:ascii="Fira Code" w:hAnsi="Fira Code" w:cs="Fira Code"/>
          <w:color w:val="9CDCFE"/>
          <w:sz w:val="21"/>
          <w:szCs w:val="21"/>
          <w:lang w:val="en-US" w:eastAsia="en-US"/>
        </w:rPr>
        <w:t>center</w:t>
      </w:r>
      <w:r w:rsidRPr="00155E3E">
        <w:rPr>
          <w:rFonts w:ascii="Fira Code" w:hAnsi="Fira Code" w:cs="Fira Code"/>
          <w:color w:val="D4D4D4"/>
          <w:sz w:val="21"/>
          <w:szCs w:val="21"/>
          <w:lang w:val="en-US" w:eastAsia="en-US"/>
        </w:rPr>
        <w:t>}</w:t>
      </w:r>
    </w:p>
    <w:p w14:paraId="3301AD3F"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\vspace</w:t>
      </w:r>
      <w:r w:rsidRPr="00155E3E">
        <w:rPr>
          <w:rFonts w:ascii="Fira Code" w:hAnsi="Fira Code" w:cs="Fira Code"/>
          <w:color w:val="D4D4D4"/>
          <w:sz w:val="21"/>
          <w:szCs w:val="21"/>
          <w:lang w:val="en-US" w:eastAsia="en-US"/>
        </w:rPr>
        <w:t>*{0.5cm}</w:t>
      </w:r>
    </w:p>
    <w:p w14:paraId="62600CA5"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\includegraphics</w:t>
      </w:r>
      <w:proofErr w:type="gramStart"/>
      <w:r w:rsidRPr="00155E3E">
        <w:rPr>
          <w:rFonts w:ascii="Fira Code" w:hAnsi="Fira Code" w:cs="Fira Code"/>
          <w:color w:val="D4D4D4"/>
          <w:sz w:val="21"/>
          <w:szCs w:val="21"/>
          <w:lang w:val="en-US" w:eastAsia="en-US"/>
        </w:rPr>
        <w:t>[]{</w:t>
      </w:r>
      <w:proofErr w:type="gramEnd"/>
      <w:r w:rsidRPr="00155E3E">
        <w:rPr>
          <w:rFonts w:ascii="Fira Code" w:hAnsi="Fira Code" w:cs="Fira Code"/>
          <w:color w:val="D4D4D4"/>
          <w:sz w:val="21"/>
          <w:szCs w:val="21"/>
          <w:lang w:val="en-US" w:eastAsia="en-US"/>
        </w:rPr>
        <w:t>Chapter.1/Figures/ch1.png}</w:t>
      </w:r>
    </w:p>
    <w:p w14:paraId="19D21014"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w:t>
      </w:r>
      <w:proofErr w:type="gramStart"/>
      <w:r w:rsidRPr="00155E3E">
        <w:rPr>
          <w:rFonts w:ascii="Fira Code" w:hAnsi="Fira Code" w:cs="Fira Code"/>
          <w:color w:val="DCDCAA"/>
          <w:sz w:val="21"/>
          <w:szCs w:val="21"/>
          <w:lang w:val="en-US" w:eastAsia="en-US"/>
        </w:rPr>
        <w:t>vspace</w:t>
      </w:r>
      <w:proofErr w:type="gramEnd"/>
      <w:r w:rsidRPr="00155E3E">
        <w:rPr>
          <w:rFonts w:ascii="Fira Code" w:hAnsi="Fira Code" w:cs="Fira Code"/>
          <w:color w:val="D4D4D4"/>
          <w:sz w:val="21"/>
          <w:szCs w:val="21"/>
          <w:lang w:val="en-US" w:eastAsia="en-US"/>
        </w:rPr>
        <w:t>{0.25cm}</w:t>
      </w:r>
    </w:p>
    <w:p w14:paraId="2ABF8597"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w:t>
      </w:r>
      <w:proofErr w:type="gramStart"/>
      <w:r w:rsidRPr="00155E3E">
        <w:rPr>
          <w:rFonts w:ascii="Fira Code" w:hAnsi="Fira Code" w:cs="Fira Code"/>
          <w:color w:val="DCDCAA"/>
          <w:sz w:val="21"/>
          <w:szCs w:val="21"/>
          <w:lang w:val="en-US" w:eastAsia="en-US"/>
        </w:rPr>
        <w:t>end</w:t>
      </w:r>
      <w:proofErr w:type="gramEnd"/>
      <w:r w:rsidRPr="00155E3E">
        <w:rPr>
          <w:rFonts w:ascii="Fira Code" w:hAnsi="Fira Code" w:cs="Fira Code"/>
          <w:color w:val="D4D4D4"/>
          <w:sz w:val="21"/>
          <w:szCs w:val="21"/>
          <w:lang w:val="en-US" w:eastAsia="en-US"/>
        </w:rPr>
        <w:t>{</w:t>
      </w:r>
      <w:r w:rsidRPr="00155E3E">
        <w:rPr>
          <w:rFonts w:ascii="Fira Code" w:hAnsi="Fira Code" w:cs="Fira Code"/>
          <w:color w:val="9CDCFE"/>
          <w:sz w:val="21"/>
          <w:szCs w:val="21"/>
          <w:lang w:val="en-US" w:eastAsia="en-US"/>
        </w:rPr>
        <w:t>center</w:t>
      </w:r>
      <w:r w:rsidRPr="00155E3E">
        <w:rPr>
          <w:rFonts w:ascii="Fira Code" w:hAnsi="Fira Code" w:cs="Fira Code"/>
          <w:color w:val="D4D4D4"/>
          <w:sz w:val="21"/>
          <w:szCs w:val="21"/>
          <w:lang w:val="en-US" w:eastAsia="en-US"/>
        </w:rPr>
        <w:t>}</w:t>
      </w:r>
    </w:p>
    <w:p w14:paraId="1074BFC9"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w:t>
      </w:r>
    </w:p>
    <w:p w14:paraId="69EE31E5"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p>
    <w:p w14:paraId="71FD2103"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CDCAA"/>
          <w:sz w:val="21"/>
          <w:szCs w:val="21"/>
          <w:lang w:val="en-US" w:eastAsia="en-US"/>
        </w:rPr>
        <w:t>\</w:t>
      </w:r>
      <w:proofErr w:type="gramStart"/>
      <w:r w:rsidRPr="00155E3E">
        <w:rPr>
          <w:rFonts w:ascii="Fira Code" w:hAnsi="Fira Code" w:cs="Fira Code"/>
          <w:color w:val="DCDCAA"/>
          <w:sz w:val="21"/>
          <w:szCs w:val="21"/>
          <w:lang w:val="en-US" w:eastAsia="en-US"/>
        </w:rPr>
        <w:t>begin</w:t>
      </w:r>
      <w:proofErr w:type="gramEnd"/>
      <w:r w:rsidRPr="00155E3E">
        <w:rPr>
          <w:rFonts w:ascii="Fira Code" w:hAnsi="Fira Code" w:cs="Fira Code"/>
          <w:color w:val="D4D4D4"/>
          <w:sz w:val="21"/>
          <w:szCs w:val="21"/>
          <w:lang w:val="en-US" w:eastAsia="en-US"/>
        </w:rPr>
        <w:t>{</w:t>
      </w:r>
      <w:r w:rsidRPr="00155E3E">
        <w:rPr>
          <w:rFonts w:ascii="Fira Code" w:hAnsi="Fira Code" w:cs="Fira Code"/>
          <w:color w:val="9CDCFE"/>
          <w:sz w:val="21"/>
          <w:szCs w:val="21"/>
          <w:lang w:val="en-US" w:eastAsia="en-US"/>
        </w:rPr>
        <w:t>flushleft</w:t>
      </w:r>
      <w:r w:rsidRPr="00155E3E">
        <w:rPr>
          <w:rFonts w:ascii="Fira Code" w:hAnsi="Fira Code" w:cs="Fira Code"/>
          <w:color w:val="D4D4D4"/>
          <w:sz w:val="21"/>
          <w:szCs w:val="21"/>
          <w:lang w:val="en-US" w:eastAsia="en-US"/>
        </w:rPr>
        <w:t>}</w:t>
      </w:r>
    </w:p>
    <w:p w14:paraId="16E875D7"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\vspace</w:t>
      </w:r>
      <w:r w:rsidRPr="00155E3E">
        <w:rPr>
          <w:rFonts w:ascii="Fira Code" w:hAnsi="Fira Code" w:cs="Fira Code"/>
          <w:color w:val="D4D4D4"/>
          <w:sz w:val="21"/>
          <w:szCs w:val="21"/>
          <w:lang w:val="en-US" w:eastAsia="en-US"/>
        </w:rPr>
        <w:t>*{</w:t>
      </w:r>
      <w:r w:rsidRPr="00155E3E">
        <w:rPr>
          <w:rFonts w:ascii="Fira Code" w:hAnsi="Fira Code" w:cs="Fira Code"/>
          <w:color w:val="DCDCAA"/>
          <w:sz w:val="21"/>
          <w:szCs w:val="21"/>
          <w:lang w:val="en-US" w:eastAsia="en-US"/>
        </w:rPr>
        <w:t>\fill</w:t>
      </w:r>
      <w:r w:rsidRPr="00155E3E">
        <w:rPr>
          <w:rFonts w:ascii="Fira Code" w:hAnsi="Fira Code" w:cs="Fira Code"/>
          <w:color w:val="D4D4D4"/>
          <w:sz w:val="21"/>
          <w:szCs w:val="21"/>
          <w:lang w:val="en-US" w:eastAsia="en-US"/>
        </w:rPr>
        <w:t>}</w:t>
      </w:r>
    </w:p>
    <w:p w14:paraId="6EFD756C"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\rule</w:t>
      </w:r>
      <w:r w:rsidRPr="00155E3E">
        <w:rPr>
          <w:rFonts w:ascii="Fira Code" w:hAnsi="Fira Code" w:cs="Fira Code"/>
          <w:color w:val="D4D4D4"/>
          <w:sz w:val="21"/>
          <w:szCs w:val="21"/>
          <w:lang w:val="en-US" w:eastAsia="en-US"/>
        </w:rPr>
        <w:t>{</w:t>
      </w:r>
      <w:r w:rsidRPr="00155E3E">
        <w:rPr>
          <w:rFonts w:ascii="Fira Code" w:hAnsi="Fira Code" w:cs="Fira Code"/>
          <w:color w:val="DCDCAA"/>
          <w:sz w:val="21"/>
          <w:szCs w:val="21"/>
          <w:lang w:val="en-US" w:eastAsia="en-US"/>
        </w:rPr>
        <w:t>\</w:t>
      </w:r>
      <w:proofErr w:type="gramStart"/>
      <w:r w:rsidRPr="00155E3E">
        <w:rPr>
          <w:rFonts w:ascii="Fira Code" w:hAnsi="Fira Code" w:cs="Fira Code"/>
          <w:color w:val="DCDCAA"/>
          <w:sz w:val="21"/>
          <w:szCs w:val="21"/>
          <w:lang w:val="en-US" w:eastAsia="en-US"/>
        </w:rPr>
        <w:t>textwidth</w:t>
      </w:r>
      <w:r w:rsidRPr="00155E3E">
        <w:rPr>
          <w:rFonts w:ascii="Fira Code" w:hAnsi="Fira Code" w:cs="Fira Code"/>
          <w:color w:val="D4D4D4"/>
          <w:sz w:val="21"/>
          <w:szCs w:val="21"/>
          <w:lang w:val="en-US" w:eastAsia="en-US"/>
        </w:rPr>
        <w:t>}{</w:t>
      </w:r>
      <w:proofErr w:type="gramEnd"/>
      <w:r w:rsidRPr="00155E3E">
        <w:rPr>
          <w:rFonts w:ascii="Fira Code" w:hAnsi="Fira Code" w:cs="Fira Code"/>
          <w:color w:val="D4D4D4"/>
          <w:sz w:val="21"/>
          <w:szCs w:val="21"/>
          <w:lang w:val="en-US" w:eastAsia="en-US"/>
        </w:rPr>
        <w:t>1pt}</w:t>
      </w:r>
      <w:r w:rsidRPr="00155E3E">
        <w:rPr>
          <w:rFonts w:ascii="Fira Code" w:hAnsi="Fira Code" w:cs="Fira Code"/>
          <w:color w:val="C586C0"/>
          <w:sz w:val="21"/>
          <w:szCs w:val="21"/>
          <w:lang w:val="en-US" w:eastAsia="en-US"/>
        </w:rPr>
        <w:t>\\</w:t>
      </w:r>
      <w:r w:rsidRPr="00155E3E">
        <w:rPr>
          <w:rFonts w:ascii="Fira Code" w:hAnsi="Fira Code" w:cs="Fira Code"/>
          <w:color w:val="D4D4D4"/>
          <w:sz w:val="21"/>
          <w:szCs w:val="21"/>
          <w:lang w:val="en-US" w:eastAsia="en-US"/>
        </w:rPr>
        <w:t>[0cm]</w:t>
      </w:r>
    </w:p>
    <w:p w14:paraId="0C8E928B"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This chapter includes parts of the following </w:t>
      </w:r>
      <w:proofErr w:type="gramStart"/>
      <w:r w:rsidRPr="00155E3E">
        <w:rPr>
          <w:rFonts w:ascii="Fira Code" w:hAnsi="Fira Code" w:cs="Fira Code"/>
          <w:color w:val="D4D4D4"/>
          <w:sz w:val="21"/>
          <w:szCs w:val="21"/>
          <w:lang w:val="en-US" w:eastAsia="en-US"/>
        </w:rPr>
        <w:t>publication:</w:t>
      </w:r>
      <w:r w:rsidRPr="00155E3E">
        <w:rPr>
          <w:rFonts w:ascii="Fira Code" w:hAnsi="Fira Code" w:cs="Fira Code"/>
          <w:color w:val="C586C0"/>
          <w:sz w:val="21"/>
          <w:szCs w:val="21"/>
          <w:lang w:val="en-US" w:eastAsia="en-US"/>
        </w:rPr>
        <w:t>\</w:t>
      </w:r>
      <w:proofErr w:type="gramEnd"/>
      <w:r w:rsidRPr="00155E3E">
        <w:rPr>
          <w:rFonts w:ascii="Fira Code" w:hAnsi="Fira Code" w:cs="Fira Code"/>
          <w:color w:val="C586C0"/>
          <w:sz w:val="21"/>
          <w:szCs w:val="21"/>
          <w:lang w:val="en-US" w:eastAsia="en-US"/>
        </w:rPr>
        <w:t>\</w:t>
      </w:r>
    </w:p>
    <w:p w14:paraId="54989DF6"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w:t>
      </w:r>
      <w:proofErr w:type="gramStart"/>
      <w:r w:rsidRPr="00155E3E">
        <w:rPr>
          <w:rFonts w:ascii="Fira Code" w:hAnsi="Fira Code" w:cs="Fira Code"/>
          <w:color w:val="DCDCAA"/>
          <w:sz w:val="21"/>
          <w:szCs w:val="21"/>
          <w:lang w:val="en-US" w:eastAsia="en-US"/>
        </w:rPr>
        <w:t>textbf</w:t>
      </w:r>
      <w:r w:rsidRPr="00155E3E">
        <w:rPr>
          <w:rFonts w:ascii="Fira Code" w:hAnsi="Fira Code" w:cs="Fira Code"/>
          <w:color w:val="D4D4D4"/>
          <w:sz w:val="21"/>
          <w:szCs w:val="21"/>
          <w:lang w:val="en-US" w:eastAsia="en-US"/>
        </w:rPr>
        <w:t>{</w:t>
      </w:r>
      <w:proofErr w:type="gramEnd"/>
      <w:r w:rsidRPr="00155E3E">
        <w:rPr>
          <w:rFonts w:ascii="Fira Code" w:hAnsi="Fira Code" w:cs="Fira Code"/>
          <w:color w:val="569CD6"/>
          <w:sz w:val="21"/>
          <w:szCs w:val="21"/>
          <w:lang w:val="en-US" w:eastAsia="en-US"/>
        </w:rPr>
        <w:t>A perspective towards mass-spectrometry-based de novo sequencing of endogenous antibodies</w:t>
      </w:r>
      <w:r w:rsidRPr="00155E3E">
        <w:rPr>
          <w:rFonts w:ascii="Fira Code" w:hAnsi="Fira Code" w:cs="Fira Code"/>
          <w:color w:val="D4D4D4"/>
          <w:sz w:val="21"/>
          <w:szCs w:val="21"/>
          <w:lang w:val="en-US" w:eastAsia="en-US"/>
        </w:rPr>
        <w:t>}</w:t>
      </w:r>
      <w:r w:rsidRPr="00155E3E">
        <w:rPr>
          <w:rFonts w:ascii="Fira Code" w:hAnsi="Fira Code" w:cs="Fira Code"/>
          <w:color w:val="C586C0"/>
          <w:sz w:val="21"/>
          <w:szCs w:val="21"/>
          <w:lang w:val="en-US" w:eastAsia="en-US"/>
        </w:rPr>
        <w:t>\\</w:t>
      </w:r>
    </w:p>
    <w:p w14:paraId="7DF0BA6F"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w:t>
      </w:r>
      <w:proofErr w:type="gramStart"/>
      <w:r w:rsidRPr="00155E3E">
        <w:rPr>
          <w:rFonts w:ascii="Fira Code" w:hAnsi="Fira Code" w:cs="Fira Code"/>
          <w:color w:val="DCDCAA"/>
          <w:sz w:val="21"/>
          <w:szCs w:val="21"/>
          <w:lang w:val="en-US" w:eastAsia="en-US"/>
        </w:rPr>
        <w:t>footnotesize</w:t>
      </w:r>
      <w:proofErr w:type="gramEnd"/>
    </w:p>
    <w:p w14:paraId="172D2CE3"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w:t>
      </w:r>
      <w:proofErr w:type="gramStart"/>
      <w:r w:rsidRPr="00155E3E">
        <w:rPr>
          <w:rFonts w:ascii="Fira Code" w:hAnsi="Fira Code" w:cs="Fira Code"/>
          <w:color w:val="DCDCAA"/>
          <w:sz w:val="21"/>
          <w:szCs w:val="21"/>
          <w:lang w:val="en-US" w:eastAsia="en-US"/>
        </w:rPr>
        <w:t>vspace</w:t>
      </w:r>
      <w:proofErr w:type="gramEnd"/>
      <w:r w:rsidRPr="00155E3E">
        <w:rPr>
          <w:rFonts w:ascii="Fira Code" w:hAnsi="Fira Code" w:cs="Fira Code"/>
          <w:color w:val="D4D4D4"/>
          <w:sz w:val="21"/>
          <w:szCs w:val="21"/>
          <w:lang w:val="en-US" w:eastAsia="en-US"/>
        </w:rPr>
        <w:t>{0.3cm}</w:t>
      </w:r>
    </w:p>
    <w:p w14:paraId="3B1FBDFB" w14:textId="3ACE602C"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Sebastiaan C. de Graaf</w:t>
      </w:r>
      <w:ins w:id="0" w:author="Graaf, S.C. de (Bastiaan)" w:date="2023-03-24T15:12:00Z">
        <w:r w:rsidR="00BC005F">
          <w:rPr>
            <w:rFonts w:ascii="Fira Code" w:hAnsi="Fira Code" w:cs="Fira Code"/>
            <w:color w:val="D4D4D4"/>
            <w:sz w:val="21"/>
            <w:szCs w:val="21"/>
            <w:lang w:val="en-US" w:eastAsia="en-US"/>
          </w:rPr>
          <w:t>*</w:t>
        </w:r>
      </w:ins>
      <w:r w:rsidRPr="00155E3E">
        <w:rPr>
          <w:rFonts w:ascii="Fira Code" w:hAnsi="Fira Code" w:cs="Fira Code"/>
          <w:color w:val="D4D4D4"/>
          <w:sz w:val="21"/>
          <w:szCs w:val="21"/>
          <w:lang w:val="en-US" w:eastAsia="en-US"/>
        </w:rPr>
        <w:t>, Max Hoek</w:t>
      </w:r>
      <w:ins w:id="1" w:author="Graaf, S.C. de (Bastiaan)" w:date="2023-03-24T15:12:00Z">
        <w:r w:rsidR="00BC005F">
          <w:rPr>
            <w:rFonts w:ascii="Fira Code" w:hAnsi="Fira Code" w:cs="Fira Code"/>
            <w:color w:val="D4D4D4"/>
            <w:sz w:val="21"/>
            <w:szCs w:val="21"/>
            <w:lang w:val="en-US" w:eastAsia="en-US"/>
          </w:rPr>
          <w:t>*</w:t>
        </w:r>
      </w:ins>
      <w:r w:rsidRPr="00155E3E">
        <w:rPr>
          <w:rFonts w:ascii="Fira Code" w:hAnsi="Fira Code" w:cs="Fira Code"/>
          <w:color w:val="D4D4D4"/>
          <w:sz w:val="21"/>
          <w:szCs w:val="21"/>
          <w:lang w:val="en-US" w:eastAsia="en-US"/>
        </w:rPr>
        <w:t xml:space="preserve">, Sem Tamara and Albert J.R. Heck </w:t>
      </w:r>
      <w:r w:rsidRPr="00155E3E">
        <w:rPr>
          <w:rFonts w:ascii="Fira Code" w:hAnsi="Fira Code" w:cs="Fira Code"/>
          <w:color w:val="C586C0"/>
          <w:sz w:val="21"/>
          <w:szCs w:val="21"/>
          <w:lang w:val="en-US" w:eastAsia="en-US"/>
        </w:rPr>
        <w:t>\\</w:t>
      </w:r>
    </w:p>
    <w:p w14:paraId="4BC824E4"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6A9955"/>
          <w:sz w:val="21"/>
          <w:szCs w:val="21"/>
          <w:lang w:val="en-US" w:eastAsia="en-US"/>
        </w:rPr>
        <w:t>%%\vspace{0.3cm}</w:t>
      </w:r>
    </w:p>
    <w:p w14:paraId="583C2F72" w14:textId="060DD2D2" w:rsidR="00155E3E" w:rsidRDefault="00155E3E" w:rsidP="00155E3E">
      <w:pPr>
        <w:shd w:val="clear" w:color="auto" w:fill="1E1E1E"/>
        <w:spacing w:line="285" w:lineRule="atLeast"/>
        <w:rPr>
          <w:ins w:id="2" w:author="Graaf, S.C. de (Bastiaan)" w:date="2023-03-24T15:14:00Z"/>
          <w:rFonts w:ascii="Fira Code" w:hAnsi="Fira Code" w:cs="Fira Code"/>
          <w:color w:val="C586C0"/>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w:t>
      </w:r>
      <w:proofErr w:type="gramStart"/>
      <w:r w:rsidRPr="00155E3E">
        <w:rPr>
          <w:rFonts w:ascii="Fira Code" w:hAnsi="Fira Code" w:cs="Fira Code"/>
          <w:color w:val="DCDCAA"/>
          <w:sz w:val="21"/>
          <w:szCs w:val="21"/>
          <w:lang w:val="en-US" w:eastAsia="en-US"/>
        </w:rPr>
        <w:t>textbf</w:t>
      </w:r>
      <w:proofErr w:type="gramEnd"/>
      <w:r w:rsidRPr="00155E3E">
        <w:rPr>
          <w:rFonts w:ascii="Fira Code" w:hAnsi="Fira Code" w:cs="Fira Code"/>
          <w:color w:val="D4D4D4"/>
          <w:sz w:val="21"/>
          <w:szCs w:val="21"/>
          <w:lang w:val="en-US" w:eastAsia="en-US"/>
        </w:rPr>
        <w:t>{</w:t>
      </w:r>
      <w:del w:id="3" w:author="Graaf, S.C. de (Bastiaan)" w:date="2023-03-16T13:22:00Z">
        <w:r w:rsidRPr="00155E3E" w:rsidDel="007E313D">
          <w:rPr>
            <w:rFonts w:ascii="Fira Code" w:hAnsi="Fira Code" w:cs="Fira Code"/>
            <w:color w:val="DCDCAA"/>
            <w:sz w:val="21"/>
            <w:szCs w:val="21"/>
            <w:lang w:val="en-US" w:eastAsia="en-US"/>
          </w:rPr>
          <w:delText>\</w:delText>
        </w:r>
      </w:del>
      <w:r w:rsidR="00105923" w:rsidRPr="00105923">
        <w:rPr>
          <w:rFonts w:ascii="Fira Code" w:hAnsi="Fira Code" w:cs="Fira Code"/>
          <w:color w:val="DCDCAA"/>
          <w:sz w:val="21"/>
          <w:szCs w:val="21"/>
          <w:lang w:val="en-US" w:eastAsia="en-US"/>
        </w:rPr>
        <w:t>\emph{</w:t>
      </w:r>
      <w:r w:rsidRPr="00155E3E">
        <w:rPr>
          <w:rFonts w:ascii="Fira Code" w:hAnsi="Fira Code" w:cs="Fira Code"/>
          <w:color w:val="569CD6"/>
          <w:sz w:val="21"/>
          <w:szCs w:val="21"/>
          <w:lang w:val="en-US" w:eastAsia="en-US"/>
        </w:rPr>
        <w:t>mAbs}</w:t>
      </w:r>
      <w:r w:rsidRPr="00155E3E">
        <w:rPr>
          <w:rFonts w:ascii="Fira Code" w:hAnsi="Fira Code" w:cs="Fira Code"/>
          <w:color w:val="D4D4D4"/>
          <w:sz w:val="21"/>
          <w:szCs w:val="21"/>
          <w:lang w:val="en-US" w:eastAsia="en-US"/>
        </w:rPr>
        <w:t xml:space="preserve">} (2021), 14:1, 2079449, DOI: 10.1080/19420862.2022.2079449 </w:t>
      </w:r>
      <w:del w:id="4" w:author="Graaf, S.C. de (Bastiaan)" w:date="2023-03-16T13:22:00Z">
        <w:r w:rsidRPr="00155E3E" w:rsidDel="007E313D">
          <w:rPr>
            <w:rFonts w:ascii="Fira Code" w:hAnsi="Fira Code" w:cs="Fira Code"/>
            <w:color w:val="DCDCAA"/>
            <w:sz w:val="21"/>
            <w:szCs w:val="21"/>
            <w:lang w:val="en-US" w:eastAsia="en-US"/>
          </w:rPr>
          <w:delText>\</w:delText>
        </w:r>
      </w:del>
      <w:r w:rsidR="00105923">
        <w:rPr>
          <w:rFonts w:ascii="Fira Code" w:hAnsi="Fira Code" w:cs="Fira Code"/>
          <w:color w:val="DCDCAA"/>
          <w:sz w:val="21"/>
          <w:szCs w:val="21"/>
          <w:lang w:val="en-US" w:eastAsia="en-US"/>
        </w:rPr>
        <w:t>\emph{</w:t>
      </w:r>
      <w:ins w:id="5" w:author="Graaf, S.C. de (Bastiaan)" w:date="2023-03-16T00:07:00Z">
        <w:r w:rsidR="00DC1750" w:rsidRPr="00155E3E">
          <w:rPr>
            <w:rFonts w:ascii="Fira Code" w:hAnsi="Fira Code" w:cs="Fira Code"/>
            <w:i/>
            <w:iCs/>
            <w:color w:val="D4D4D4"/>
            <w:sz w:val="21"/>
            <w:szCs w:val="21"/>
            <w:lang w:val="en-US" w:eastAsia="en-US"/>
          </w:rPr>
          <w:t>R</w:t>
        </w:r>
      </w:ins>
      <w:del w:id="6" w:author="Graaf, S.C. de (Bastiaan)" w:date="2023-03-16T00:07:00Z">
        <w:r w:rsidRPr="00155E3E" w:rsidDel="00DC1750">
          <w:rPr>
            <w:rFonts w:ascii="Fira Code" w:hAnsi="Fira Code" w:cs="Fira Code"/>
            <w:iCs/>
            <w:color w:val="D4D4D4"/>
            <w:sz w:val="21"/>
            <w:szCs w:val="21"/>
            <w:lang w:val="en-US" w:eastAsia="en-US"/>
          </w:rPr>
          <w:delText>R</w:delText>
        </w:r>
      </w:del>
      <w:ins w:id="7" w:author="Graaf, S.C. de (Bastiaan)" w:date="2023-03-16T00:07:00Z">
        <w:r w:rsidR="00DC1750" w:rsidRPr="00155E3E">
          <w:rPr>
            <w:rFonts w:ascii="Fira Code" w:hAnsi="Fira Code" w:cs="Fira Code"/>
            <w:i/>
            <w:iCs/>
            <w:color w:val="D4D4D4"/>
            <w:sz w:val="21"/>
            <w:szCs w:val="21"/>
            <w:lang w:val="en-US" w:eastAsia="en-US"/>
          </w:rPr>
          <w:t>e</w:t>
        </w:r>
      </w:ins>
      <w:del w:id="8" w:author="Graaf, S.C. de (Bastiaan)" w:date="2023-03-16T00:07:00Z">
        <w:r w:rsidRPr="00155E3E" w:rsidDel="00DC1750">
          <w:rPr>
            <w:rFonts w:ascii="Fira Code" w:hAnsi="Fira Code" w:cs="Fira Code"/>
            <w:iCs/>
            <w:color w:val="D4D4D4"/>
            <w:sz w:val="21"/>
            <w:szCs w:val="21"/>
            <w:lang w:val="en-US" w:eastAsia="en-US"/>
          </w:rPr>
          <w:delText>e</w:delText>
        </w:r>
      </w:del>
      <w:ins w:id="9" w:author="Graaf, S.C. de (Bastiaan)" w:date="2023-03-16T00:07:00Z">
        <w:r w:rsidR="00DC1750" w:rsidRPr="00155E3E">
          <w:rPr>
            <w:rFonts w:ascii="Fira Code" w:hAnsi="Fira Code" w:cs="Fira Code"/>
            <w:i/>
            <w:iCs/>
            <w:color w:val="D4D4D4"/>
            <w:sz w:val="21"/>
            <w:szCs w:val="21"/>
            <w:lang w:val="en-US" w:eastAsia="en-US"/>
          </w:rPr>
          <w:t>v</w:t>
        </w:r>
      </w:ins>
      <w:del w:id="10" w:author="Graaf, S.C. de (Bastiaan)" w:date="2023-03-16T00:07:00Z">
        <w:r w:rsidRPr="00155E3E" w:rsidDel="00DC1750">
          <w:rPr>
            <w:rFonts w:ascii="Fira Code" w:hAnsi="Fira Code" w:cs="Fira Code"/>
            <w:iCs/>
            <w:color w:val="D4D4D4"/>
            <w:sz w:val="21"/>
            <w:szCs w:val="21"/>
            <w:lang w:val="en-US" w:eastAsia="en-US"/>
          </w:rPr>
          <w:delText>v</w:delText>
        </w:r>
      </w:del>
      <w:ins w:id="11" w:author="Graaf, S.C. de (Bastiaan)" w:date="2023-03-16T00:07:00Z">
        <w:r w:rsidR="00DC1750" w:rsidRPr="00155E3E">
          <w:rPr>
            <w:rFonts w:ascii="Fira Code" w:hAnsi="Fira Code" w:cs="Fira Code"/>
            <w:i/>
            <w:iCs/>
            <w:color w:val="D4D4D4"/>
            <w:sz w:val="21"/>
            <w:szCs w:val="21"/>
            <w:lang w:val="en-US" w:eastAsia="en-US"/>
          </w:rPr>
          <w:t>i</w:t>
        </w:r>
      </w:ins>
      <w:del w:id="12" w:author="Graaf, S.C. de (Bastiaan)" w:date="2023-03-16T00:07:00Z">
        <w:r w:rsidRPr="00155E3E" w:rsidDel="00DC1750">
          <w:rPr>
            <w:rFonts w:ascii="Fira Code" w:hAnsi="Fira Code" w:cs="Fira Code"/>
            <w:iCs/>
            <w:color w:val="D4D4D4"/>
            <w:sz w:val="21"/>
            <w:szCs w:val="21"/>
            <w:lang w:val="en-US" w:eastAsia="en-US"/>
          </w:rPr>
          <w:delText>i</w:delText>
        </w:r>
      </w:del>
      <w:ins w:id="13" w:author="Graaf, S.C. de (Bastiaan)" w:date="2023-03-16T00:07:00Z">
        <w:r w:rsidR="00DC1750" w:rsidRPr="00155E3E">
          <w:rPr>
            <w:rFonts w:ascii="Fira Code" w:hAnsi="Fira Code" w:cs="Fira Code"/>
            <w:i/>
            <w:iCs/>
            <w:color w:val="D4D4D4"/>
            <w:sz w:val="21"/>
            <w:szCs w:val="21"/>
            <w:lang w:val="en-US" w:eastAsia="en-US"/>
          </w:rPr>
          <w:t>e</w:t>
        </w:r>
      </w:ins>
      <w:del w:id="14" w:author="Graaf, S.C. de (Bastiaan)" w:date="2023-03-16T00:07:00Z">
        <w:r w:rsidRPr="00155E3E" w:rsidDel="00DC1750">
          <w:rPr>
            <w:rFonts w:ascii="Fira Code" w:hAnsi="Fira Code" w:cs="Fira Code"/>
            <w:iCs/>
            <w:color w:val="D4D4D4"/>
            <w:sz w:val="21"/>
            <w:szCs w:val="21"/>
            <w:lang w:val="en-US" w:eastAsia="en-US"/>
          </w:rPr>
          <w:delText>e</w:delText>
        </w:r>
      </w:del>
      <w:ins w:id="15" w:author="Graaf, S.C. de (Bastiaan)" w:date="2023-03-16T00:07:00Z">
        <w:r w:rsidR="00DC1750" w:rsidRPr="00155E3E">
          <w:rPr>
            <w:rFonts w:ascii="Fira Code" w:hAnsi="Fira Code" w:cs="Fira Code"/>
            <w:i/>
            <w:iCs/>
            <w:color w:val="D4D4D4"/>
            <w:sz w:val="21"/>
            <w:szCs w:val="21"/>
            <w:lang w:val="en-US" w:eastAsia="en-US"/>
          </w:rPr>
          <w:t>w</w:t>
        </w:r>
      </w:ins>
      <w:del w:id="16" w:author="Graaf, S.C. de (Bastiaan)" w:date="2023-03-16T00:07:00Z">
        <w:r w:rsidRPr="00155E3E" w:rsidDel="00DC1750">
          <w:rPr>
            <w:rFonts w:ascii="Fira Code" w:hAnsi="Fira Code" w:cs="Fira Code"/>
            <w:iCs/>
            <w:color w:val="D4D4D4"/>
            <w:sz w:val="21"/>
            <w:szCs w:val="21"/>
            <w:lang w:val="en-US" w:eastAsia="en-US"/>
          </w:rPr>
          <w:delText>w</w:delText>
        </w:r>
      </w:del>
      <w:r w:rsidRPr="00155E3E">
        <w:rPr>
          <w:rFonts w:ascii="Fira Code" w:hAnsi="Fira Code" w:cs="Fira Code"/>
          <w:color w:val="D4D4D4"/>
          <w:sz w:val="21"/>
          <w:szCs w:val="21"/>
          <w:lang w:val="en-US" w:eastAsia="en-US"/>
        </w:rPr>
        <w:t>}</w:t>
      </w:r>
      <w:r w:rsidRPr="00155E3E">
        <w:rPr>
          <w:rFonts w:ascii="Fira Code" w:hAnsi="Fira Code" w:cs="Fira Code"/>
          <w:color w:val="C586C0"/>
          <w:sz w:val="21"/>
          <w:szCs w:val="21"/>
          <w:lang w:val="en-US" w:eastAsia="en-US"/>
        </w:rPr>
        <w:t>\\</w:t>
      </w:r>
    </w:p>
    <w:p w14:paraId="7E94C096" w14:textId="77777777" w:rsidR="00BC005F" w:rsidRPr="007F69C9" w:rsidRDefault="00BC005F" w:rsidP="00BC005F">
      <w:pPr>
        <w:shd w:val="clear" w:color="auto" w:fill="1E1E1E"/>
        <w:spacing w:line="285" w:lineRule="atLeast"/>
        <w:rPr>
          <w:ins w:id="17" w:author="Graaf, S.C. de (Bastiaan)" w:date="2023-03-24T15:14:00Z"/>
          <w:rFonts w:ascii="Fira Code" w:hAnsi="Fira Code" w:cs="Fira Code"/>
          <w:color w:val="D4D4D4"/>
          <w:sz w:val="21"/>
          <w:szCs w:val="21"/>
        </w:rPr>
      </w:pPr>
      <w:ins w:id="18" w:author="Graaf, S.C. de (Bastiaan)" w:date="2023-03-24T15:14:00Z">
        <w:r w:rsidRPr="007F69C9">
          <w:rPr>
            <w:rFonts w:ascii="Fira Code" w:hAnsi="Fira Code" w:cs="Fira Code"/>
            <w:color w:val="D4D4D4"/>
            <w:sz w:val="21"/>
            <w:szCs w:val="21"/>
          </w:rPr>
          <w:t xml:space="preserve">      </w:t>
        </w:r>
        <w:r w:rsidRPr="007F69C9">
          <w:rPr>
            <w:rFonts w:ascii="Fira Code" w:hAnsi="Fira Code" w:cs="Fira Code"/>
            <w:color w:val="6A9955"/>
            <w:sz w:val="21"/>
            <w:szCs w:val="21"/>
          </w:rPr>
          <w:t>%%\footnotesize</w:t>
        </w:r>
      </w:ins>
    </w:p>
    <w:p w14:paraId="2CA3B397" w14:textId="69F14965" w:rsidR="00BC005F" w:rsidRPr="007F69C9" w:rsidRDefault="00BC005F" w:rsidP="00F83608">
      <w:pPr>
        <w:shd w:val="clear" w:color="auto" w:fill="1E1E1E"/>
        <w:spacing w:line="285" w:lineRule="atLeast"/>
        <w:rPr>
          <w:ins w:id="19" w:author="Graaf, S.C. de (Bastiaan)" w:date="2023-03-24T15:14:00Z"/>
          <w:rFonts w:ascii="Fira Code" w:hAnsi="Fira Code" w:cs="Fira Code"/>
          <w:color w:val="D4D4D4"/>
          <w:sz w:val="21"/>
          <w:szCs w:val="21"/>
        </w:rPr>
      </w:pPr>
      <w:ins w:id="20" w:author="Graaf, S.C. de (Bastiaan)" w:date="2023-03-24T15:14:00Z">
        <w:r w:rsidRPr="007F69C9">
          <w:rPr>
            <w:rFonts w:ascii="Fira Code" w:hAnsi="Fira Code" w:cs="Fira Code"/>
            <w:color w:val="D4D4D4"/>
            <w:sz w:val="21"/>
            <w:szCs w:val="21"/>
          </w:rPr>
          <w:t xml:space="preserve">      </w:t>
        </w:r>
        <w:r w:rsidRPr="007F69C9">
          <w:rPr>
            <w:rFonts w:ascii="Fira Code" w:hAnsi="Fira Code" w:cs="Fira Code"/>
            <w:color w:val="DCDCAA"/>
            <w:sz w:val="21"/>
            <w:szCs w:val="21"/>
          </w:rPr>
          <w:t>\</w:t>
        </w:r>
        <w:proofErr w:type="gramStart"/>
        <w:r w:rsidRPr="007F69C9">
          <w:rPr>
            <w:rFonts w:ascii="Fira Code" w:hAnsi="Fira Code" w:cs="Fira Code"/>
            <w:color w:val="DCDCAA"/>
            <w:sz w:val="21"/>
            <w:szCs w:val="21"/>
          </w:rPr>
          <w:t>vspace</w:t>
        </w:r>
        <w:proofErr w:type="gramEnd"/>
        <w:r w:rsidRPr="007F69C9">
          <w:rPr>
            <w:rFonts w:ascii="Fira Code" w:hAnsi="Fira Code" w:cs="Fira Code"/>
            <w:color w:val="D4D4D4"/>
            <w:sz w:val="21"/>
            <w:szCs w:val="21"/>
          </w:rPr>
          <w:t>{0.3cm}</w:t>
        </w:r>
      </w:ins>
    </w:p>
    <w:p w14:paraId="2C51A3D1" w14:textId="218393D5" w:rsidR="00BC005F" w:rsidRPr="007F69C9" w:rsidRDefault="00BC005F" w:rsidP="00F06A49">
      <w:pPr>
        <w:shd w:val="clear" w:color="auto" w:fill="1E1E1E"/>
        <w:spacing w:line="285" w:lineRule="atLeast"/>
        <w:rPr>
          <w:ins w:id="21" w:author="Graaf, S.C. de (Bastiaan)" w:date="2023-03-24T15:14:00Z"/>
          <w:rFonts w:ascii="Fira Code" w:hAnsi="Fira Code" w:cs="Fira Code"/>
          <w:color w:val="D4D4D4"/>
          <w:sz w:val="21"/>
          <w:szCs w:val="21"/>
        </w:rPr>
      </w:pPr>
      <w:ins w:id="22" w:author="Graaf, S.C. de (Bastiaan)" w:date="2023-03-24T15:14:00Z">
        <w:r w:rsidRPr="007F69C9">
          <w:rPr>
            <w:rFonts w:ascii="Fira Code" w:hAnsi="Fira Code" w:cs="Fira Code"/>
            <w:color w:val="D4D4D4"/>
            <w:sz w:val="21"/>
            <w:szCs w:val="21"/>
          </w:rPr>
          <w:t>         </w:t>
        </w:r>
        <w:r w:rsidRPr="007F69C9">
          <w:rPr>
            <w:rFonts w:ascii="Fira Code" w:hAnsi="Fira Code" w:cs="Fira Code"/>
            <w:color w:val="DCDCAA"/>
            <w:sz w:val="21"/>
            <w:szCs w:val="21"/>
          </w:rPr>
          <w:t>\</w:t>
        </w:r>
        <w:proofErr w:type="gramStart"/>
        <w:r w:rsidRPr="007F69C9">
          <w:rPr>
            <w:rFonts w:ascii="Fira Code" w:hAnsi="Fira Code" w:cs="Fira Code"/>
            <w:color w:val="DCDCAA"/>
            <w:sz w:val="21"/>
            <w:szCs w:val="21"/>
          </w:rPr>
          <w:t>textsuperscript</w:t>
        </w:r>
        <w:r w:rsidRPr="007F69C9">
          <w:rPr>
            <w:rFonts w:ascii="Fira Code" w:hAnsi="Fira Code" w:cs="Fira Code"/>
            <w:color w:val="D4D4D4"/>
            <w:sz w:val="21"/>
            <w:szCs w:val="21"/>
          </w:rPr>
          <w:t>{</w:t>
        </w:r>
        <w:proofErr w:type="gramEnd"/>
        <w:r w:rsidRPr="007F69C9">
          <w:rPr>
            <w:rFonts w:ascii="Fira Code" w:hAnsi="Fira Code" w:cs="Fira Code"/>
            <w:color w:val="D4D4D4"/>
            <w:sz w:val="21"/>
            <w:szCs w:val="21"/>
          </w:rPr>
          <w:t>*} These authors contributed equally to this work</w:t>
        </w:r>
      </w:ins>
    </w:p>
    <w:p w14:paraId="5B5D78D6" w14:textId="77777777" w:rsidR="00BC005F" w:rsidRPr="00155E3E" w:rsidRDefault="00BC005F" w:rsidP="00155E3E">
      <w:pPr>
        <w:shd w:val="clear" w:color="auto" w:fill="1E1E1E"/>
        <w:spacing w:line="285" w:lineRule="atLeast"/>
        <w:rPr>
          <w:rFonts w:ascii="Fira Code" w:hAnsi="Fira Code" w:cs="Fira Code"/>
          <w:color w:val="D4D4D4"/>
          <w:sz w:val="21"/>
          <w:szCs w:val="21"/>
          <w:lang w:val="en-US" w:eastAsia="en-US"/>
        </w:rPr>
      </w:pPr>
    </w:p>
    <w:p w14:paraId="17F5027B"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CDCAA"/>
          <w:sz w:val="21"/>
          <w:szCs w:val="21"/>
          <w:lang w:val="en-US" w:eastAsia="en-US"/>
        </w:rPr>
        <w:t>\</w:t>
      </w:r>
      <w:proofErr w:type="gramStart"/>
      <w:r w:rsidRPr="00155E3E">
        <w:rPr>
          <w:rFonts w:ascii="Fira Code" w:hAnsi="Fira Code" w:cs="Fira Code"/>
          <w:color w:val="DCDCAA"/>
          <w:sz w:val="21"/>
          <w:szCs w:val="21"/>
          <w:lang w:val="en-US" w:eastAsia="en-US"/>
        </w:rPr>
        <w:t>end</w:t>
      </w:r>
      <w:proofErr w:type="gramEnd"/>
      <w:r w:rsidRPr="00155E3E">
        <w:rPr>
          <w:rFonts w:ascii="Fira Code" w:hAnsi="Fira Code" w:cs="Fira Code"/>
          <w:color w:val="D4D4D4"/>
          <w:sz w:val="21"/>
          <w:szCs w:val="21"/>
          <w:lang w:val="en-US" w:eastAsia="en-US"/>
        </w:rPr>
        <w:t>{</w:t>
      </w:r>
      <w:r w:rsidRPr="00155E3E">
        <w:rPr>
          <w:rFonts w:ascii="Fira Code" w:hAnsi="Fira Code" w:cs="Fira Code"/>
          <w:color w:val="9CDCFE"/>
          <w:sz w:val="21"/>
          <w:szCs w:val="21"/>
          <w:lang w:val="en-US" w:eastAsia="en-US"/>
        </w:rPr>
        <w:t>flushleft</w:t>
      </w:r>
      <w:r w:rsidRPr="00155E3E">
        <w:rPr>
          <w:rFonts w:ascii="Fira Code" w:hAnsi="Fira Code" w:cs="Fira Code"/>
          <w:color w:val="D4D4D4"/>
          <w:sz w:val="21"/>
          <w:szCs w:val="21"/>
          <w:lang w:val="en-US" w:eastAsia="en-US"/>
        </w:rPr>
        <w:t>}</w:t>
      </w:r>
    </w:p>
    <w:p w14:paraId="2D6CE8E6"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CDCAA"/>
          <w:sz w:val="21"/>
          <w:szCs w:val="21"/>
          <w:lang w:val="en-US" w:eastAsia="en-US"/>
        </w:rPr>
        <w:t>\</w:t>
      </w:r>
      <w:proofErr w:type="gramStart"/>
      <w:r w:rsidRPr="00155E3E">
        <w:rPr>
          <w:rFonts w:ascii="Fira Code" w:hAnsi="Fira Code" w:cs="Fira Code"/>
          <w:color w:val="DCDCAA"/>
          <w:sz w:val="21"/>
          <w:szCs w:val="21"/>
          <w:lang w:val="en-US" w:eastAsia="en-US"/>
        </w:rPr>
        <w:t>newpage</w:t>
      </w:r>
      <w:proofErr w:type="gramEnd"/>
    </w:p>
    <w:p w14:paraId="462F8C95"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p>
    <w:p w14:paraId="2930FF7B"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CDCAA"/>
          <w:sz w:val="21"/>
          <w:szCs w:val="21"/>
          <w:lang w:val="en-US" w:eastAsia="en-US"/>
        </w:rPr>
        <w:t>\</w:t>
      </w:r>
      <w:proofErr w:type="gramStart"/>
      <w:r w:rsidRPr="00155E3E">
        <w:rPr>
          <w:rFonts w:ascii="Fira Code" w:hAnsi="Fira Code" w:cs="Fira Code"/>
          <w:color w:val="DCDCAA"/>
          <w:sz w:val="21"/>
          <w:szCs w:val="21"/>
          <w:lang w:val="en-US" w:eastAsia="en-US"/>
        </w:rPr>
        <w:t>thumbforchapter</w:t>
      </w:r>
      <w:proofErr w:type="gramEnd"/>
    </w:p>
    <w:p w14:paraId="3050DFA3" w14:textId="77777777" w:rsidR="00155E3E" w:rsidRDefault="00155E3E" w:rsidP="00105923">
      <w:pPr>
        <w:pStyle w:val="Heading1"/>
      </w:pPr>
      <w:proofErr w:type="gramStart"/>
      <w:r>
        <w:t>!</w:t>
      </w:r>
      <w:r w:rsidRPr="00155E3E">
        <w:t>Prelude</w:t>
      </w:r>
      <w:proofErr w:type="gramEnd"/>
      <w:r w:rsidRPr="00155E3E">
        <w:t xml:space="preserve"> - The importance of antibodies</w:t>
      </w:r>
    </w:p>
    <w:p w14:paraId="5ACAC3B3" w14:textId="3926C36F" w:rsidR="002E1FDC" w:rsidRPr="00FE7E79" w:rsidRDefault="00491C13" w:rsidP="007D4CDD">
      <w:pPr>
        <w:pStyle w:val="Paragraph"/>
      </w:pPr>
      <w:ins w:id="23" w:author="Graaf, S.C. de (Bastiaan)" w:date="2023-03-17T00:02:00Z">
        <w:r w:rsidRPr="00491C13">
          <w:t>\</w:t>
        </w:r>
        <w:proofErr w:type="gramStart"/>
        <w:r w:rsidRPr="00491C13">
          <w:t>lettrine[</w:t>
        </w:r>
        <w:proofErr w:type="gramEnd"/>
        <w:r w:rsidRPr="00491C13">
          <w:t>lraise=0.1, nindent=0em, slope=-.5em]{A}{</w:t>
        </w:r>
        <w:r>
          <w:t>round</w:t>
        </w:r>
        <w:r w:rsidRPr="00491C13">
          <w:t>}</w:t>
        </w:r>
        <w:r w:rsidRPr="00491C13" w:rsidDel="00491C13">
          <w:t xml:space="preserve"> </w:t>
        </w:r>
      </w:ins>
      <w:del w:id="24" w:author="Graaf, S.C. de (Bastiaan)" w:date="2023-03-17T00:02:00Z">
        <w:r w:rsidR="002E1FDC" w:rsidRPr="00FE7E79" w:rsidDel="00491C13">
          <w:delText>Around</w:delText>
        </w:r>
      </w:del>
      <w:r w:rsidR="002E1FDC" w:rsidRPr="00FE7E79">
        <w:t xml:space="preserve"> the time of their initial discovery, antibodies were termed by various illustrious names, such as ‘Immunkörper’, ‘Amboceptor’, and ‘Zwischenkörper’, among many others. These terms were used more than a century ago to describe substances with antitoxin, lysin, agglutinin, and precipitin activities.</w:t>
      </w:r>
      <w:r w:rsidR="002E1FDC" w:rsidRPr="00FE7E79">
        <w:rPr>
          <w:rStyle w:val="FootnoteReference"/>
          <w:rFonts w:ascii="Calibri" w:eastAsiaTheme="majorEastAsia" w:hAnsi="Calibri" w:cs="Calibri"/>
        </w:rPr>
        <w:fldChar w:fldCharType="begin" w:fldLock="1"/>
      </w:r>
      <w:r w:rsidR="000A2B0E">
        <w:instrText>ADDIN CSL_CITATION {"citationItems":[{"id":"ITEM-1","itemData":{"author":[{"dropping-particle":"","family":"London","given":"E S","non-dropping-particle":"","parse-names":false,"suffix":""}],"container-title":"Zentralbl. f. Bakteriol., Parasitenk. u. Infektionskrankh., Abt. II, Bd","id":"ITEM-1","issued":{"date-parts":[["1902"]]},"title":"Der gegenwärtige Stand der Lehre von den Cytolysinen und die cytolytische Theorie der Immunität","type":"article-journal","volume":"32"},"uris":["http://www.mendeley.com/documents/?uuid=f883450a-f875-4516-b7d1-c8bce4e896d3"]},{"id":"ITEM-2","itemData":{"DOI":"10.1111/j.1365-3083.1984.tb00931.x","ISBN":"0300-9475 (Print) 0300-9475 (Linking)","ISSN":"0300-9475","PMID":"6374880","author":[{"dropping-particle":"","family":"Lindenmann","given":"Jean","non-dropping-particle":"","parse-names":false,"suffix":""}],"container-title":"Scandinavian Journal of Immunology","edition":"1984/04/01","id":"ITEM-2","issue":"4","issued":{"date-parts":[["1984","4"]]},"note":"Lindenmann, J\neng\nHistorical Article\nEngland\nScand J Immunol. 1984 Apr;19(4):281-5. doi: 10.1111/j.1365-3083.1984.tb00931.x.","page":"281-285","title":"Origin of the terms 'antibody' and 'antigen'","type":"article-journal","volume":"19"},"uris":["http://www.mendeley.com/documents/?uuid=d4537099-7cb1-4e9f-811f-f7acc34eb327"]}],"mendeley":{"formattedCitation":"\\cite{London1902Der gegenwärtige Stand der Lehre von den Cytolysinen und die cytolytische Theorie der Immunität|||Lindenmann1984Origin of the terms “antibody” and “antigen”}","plainTextFormattedCitation":"\\cite{London1902Der gegenwärtige Stand der Lehre von den Cytolysinen und die cytolytische Theorie der Immunität|||Lindenmann1984Origin of the terms “antibody” and “antigen”}","previouslyFormattedCitation":"&lt;sup&gt;1,2&lt;/sup&gt;"},"properties":{"noteIndex":0},"schema":"https://github.com/citation-style-language/schema/raw/master/csl-citation.json"}</w:instrText>
      </w:r>
      <w:r w:rsidR="002E1FDC" w:rsidRPr="00FE7E79">
        <w:rPr>
          <w:rStyle w:val="FootnoteReference"/>
          <w:rFonts w:ascii="Calibri" w:eastAsiaTheme="majorEastAsia" w:hAnsi="Calibri" w:cs="Calibri"/>
        </w:rPr>
        <w:fldChar w:fldCharType="separate"/>
      </w:r>
      <w:r w:rsidR="000A2B0E" w:rsidRPr="000A2B0E">
        <w:rPr>
          <w:noProof/>
        </w:rPr>
        <w:t>\cite{London1902Der gegenwärtige Stand der Lehre von den Cytolysinen und die cytolytische Theorie der Immunität|||Lindenmann1984Origin of the terms “antibody” and “antigen”}</w:t>
      </w:r>
      <w:r w:rsidR="002E1FDC" w:rsidRPr="00FE7E79">
        <w:rPr>
          <w:rStyle w:val="FootnoteReference"/>
          <w:rFonts w:ascii="Calibri" w:eastAsiaTheme="majorEastAsia" w:hAnsi="Calibri" w:cs="Calibri"/>
        </w:rPr>
        <w:fldChar w:fldCharType="end"/>
      </w:r>
      <w:r w:rsidR="002E1FDC" w:rsidRPr="00FE7E79">
        <w:t xml:space="preserve"> Nowadays, the generally accepted term </w:t>
      </w:r>
      <w:ins w:id="25" w:author="Graaf, S.C. de (Bastiaan)" w:date="2023-03-17T12:19:00Z">
        <w:r w:rsidR="00E6293C">
          <w:t>\</w:t>
        </w:r>
      </w:ins>
      <w:ins w:id="26" w:author="Graaf, S.C. de (Bastiaan)" w:date="2023-03-16T00:07:00Z">
        <w:r w:rsidR="00DC1750">
          <w:t>emph</w:t>
        </w:r>
        <w:r w:rsidR="00DC1750" w:rsidRPr="00DC1750">
          <w:t>{</w:t>
        </w:r>
        <w:r w:rsidR="00DC1750" w:rsidRPr="00DC1750">
          <w:rPr>
            <w:rPrChange w:id="27" w:author="Graaf, S.C. de (Bastiaan)" w:date="2023-03-16T00:07:00Z">
              <w:rPr>
                <w:i/>
                <w:iCs/>
              </w:rPr>
            </w:rPrChange>
          </w:rPr>
          <w:t>a</w:t>
        </w:r>
      </w:ins>
      <w:del w:id="28" w:author="Graaf, S.C. de (Bastiaan)" w:date="2023-03-16T00:07:00Z">
        <w:r w:rsidR="002E1FDC" w:rsidRPr="00DC1750" w:rsidDel="00DC1750">
          <w:delText>a</w:delText>
        </w:r>
      </w:del>
      <w:r w:rsidR="002E1FDC" w:rsidRPr="00DC1750">
        <w:rPr>
          <w:rPrChange w:id="29" w:author="Graaf, S.C. de (Bastiaan)" w:date="2023-03-16T00:07:00Z">
            <w:rPr>
              <w:i/>
              <w:iCs/>
            </w:rPr>
          </w:rPrChange>
        </w:rPr>
        <w:t>ntibody</w:t>
      </w:r>
      <w:ins w:id="30" w:author="Graaf, S.C. de (Bastiaan)" w:date="2023-03-16T00:07:00Z">
        <w:r w:rsidR="00DC1750" w:rsidRPr="00DC1750">
          <w:rPr>
            <w:rPrChange w:id="31" w:author="Graaf, S.C. de (Bastiaan)" w:date="2023-03-16T00:07:00Z">
              <w:rPr>
                <w:i/>
                <w:iCs/>
              </w:rPr>
            </w:rPrChange>
          </w:rPr>
          <w:t>}</w:t>
        </w:r>
      </w:ins>
      <w:r w:rsidR="002E1FDC" w:rsidRPr="00FE7E79">
        <w:t xml:space="preserve"> </w:t>
      </w:r>
      <w:r w:rsidR="002E1FDC" w:rsidRPr="00FE7E79">
        <w:lastRenderedPageBreak/>
        <w:t xml:space="preserve">refers to secreted immunoglobulins (Igs), whose sequence variety is several orders more diverse than the assortment of their historical names. Antibodies represent some of the most important molecules in the human immune system. Over the last century, Igs have been intensively studied because of their role in combatting infectious diseases and have taken </w:t>
      </w:r>
      <w:r w:rsidR="00100A83" w:rsidRPr="00FE7E79">
        <w:t>centre</w:t>
      </w:r>
      <w:r w:rsidR="002E1FDC" w:rsidRPr="00FE7E79">
        <w:t xml:space="preserve"> stage for development of therapeutics in the last decade.</w:t>
      </w:r>
      <w:r w:rsidR="002E1FDC" w:rsidRPr="00FE7E79">
        <w:rPr>
          <w:rStyle w:val="FootnoteReference"/>
          <w:rFonts w:ascii="Calibri" w:eastAsiaTheme="majorEastAsia" w:hAnsi="Calibri" w:cs="Calibri"/>
        </w:rPr>
        <w:fldChar w:fldCharType="begin" w:fldLock="1"/>
      </w:r>
      <w:r w:rsidR="000A2B0E">
        <w:instrText>ADDIN CSL_CITATION {"citationItems":[{"id":"ITEM-1","itemData":{"DOI":"10.1074/jbc.rev120.010181","ISSN":"1083-351X","PMID":"32409582","abstract":"Antibodies are vital proteins of the immune system that recognize potentially harmful molecules and initiate their removal. Mammals can efficiently create vast numbers of antibodies with different sequences capable of binding to any antigen with high affinity and specificity. Because they can be developed to bind to many disease agents, antibodies can be used as therapeutics. In an organism, after antigen exposure, antibodies specific to that antigen are enriched through clonal selection, expansion, and somatic hypermutation. The antibodies present in an organism therefore report on its immune status, describe its innate ability to deal with harmful substances, and reveal how it has previously responded. Next-generation sequencing technologies are being increasingly used to query the antibody, or B-cell receptor (BCR), sequence repertoire, and the amount of BCR data in public repositories is growing. The Observed Antibody Space database, for example, currently contains over a billion sequences from 68 different studies. Repertoires are available that represent both the naive state (i.e. antigen-inexperienced) and that after immunization. This wealth of data has created opportunities to learn more about our immune system. In this review, we discuss the many ways in which BCR repertoire data have been or could be exploited. We highlight its utility for providing insights into how the naive immune repertoire is generated and how it responds to antigens. We also consider how structural information can be used to enhance these data and may lead to more accurate depictions of the sequence space and to applications in the discovery of new therapeutics.","author":[{"dropping-particle":"","family":"Marks","given":"Claire","non-dropping-particle":"","parse-names":false,"suffix":""},{"dropping-particle":"","family":"Deane","given":"Charlotte M","non-dropping-particle":"","parse-names":false,"suffix":""}],"container-title":"The Journal of biological chemistry","id":"ITEM-1","issue":"29","issued":{"date-parts":[["2020","7","17"]]},"page":"9823-9837","title":"How repertoire data are changing antibody science.","type":"article-journal","volume":"295"},"uris":["http://www.mendeley.com/documents/?uuid=a70d6521-e3a3-42ad-b63c-65b0ee0c339a"]},{"id":"ITEM-2","itemData":{"DOI":"10.1093/nar/gkz827","ISSN":"1362-4962","PMID":"31555805","abstract":"The Therapeutic Structural Antibody Database (Thera-SAbDab; http://opig.stats.ox.ac.uk/webapps/therasabdab) tracks all antibody- and nanobody-related therapeutics recognized by the World Health Organisation (WHO), and identifies any corresponding structures in the Structural Antibody Database (SAbDab) with near-exact or exact variable domain sequence matches. Thera-SAbDab is synchronized with SAbDab to update weekly, reflecting new Protein Data Bank entries and the availability of new sequence data published by the WHO. Each therapeutic summary page lists structural coverage (with links to the appropriate SAbDab entries), alignments showing where any near-matches deviate in sequence, and accompanying metadata, such as intended target and investigated conditions. Thera-SAbDab can be queried by therapeutic name, by a combination of metadata, or by variable domain sequence - returning all therapeutics that are within a specified sequence identity over a specified region of the query. The sequences of all therapeutics listed in Thera-SAbDab (461 unique molecules, as of 5 August 2019) are downloadable as a single file with accompanying metadata.","author":[{"dropping-particle":"","family":"Raybould","given":"Matthew I J","non-dropping-particle":"","parse-names":false,"suffix":""},{"dropping-particle":"","family":"Marks","given":"Claire","non-dropping-particle":"","parse-names":false,"suffix":""},{"dropping-particle":"","family":"Lewis","given":"Alan P","non-dropping-particle":"","parse-names":false,"suffix":""},{"dropping-particle":"","family":"Shi","given":"Jiye","non-dropping-particle":"","parse-names":false,"suffix":""},{"dropping-particle":"","family":"Bujotzek","given":"Alexander","non-dropping-particle":"","parse-names":false,"suffix":""},{"dropping-particle":"","family":"Taddese","given":"Bruck","non-dropping-particle":"","parse-names":false,"suffix":""},{"dropping-particle":"","family":"Deane","given":"Charlotte M","non-dropping-particle":"","parse-names":false,"suffix":""}],"container-title":"Nucleic acids research","id":"ITEM-2","issue":"D1","issued":{"date-parts":[["2020","1","8"]]},"page":"D383-D388","publisher":"Oxford Academic","title":"Thera-SAbDab: the Therapeutic Structural Antibody Database.","type":"article-journal","volume":"48"},"uris":["http://www.mendeley.com/documents/?uuid=a59e7fb2-77be-4a43-a650-f09996fc6b41"]},{"id":"ITEM-3","itemData":{"DOI":"10.1080/19420862.2020.1860476","ISSN":"19420870","PMID":"33459118","abstract":"In this 12th annual installment of the Antibodies to Watch article series, we discuss key events in antibody therapeutics development that occurred in 2020 and forecast events that might occur in 2021. The coronavirus disease 2019 (COVID-19) pandemic posed an array of challenges and opportunities to the healthcare system in 2020, and it will continue to do so in 2021. Remarkably, by late November 2020, two anti-SARS-CoV antibody products, bamlanivimab and the casirivimab and imdevimab cocktail, were authorized for emergency use by the US Food and Drug Administration (FDA) and the repurposed antibodies levilimab and itolizumab had been registered for emergency use as treatments for COVID-19 in Russia and India, respectively. Despite the pandemic, 10 antibody therapeutics had been granted the first approval in the US or EU in 2020, as of November, and 2 more (tanezumab and margetuximab) may be granted approvals in December 2020.* In addition, prolgolimab and olokizumab had been granted first approvals in Russia and cetuximab saratolacan sodium was first approved in Japan. The number of approvals in 2021 may set a record, as marketing applications for 16 investigational antibody therapeutics are already undergoing regulatory review by either the FDA or the European Medicines Agency. Of these 16 mAbs, 11 are possible treatments for non-cancer indications and 5 are potential treatments for cancer. Based on the information publicly available as of November 2020, 44 antibody therapeutics are in late-stage clinical studies for non-cancer indications, including 6 for COVID-19, and marketing applications for at least 6 (leronlimab, tezepelumab, faricimab, ligelizumab, garetosmab, and fasinumab) are planned in 2021. In addition, 44 antibody therapeutics are in late-stage clinical studies for cancer indications. Of these 44, marketing application submissions for 13 may be submitted by the end of 2021. *Note added in proof on key events announced during December 1-21, 2020: margetuximab-cmkb and ansuvimab-zykl were approved by FDA on December 16 and 21, 2020, respectively; biologics license applications were submitted for ublituximab and amivantamab.","author":[{"dropping-particle":"","family":"Kaplon","given":"Hélène","non-dropping-particle":"","parse-names":false,"suffix":""},{"dropping-particle":"","family":"Reichert","given":"Janice M.","non-dropping-particle":"","parse-names":false,"suffix":""}],"container-title":"mAbs","id":"ITEM-3","issue":"1","issued":{"date-parts":[["2021"]]},"publisher":"MAbs","title":"Antibodies to watch in 2021","type":"article-journal","volume":"13"},"uris":["http://www.mendeley.com/documents/?uuid=75312a77-ca96-367e-99aa-86681e9fdd4e"]}],"mendeley":{"formattedCitation":"\\cite{Marks2020How repertoire data are changing antibody science.|||Raybould2020Thera-SAbDab: the Therapeutic Structural Antibody Database.|||Kaplon2021Antibodies to watch in 2021}","plainTextFormattedCitation":"\\cite{Marks2020How repertoire data are changing antibody science.|||Raybould2020Thera-SAbDab: the Therapeutic Structural Antibody Database.|||Kaplon2021Antibodies to watch in 2021}","previouslyFormattedCitation":"&lt;sup&gt;3–5&lt;/sup&gt;"},"properties":{"noteIndex":0},"schema":"https://github.com/citation-style-language/schema/raw/master/csl-citation.json"}</w:instrText>
      </w:r>
      <w:r w:rsidR="002E1FDC" w:rsidRPr="00FE7E79">
        <w:rPr>
          <w:rStyle w:val="FootnoteReference"/>
          <w:rFonts w:ascii="Calibri" w:eastAsiaTheme="majorEastAsia" w:hAnsi="Calibri" w:cs="Calibri"/>
        </w:rPr>
        <w:fldChar w:fldCharType="separate"/>
      </w:r>
      <w:r w:rsidR="000A2B0E" w:rsidRPr="000A2B0E">
        <w:rPr>
          <w:noProof/>
        </w:rPr>
        <w:t>\cite{Marks2020How repertoire data are changing antibody science.|||Raybould2020Thera-SAbDab: the Therapeutic Structural Antibody Database.|||Kaplon2021Antibodies to watch in 2021}</w:t>
      </w:r>
      <w:r w:rsidR="002E1FDC" w:rsidRPr="00FE7E79">
        <w:rPr>
          <w:rStyle w:val="FootnoteReference"/>
          <w:rFonts w:ascii="Calibri" w:eastAsiaTheme="majorEastAsia" w:hAnsi="Calibri" w:cs="Calibri"/>
        </w:rPr>
        <w:fldChar w:fldCharType="end"/>
      </w:r>
      <w:r w:rsidR="002E1FDC" w:rsidRPr="00FE7E79">
        <w:rPr>
          <w:rFonts w:eastAsiaTheme="majorEastAsia"/>
        </w:rPr>
        <w:t xml:space="preserve"> Beyond </w:t>
      </w:r>
      <w:r w:rsidR="002E1FDC" w:rsidRPr="00FE7E79">
        <w:t>infectious diseases, recombinant antibodies are now also developed for cancer, rheumatoid arthritis, and various other pathological conditions.</w:t>
      </w:r>
      <w:r w:rsidR="002E1FDC" w:rsidRPr="00FE7E79">
        <w:rPr>
          <w:rStyle w:val="FootnoteReference"/>
          <w:rFonts w:ascii="Calibri" w:eastAsiaTheme="majorEastAsia" w:hAnsi="Calibri" w:cs="Calibri"/>
        </w:rPr>
        <w:fldChar w:fldCharType="begin" w:fldLock="1"/>
      </w:r>
      <w:r w:rsidR="000A2B0E">
        <w:instrText>ADDIN CSL_CITATION {"citationItems":[{"id":"ITEM-1","itemData":{"DOI":"10.2174/1574884712666170809124728","ISSN":"15748847","PMID":"28799485","abstract":"Over the last three decades, monoclonal antibodies (MAbs) have made a striking transformation from scientiﬁc tools to powerful human therapeutics. Muromonab CD3 a murine MAb, was first FDA approved therapeutic MAb for prevention of kidney transplant rejection. Since its approval in 1986, there has been decline in the further application and approvals until the late 1990s when the first chimeric Mab, Rituximab was approved for the treatment of low grade B cell lymphoma in 1997. With the approval by licensing authorities of chimeric, followed by humanized and then fully human monoclonal antibodies, rate of approval and monoclonal antibodies available in the market for the treatment of various diseases has increased dramatically. As of March 2017, FDA has approved approximately 60 therapeutic MAbs with much more currently under evaluation in various phases of clinical trials. MAbs are approved for the treatment of a diseases belonging to various system like cardiovascular, respiratory, hematology, kidney, immunology and oncology. Mab are approved for the treatment of orphan diseases or indications such as paroxysmal nocturnal hemoglobinuria as well as cancers and multiple sclerosis where hundreds of patients are treated and even diseases such as breast cancer, asthma and rheumatoid arthritis where millions are being treated. This review focuses briefly on types, molecular targets, mechanism of actions and therapeutic indications of FDA approved MAb products that are currently on the market.","author":[{"dropping-particle":"","family":"Singh","given":"Surjit","non-dropping-particle":"","parse-names":false,"suffix":""},{"dropping-particle":"","family":"Kumar","given":"Nitish K.","non-dropping-particle":"","parse-names":false,"suffix":""},{"dropping-particle":"","family":"Dwiwedi","given":"Pradeep","non-dropping-particle":"","parse-names":false,"suffix":""},{"dropping-particle":"","family":"Charan","given":"Jaykaran","non-dropping-particle":"","parse-names":false,"suffix":""},{"dropping-particle":"","family":"Kaur","given":"Rimplejeet","non-dropping-particle":"","parse-names":false,"suffix":""},{"dropping-particle":"","family":"Sidhu","given":"Preeti","non-dropping-particle":"","parse-names":false,"suffix":""},{"dropping-particle":"","family":"Chugh","given":"Vinay Kumar","non-dropping-particle":"","parse-names":false,"suffix":""}],"container-title":"Current Clinical Pharmacology","id":"ITEM-1","issue":"2","issued":{"date-parts":[["2018","10","9"]]},"page":"85-99","title":"Monoclonal Antibodies: A Review","type":"article-journal","volume":"13"},"uris":["http://www.mendeley.com/documents/?uuid=30fe6a3c-8f59-4c84-a2ff-bd10794f48e3"]}],"mendeley":{"formattedCitation":"\\cite{Singh2018Monoclonal Antibodies: A Review}","plainTextFormattedCitation":"\\cite{Singh2018Monoclonal Antibodies: A Review}","previouslyFormattedCitation":"&lt;sup&gt;6&lt;/sup&gt;"},"properties":{"noteIndex":0},"schema":"https://github.com/citation-style-language/schema/raw/master/csl-citation.json"}</w:instrText>
      </w:r>
      <w:r w:rsidR="002E1FDC" w:rsidRPr="00FE7E79">
        <w:rPr>
          <w:rStyle w:val="FootnoteReference"/>
          <w:rFonts w:ascii="Calibri" w:eastAsiaTheme="majorEastAsia" w:hAnsi="Calibri" w:cs="Calibri"/>
        </w:rPr>
        <w:fldChar w:fldCharType="separate"/>
      </w:r>
      <w:r w:rsidR="000A2B0E" w:rsidRPr="000A2B0E">
        <w:rPr>
          <w:noProof/>
        </w:rPr>
        <w:t>\cite{Singh2018Monoclonal Antibodies: A Review}</w:t>
      </w:r>
      <w:r w:rsidR="002E1FDC" w:rsidRPr="00FE7E79">
        <w:rPr>
          <w:rStyle w:val="FootnoteReference"/>
          <w:rFonts w:ascii="Calibri" w:eastAsiaTheme="majorEastAsia" w:hAnsi="Calibri" w:cs="Calibri"/>
        </w:rPr>
        <w:fldChar w:fldCharType="end"/>
      </w:r>
      <w:r w:rsidR="002E1FDC" w:rsidRPr="00FE7E79">
        <w:t xml:space="preserve"> As key entities in the body’s </w:t>
      </w:r>
      <w:r w:rsidR="00100A83" w:rsidRPr="00FE7E79">
        <w:t>defence</w:t>
      </w:r>
      <w:r w:rsidR="002E1FDC" w:rsidRPr="00FE7E79">
        <w:t xml:space="preserve"> mechanism, circulating antibodies are found in various bodily fluids, such as serum, saliva, milk, the lumen of the gut, and cerebrospinal fluid.</w:t>
      </w:r>
      <w:r w:rsidR="002E1FDC" w:rsidRPr="00FE7E79">
        <w:rPr>
          <w:rStyle w:val="FootnoteReference"/>
          <w:rFonts w:ascii="Calibri" w:eastAsiaTheme="majorEastAsia" w:hAnsi="Calibri" w:cs="Calibri"/>
        </w:rPr>
        <w:fldChar w:fldCharType="begin" w:fldLock="1"/>
      </w:r>
      <w:r w:rsidR="000A2B0E">
        <w:instrText>ADDIN CSL_CITATION {"citationItems":[{"id":"ITEM-1","itemData":{"DOI":"10.1016/j.jaci.2009.09.046","ISSN":"00916749","PMID":"20176268","abstract":"Immunoglobulins are heterodimeric proteins composed of 2 heavy and 2 light chains. They can be separated functionally into variable domains that bind antigens and constant domains that specify effector functions, such as activation of complement or binding to Fc receptors. The variable domains are created by means of a complex series of gene rearrangement events and can then be subjected to somatic hypermutation after exposure to antigen to allow affinity maturation. Each variable domain can be split into 3 regions of sequence variability termed the complementarity-determining regions (CDRs) and 4 regions of relatively constant sequence termed the framework regions. The 3 CDRs of the heavy chain are paired with the 3 CDRs of the light chain to form the antigen-binding site, as classically defined. The constant domains of the heavy chain can be switched to allow altered effector function while maintaining antigen specificity. There are 5 main classes of heavy chain constant domains. Each class defines the IgM, IgG, IgA, IgD, and IgE isotypes. IgG can be split into 4 subclasses, IgG1, IgG2, IgG3, and IgG4, each with its own biologic properties, and IgA can similarly be split into IgA1 and IgA2.","author":[{"dropping-particle":"","family":"Schroeder","given":"Harry W.","non-dropping-particle":"","parse-names":false,"suffix":""},{"dropping-particle":"","family":"Cavacini","given":"Lisa","non-dropping-particle":"","parse-names":false,"suffix":""}],"container-title":"Journal of Allergy and Clinical Immunology","id":"ITEM-1","issue":"2","issued":{"date-parts":[["2010","2"]]},"page":"S41-S52","publisher":"NIH Public Access","title":"Structure and function of immunoglobulins","type":"article-journal","volume":"125"},"uris":["http://www.mendeley.com/documents/?uuid=6baaac5b-323c-4f03-8f9c-c1638b150367"]}],"mendeley":{"formattedCitation":"\\cite{Schroeder2010Structure and function of immunoglobulins}","plainTextFormattedCitation":"\\cite{Schroeder2010Structure and function of immunoglobulins}","previouslyFormattedCitation":"&lt;sup&gt;7&lt;/sup&gt;"},"properties":{"noteIndex":0},"schema":"https://github.com/citation-style-language/schema/raw/master/csl-citation.json"}</w:instrText>
      </w:r>
      <w:r w:rsidR="002E1FDC" w:rsidRPr="00FE7E79">
        <w:rPr>
          <w:rStyle w:val="FootnoteReference"/>
          <w:rFonts w:ascii="Calibri" w:eastAsiaTheme="majorEastAsia" w:hAnsi="Calibri" w:cs="Calibri"/>
        </w:rPr>
        <w:fldChar w:fldCharType="separate"/>
      </w:r>
      <w:r w:rsidR="000A2B0E" w:rsidRPr="000A2B0E">
        <w:rPr>
          <w:noProof/>
        </w:rPr>
        <w:t>\cite{Schroeder2010Structure and function of immunoglobulins}</w:t>
      </w:r>
      <w:r w:rsidR="002E1FDC" w:rsidRPr="00FE7E79">
        <w:rPr>
          <w:rStyle w:val="FootnoteReference"/>
          <w:rFonts w:ascii="Calibri" w:eastAsiaTheme="majorEastAsia" w:hAnsi="Calibri" w:cs="Calibri"/>
        </w:rPr>
        <w:fldChar w:fldCharType="end"/>
      </w:r>
      <w:r w:rsidR="002E1FDC" w:rsidRPr="00FE7E79">
        <w:t xml:space="preserve"> New leads for biotherapeutic development of recombinant antibodies come either from immunizing animals with specific antigens, or by discovering pathogen-neutralizing antibodies from recovered patients.</w:t>
      </w:r>
      <w:r w:rsidR="002E1FDC" w:rsidRPr="00FE7E79">
        <w:rPr>
          <w:rStyle w:val="FootnoteReference"/>
          <w:rFonts w:ascii="Calibri" w:eastAsiaTheme="majorEastAsia" w:hAnsi="Calibri" w:cs="Calibri"/>
        </w:rPr>
        <w:fldChar w:fldCharType="begin" w:fldLock="1"/>
      </w:r>
      <w:r w:rsidR="000A2B0E">
        <w:instrText>ADDIN CSL_CITATION {"citationItems":[{"id":"ITEM-1","itemData":{"DOI":"10.1126/science.aad5788","ISSN":"1095-9203","PMID":"26912366","abstract":"Antibodies targeting the Ebola virus surface glycoprotein (EBOV GP) are implicated in protection against lethal disease, but the characteristics of the human antibody response to EBOV GP remain poorly understood. We isolated and characterized 349 GP-specific monoclonal antibodies (mAbs) from the peripheral B cells of a convalescent donor who survived the 2014 EBOV Zaire outbreak. Remarkably, 77% of the mAbs neutralize live EBOV, and several mAbs exhibit unprecedented potency. Structures of selected mAbs in complex with GP reveal a site of vulnerability located in the GP stalk region proximal to the viral membrane. Neutralizing antibodies targeting this site show potent therapeutic efficacy against lethal EBOV challenge in mice. The results provide a framework for the design of new EBOV vaccine candidates and immunotherapies.","author":[{"dropping-particle":"","family":"Bornholdt","given":"Zachary A.","non-dropping-particle":"","parse-names":false,"suffix":""},{"dropping-particle":"","family":"Turner","given":"Hannah L.","non-dropping-particle":"","parse-names":false,"suffix":""},{"dropping-particle":"","family":"Murin","given":"Charles D.","non-dropping-particle":"","parse-names":false,"suffix":""},{"dropping-particle":"","family":"Li","given":"Wen","non-dropping-particle":"","parse-names":false,"suffix":""},{"dropping-particle":"","family":"Sok","given":"Devin","non-dropping-particle":"","parse-names":false,"suffix":""},{"dropping-particle":"","family":"Souders","given":"Colby A.","non-dropping-particle":"","parse-names":false,"suffix":""},{"dropping-particle":"","family":"Piper","given":"Ashley E.","non-dropping-particle":"","parse-names":false,"suffix":""},{"dropping-particle":"","family":"Goff","given":"Arthur","non-dropping-particle":"","parse-names":false,"suffix":""},{"dropping-particle":"","family":"Shamblin","given":"Joshua D.","non-dropping-particle":"","parse-names":false,"suffix":""},{"dropping-particle":"","family":"Wollen","given":"Suzanne E.","non-dropping-particle":"","parse-names":false,"suffix":""},{"dropping-particle":"","family":"Sprague","given":"Thomas R.","non-dropping-particle":"","parse-names":false,"suffix":""},{"dropping-particle":"","family":"Fusco","given":"Marnie L.","non-dropping-particle":"","parse-names":false,"suffix":""},{"dropping-particle":"","family":"Pommert","given":"Kathleen B. J.","non-dropping-particle":"","parse-names":false,"suffix":""},{"dropping-particle":"","family":"Cavacini","given":"Lisa A.","non-dropping-particle":"","parse-names":false,"suffix":""},{"dropping-particle":"","family":"Smith","given":"Heidi L.","non-dropping-particle":"","parse-names":false,"suffix":""},{"dropping-particle":"","family":"Klempner","given":"Mark","non-dropping-particle":"","parse-names":false,"suffix":""},{"dropping-particle":"","family":"Reimann","given":"Keith A.","non-dropping-particle":"","parse-names":false,"suffix":""},{"dropping-particle":"","family":"Krauland","given":"Eric","non-dropping-particle":"","parse-names":false,"suffix":""},{"dropping-particle":"","family":"Gerngross","given":"Tillman U.","non-dropping-particle":"","parse-names":false,"suffix":""},{"dropping-particle":"","family":"Wittrup","given":"Karl D.","non-dropping-particle":"","parse-names":false,"suffix":""},{"dropping-particle":"","family":"Saphire","given":"Erica Ollmann","non-dropping-particle":"","parse-names":false,"suffix":""},{"dropping-particle":"","family":"Burton","given":"Dennis R.","non-dropping-particle":"","parse-names":false,"suffix":""},{"dropping-particle":"","family":"Glass","given":"Pamela J.","non-dropping-particle":"","parse-names":false,"suffix":""},{"dropping-particle":"","family":"Ward","given":"Andrew B.","non-dropping-particle":"","parse-names":false,"suffix":""},{"dropping-particle":"","family":"Walker","given":"Laura M.","non-dropping-particle":"","parse-names":false,"suffix":""}],"container-title":"Science","id":"ITEM-1","issue":"6277","issued":{"date-parts":[["2016","3","4"]]},"page":"1078-1083","publisher":"American Association for the Advancement of Science","title":"Isolation of potent neutralizing antibodies from a survivor of the 2014 Ebola virus outbreak.","type":"article-journal","volume":"351"},"uris":["http://www.mendeley.com/documents/?uuid=ed62ec7d-8f1d-4903-a67b-dcb86e8a153f"]},{"id":"ITEM-2","itemData":{"DOI":"10.1126/science.aad5224","ISBN":"0036-8075","ISSN":"1095-9203","PMID":"26917593","abstract":"Ebola virus disease in humans is highly lethal, with case fatality rates ranging from 25 to 90%. There is no licensed treatment or vaccine against the virus, underscoring the need for efficacious countermeasures. We ascertained that a human survivor of the 1995 Kikwit Ebola virus disease outbreak maintained circulating antibodies against the Ebola virus surface glycoprotein for more than a decade after infection. From this survivor we isolated monoclonal antibodies (mAbs) that neutralize recent and previous outbreak variants of Ebola virus and mediate antibody-dependent cell-mediated cytotoxicity in vitro. Strikingly, monotherapy with mAb114 protected macaques when given as late as 5 days after challenge. Treatment with a single human mAb suggests that a simplified therapeutic strategy for human Ebola infection may be possible.","author":[{"dropping-particle":"","family":"Corti","given":"Davide","non-dropping-particle":"","parse-names":false,"suffix":""},{"dropping-particle":"","family":"Misasi","given":"John","non-dropping-particle":"","parse-names":false,"suffix":""},{"dropping-particle":"","family":"Mulangu","given":"Sabue","non-dropping-particle":"","parse-names":false,"suffix":""},{"dropping-particle":"","family":"Stanley","given":"Daphne A","non-dropping-particle":"","parse-names":false,"suffix":""},{"dropping-particle":"","family":"Kanekiyo","given":"Masaru","non-dropping-particle":"","parse-names":false,"suffix":""},{"dropping-particle":"","family":"Wollen","given":"Suzanne","non-dropping-particle":"","parse-names":false,"suffix":""},{"dropping-particle":"","family":"Ploquin","given":"Aurélie","non-dropping-particle":"","parse-names":false,"suffix":""},{"dropping-particle":"","family":"Doria-Rose","given":"Nicole A","non-dropping-particle":"","parse-names":false,"suffix":""},{"dropping-particle":"","family":"Staupe","given":"Ryan P","non-dropping-particle":"","parse-names":false,"suffix":""},{"dropping-particle":"","family":"Bailey","given":"Michael","non-dropping-particle":"","parse-names":false,"suffix":""},{"dropping-particle":"","family":"Shi","given":"Wei","non-dropping-particle":"","parse-names":false,"suffix":""},{"dropping-particle":"","family":"Choe","given":"Misook","non-dropping-particle":"","parse-names":false,"suffix":""},{"dropping-particle":"","family":"Marcus","given":"Hadar","non-dropping-particle":"","parse-names":false,"suffix":""},{"dropping-particle":"","family":"Thompson","given":"Emily A","non-dropping-particle":"","parse-names":false,"suffix":""},{"dropping-particle":"","family":"Cagigi","given":"Alberto","non-dropping-particle":"","parse-names":false,"suffix":""},{"dropping-particle":"","family":"Silacci","given":"Chiara","non-dropping-particle":"","parse-names":false,"suffix":""},{"dropping-particle":"","family":"Fernandez-Rodriguez","given":"Blanca","non-dropping-particle":"","parse-names":false,"suffix":""},{"dropping-particle":"","family":"Perez","given":"Laurent","non-dropping-particle":"","parse-names":false,"suffix":""},{"dropping-particle":"","family":"Sallusto","given":"Federica","non-dropping-particle":"","parse-names":false,"suffix":""},{"dropping-particle":"","family":"Vanzetta","given":"Fabrizia","non-dropping-particle":"","parse-names":false,"suffix":""},{"dropping-particle":"","family":"Agatic","given":"Gloria","non-dropping-particle":"","parse-names":false,"suffix":""},{"dropping-particle":"","family":"Cameroni","given":"Elisabetta","non-dropping-particle":"","parse-names":false,"suffix":""},{"dropping-particle":"","family":"Kisalu","given":"Neville","non-dropping-particle":"","parse-names":false,"suffix":""},{"dropping-particle":"","family":"Gordon","given":"Ingelise","non-dropping-particle":"","parse-names":false,"suffix":""},{"dropping-particle":"","family":"Ledgerwood","given":"Julie E","non-dropping-particle":"","parse-names":false,"suffix":""},{"dropping-particle":"","family":"Mascola","given":"John R","non-dropping-particle":"","parse-names":false,"suffix":""},{"dropping-particle":"","family":"Graham","given":"Barney S","non-dropping-particle":"","parse-names":false,"suffix":""},{"dropping-particle":"","family":"Muyembe-Tamfun","given":"Jean-Jacques","non-dropping-particle":"","parse-names":false,"suffix":""},{"dropping-particle":"","family":"Trefry","given":"John C","non-dropping-particle":"","parse-names":false,"suffix":""},{"dropping-particle":"","family":"Lanzavecchia","given":"Antonio","non-dropping-particle":"","parse-names":false,"suffix":""},{"dropping-particle":"","family":"Sullivan","given":"Nancy J","non-dropping-particle":"","parse-names":false,"suffix":""}],"container-title":"Science (New York, N.Y.)","id":"ITEM-2","issue":"6279","issued":{"date-parts":[["2016","3","18"]]},"page":"1339-1342","title":"Protective monotherapy against lethal Ebola virus infection by a potently neutralizing antibody.","type":"article-journal","volume":"351"},"uris":["http://www.mendeley.com/documents/?uuid=e2a0eb44-2096-42b1-9cba-007cf6c49b93"]},{"id":"ITEM-3","itemData":{"DOI":"10.3390/antib10030026","ISSN":"2073-4468","PMID":"34287229","abstract":"We report the isolation of two human IgG1k monoclonal antibodies (mAbs) directed against the SARS-CoV-2 spike protein. These mAbs were isolated from two donors who had recovered from COVID-19 infection during the first pandemic peak in the Lombardy region of Italy, the first European and initially most affected region in March 2020. We used the method of EBV immortalization of purified memory B cells and supernatant screening with a spike S1/2 assay for mAb isolation. This method allowed rapid isolation of clones, with one donor showing about 7% of clones positive against spike protein, whereas the other donor did not produce positive clones out of 91 tested. RNA was extracted from positive clones 39–47 days post-EBV infection, allowing VH and VL sequencing. The same clones were sequenced again after a further 100 days in culture, showing that no mutation had taken place during in vitro expansion. The B cell clones could be expanded in culture for more than 4 months after EBV immortalization and secreted the antibodies stably during that time, allowing to purify mg quantities of each mAb for functional assays without generating recombinant proteins. Unfortunately, neither mAb had significant neutralizing activity in a virus infection assay with several different SARS-CoV-2 isolates. The antibody sequences are made freely available.","author":[{"dropping-particle":"","family":"Valgardsdottir","given":"Rut","non-dropping-particle":"","parse-names":false,"suffix":""},{"dropping-particle":"","family":"Cattaneo","given":"Irene","non-dropping-particle":"","parse-names":false,"suffix":""},{"dropping-particle":"","family":"Napolitano","given":"Gavino","non-dropping-particle":"","parse-names":false,"suffix":""},{"dropping-particle":"","family":"Raglio","given":"Annibale","non-dropping-particle":"","parse-names":false,"suffix":""},{"dropping-particle":"","family":"Spinelli","given":"Orietta","non-dropping-particle":"","parse-names":false,"suffix":""},{"dropping-particle":"","family":"Salmoiraghi","given":"Silvia","non-dropping-particle":"","parse-names":false,"suffix":""},{"dropping-particle":"","family":"Castilletti","given":"Concetta","non-dropping-particle":"","parse-names":false,"suffix":""},{"dropping-particle":"","family":"Lapa","given":"Daniele","non-dropping-particle":"","parse-names":false,"suffix":""},{"dropping-particle":"","family":"Capobianchi","given":"Maria Rosaria","non-dropping-particle":"","parse-names":false,"suffix":""},{"dropping-particle":"","family":"Farina","given":"Claudio","non-dropping-particle":"","parse-names":false,"suffix":""},{"dropping-particle":"","family":"Golay","given":"Josee","non-dropping-particle":"","parse-names":false,"suffix":""}],"container-title":"Antibodies","id":"ITEM-3","issue":"3","issued":{"date-parts":[["2021","7","5"]]},"page":"26","publisher":"Multidisciplinary Digital Publishing Institute","title":"Identification of Human SARS-CoV-2 Monoclonal Antibodies from Convalescent Patients Using EBV Immortalization","type":"article-journal","volume":"10"},"uris":["http://www.mendeley.com/documents/?uuid=0d2e5b1b-ab43-3a90-b585-c0634d8804c2"]}],"mendeley":{"formattedCitation":"\\cite{Bornholdt2016Isolation of potent neutralizing antibodies from a survivor of the 2014 Ebola virus outbreak.|||Corti2016Protective monotherapy against lethal Ebola virus infection by a potently neutralizing antibody.|||Valgardsdottir2021Identification of Human SARS-CoV-2 Monoclonal Antibodies from Convalescent Patients Using EBV Immortalization}","plainTextFormattedCitation":"\\cite{Bornholdt2016Isolation of potent neutralizing antibodies from a survivor of the 2014 Ebola virus outbreak.|||Corti2016Protective monotherapy against lethal Ebola virus infection by a potently neutralizing antibody.|||Valgardsdottir2021Identification of Human SARS-CoV-2 Monoclonal Antibodies from Convalescent Patients Using EBV Immortalization}","previouslyFormattedCitation":"&lt;sup&gt;8–10&lt;/sup&gt;"},"properties":{"noteIndex":0},"schema":"https://github.com/citation-style-language/schema/raw/master/csl-citation.json"}</w:instrText>
      </w:r>
      <w:r w:rsidR="002E1FDC" w:rsidRPr="00FE7E79">
        <w:rPr>
          <w:rStyle w:val="FootnoteReference"/>
          <w:rFonts w:ascii="Calibri" w:eastAsiaTheme="majorEastAsia" w:hAnsi="Calibri" w:cs="Calibri"/>
        </w:rPr>
        <w:fldChar w:fldCharType="separate"/>
      </w:r>
      <w:r w:rsidR="000A2B0E" w:rsidRPr="000A2B0E">
        <w:rPr>
          <w:noProof/>
        </w:rPr>
        <w:t>\cite{Bornholdt2016Isolation of potent neutralizing antibodies from a survivor of the 2014 Ebola virus outbreak.|||Corti2016Protective monotherapy against lethal Ebola virus infection by a potently neutralizing antibody.|||Valgardsdottir2021Identification of Human SARS-CoV-2 Monoclonal Antibodies from Convalescent Patients Using EBV Immortalization}</w:t>
      </w:r>
      <w:r w:rsidR="002E1FDC" w:rsidRPr="00FE7E79">
        <w:rPr>
          <w:rStyle w:val="FootnoteReference"/>
          <w:rFonts w:ascii="Calibri" w:eastAsiaTheme="majorEastAsia" w:hAnsi="Calibri" w:cs="Calibri"/>
        </w:rPr>
        <w:fldChar w:fldCharType="end"/>
      </w:r>
      <w:r w:rsidR="002E1FDC" w:rsidRPr="00FE7E79">
        <w:t xml:space="preserve"> </w:t>
      </w:r>
    </w:p>
    <w:p w14:paraId="72A607E3" w14:textId="07E269CC" w:rsidR="00867626" w:rsidRPr="00FE7E79" w:rsidRDefault="002E1FDC" w:rsidP="00BA4418">
      <w:pPr>
        <w:pStyle w:val="Paragraph"/>
      </w:pPr>
      <w:r w:rsidRPr="00FE7E79">
        <w:t>The estimated diversity of Ig molecules a human body can generate extends beyond 10</w:t>
      </w:r>
      <w:r w:rsidR="003A28B2" w:rsidRPr="006E06B6">
        <w:rPr>
          <w:vertAlign w:val="superscript"/>
        </w:rPr>
        <w:t>\textsuperscript{</w:t>
      </w:r>
      <w:r w:rsidR="003A28B2" w:rsidRPr="00BA4418">
        <w:rPr>
          <w:vertAlign w:val="superscript"/>
        </w:rPr>
        <w:t>15</w:t>
      </w:r>
      <w:r w:rsidR="003A28B2">
        <w:rPr>
          <w:vertAlign w:val="superscript"/>
        </w:rPr>
        <w:t>}</w:t>
      </w:r>
      <w:r w:rsidRPr="00FE7E79">
        <w:t xml:space="preserve"> theoretical sequences</w:t>
      </w:r>
      <w:r w:rsidR="00E17116" w:rsidRPr="00FE7E79">
        <w:t>,</w:t>
      </w:r>
      <w:r w:rsidRPr="00FE7E79">
        <w:rPr>
          <w:rStyle w:val="FootnoteReference"/>
          <w:rFonts w:eastAsiaTheme="majorEastAsia"/>
          <w:vertAlign w:val="baseline"/>
        </w:rPr>
        <w:fldChar w:fldCharType="begin" w:fldLock="1"/>
      </w:r>
      <w:r w:rsidR="000A2B0E">
        <w:instrText>ADDIN CSL_CITATION {"citationItems":[{"id":"ITEM-1","itemData":{"DOI":"10.1016/j.dci.2005.06.006","ISBN":"0145-305X (Print) 0145-305X (Linking)","PMID":"16083957","abstract":"Over the past twenty years diverse groups in Northeast Asia, Western Europe, and North America have competed to map, sequence, and characterize the immunoglobulin loci of mouse and man. Now that this work is near completion, it has become evident that the human and mouse germline repertoires share broad similarities in gene composition, organization, and other general principles. In spite of these similarities, the repertoires expressed by adult mice and humans are distinct and differ from each other in detail. In both species the mechanisms used to create repertoire diversity appear designed to generate a random range of antigen binding sites. However, a detailed analysis reveals significant constraints in the sequence and amino acid composition of the third complementarity region of the H chain (CDR-H3), which lies at the center of the antigen binding site. The mechanisms used to regulate the composition of the repertoire, their significance to the development and maintenance of immune competence, and the contribution of violation of normal repertoire boundaries to the development of diseases of immune function remain foci of ongoing investigation.","author":[{"dropping-particle":"","family":"Schroeder Jr.","given":"H W","non-dropping-particle":"","parse-names":false,"suffix":""}],"container-title":"Dev Comp Immunol","edition":"2005/08/09","id":"ITEM-1","issue":"1-2","issued":{"date-parts":[["2006"]]},"note":"Schroeder, Harry W Jr\neng\nComparative Study\nReview\nDev Comp Immunol. 2006;30(1-2):119-35. doi: 10.1016/j.dci.2005.06.006.","page":"119-135","title":"Similarity and divergence in the development and expression of the mouse and human antibody repertoires","type":"article-journal","volume":"30"},"uris":["http://www.mendeley.com/documents/?uuid=0d6d2d69-cf76-45dd-b9f8-2edaf95df6c9"]},{"id":"ITEM-2","itemData":{"DOI":"10.1038/s41586-019-0879-y","ISSN":"1476-4687","PMID":"30664748","abstract":"In principle, humans can produce an antibody response to any non-self-antigen molecule in the appropriate context. This flexibility is achieved by the presence of a large repertoire of naive antibodies, the diversity of which is expanded by somatic hypermutation following antigen exposure1. The diversity of the naive antibody repertoire in humans is estimated to be at least 1012 unique antibodies2. Because the number of peripheral blood B cells in a healthy adult human is on the order of 5 × 109, the circulating B cell population samples only a small fraction of this diversity. Full-scale analyses of human antibody repertoires have been prohibitively difficult, primarily owing to their massive size. The amount of information encoded by all of the rearranged antibody and T cell receptor genes in one person-the 'genome' of the adaptive immune system-exceeds the size of the human genome by more than four orders of magnitude. Furthermore, because much of the B lymphocyte population is localized in organs or tissues that cannot be comprehensively sampled from living subjects, human repertoire studies have focused on circulating B cells3. Here we examine the circulating B cell populations of ten human subjects and present what is, to our knowledge, the largest single collection of adaptive immune receptor sequences described to date, comprising almost 3 billion antibody heavy-chain sequences. This dataset enables genetic study of the baseline human antibody repertoire at an unprecedented depth and granularity, which reveals largely unique repertoires for each individual studied, a subpopulation of universally shared antibody clonotypes, and an exceptional overall diversity of the antibody repertoire.","author":[{"dropping-particle":"","family":"Briney","given":"Bryan","non-dropping-particle":"","parse-names":false,"suffix":""},{"dropping-particle":"","family":"Inderbitzin","given":"Anne","non-dropping-particle":"","parse-names":false,"suffix":""},{"dropping-particle":"","family":"Joyce","given":"Collin","non-dropping-particle":"","parse-names":false,"suffix":""},{"dropping-particle":"","family":"Burton","given":"Dennis R.","non-dropping-particle":"","parse-names":false,"suffix":""}],"container-title":"Nature","id":"ITEM-2","issue":"7744","issued":{"date-parts":[["2019","2","21"]]},"page":"393-397","publisher":"Nature Publishing Group","title":"Commonality despite exceptional diversity in the baseline human antibody repertoire.","type":"article-journal","volume":"566"},"uris":["http://www.mendeley.com/documents/?uuid=5e437ad6-4de3-38ab-acdc-8dbf2b8210ff"]}],"mendeley":{"formattedCitation":"\\cite{Schroeder Jr.2006Similarity and divergence in the development and expression of the mouse and human antibody repertoires|||Briney2019Commonality despite exceptional diversity in the baseline human antibody repertoire.}","plainTextFormattedCitation":"\\cite{Schroeder Jr.2006Similarity and divergence in the development and expression of the mouse and human antibody repertoires|||Briney2019Commonality despite exceptional diversity in the baseline human antibody repertoire.}","previouslyFormattedCitation":"&lt;sup&gt;11,12&lt;/sup&gt;"},"properties":{"noteIndex":0},"schema":"https://github.com/citation-style-language/schema/raw/master/csl-citation.json"}</w:instrText>
      </w:r>
      <w:r w:rsidRPr="00FE7E79">
        <w:rPr>
          <w:rStyle w:val="FootnoteReference"/>
          <w:rFonts w:eastAsiaTheme="majorEastAsia"/>
          <w:vertAlign w:val="baseline"/>
        </w:rPr>
        <w:fldChar w:fldCharType="separate"/>
      </w:r>
      <w:r w:rsidR="000A2B0E" w:rsidRPr="000A2B0E">
        <w:rPr>
          <w:noProof/>
        </w:rPr>
        <w:t>\cite{Schroeder Jr.2006Similarity and divergence in the development and expression of the mouse and human antibody repertoires|||Briney2019Commonality despite exceptional diversity in the baseline human antibody repertoire.}</w:t>
      </w:r>
      <w:r w:rsidRPr="00FE7E79">
        <w:rPr>
          <w:rStyle w:val="FootnoteReference"/>
          <w:rFonts w:eastAsiaTheme="majorEastAsia"/>
          <w:vertAlign w:val="baseline"/>
        </w:rPr>
        <w:fldChar w:fldCharType="end"/>
      </w:r>
      <w:r w:rsidRPr="00FE7E79">
        <w:t xml:space="preserve"> indicating that each antigen may lead to a unique antibody </w:t>
      </w:r>
      <w:r w:rsidRPr="00FE7E79">
        <w:lastRenderedPageBreak/>
        <w:t>response. These 10</w:t>
      </w:r>
      <w:r w:rsidR="006E06B6" w:rsidRPr="006E06B6">
        <w:rPr>
          <w:vertAlign w:val="superscript"/>
        </w:rPr>
        <w:t>\</w:t>
      </w:r>
      <w:proofErr w:type="gramStart"/>
      <w:r w:rsidR="006E06B6" w:rsidRPr="006E06B6">
        <w:rPr>
          <w:vertAlign w:val="superscript"/>
        </w:rPr>
        <w:t>textsuperscript{</w:t>
      </w:r>
      <w:proofErr w:type="gramEnd"/>
      <w:r w:rsidRPr="00BA4418">
        <w:rPr>
          <w:vertAlign w:val="superscript"/>
        </w:rPr>
        <w:t>15</w:t>
      </w:r>
      <w:r w:rsidR="006E06B6">
        <w:rPr>
          <w:vertAlign w:val="superscript"/>
        </w:rPr>
        <w:t>}</w:t>
      </w:r>
      <w:r w:rsidRPr="00FE7E79">
        <w:t xml:space="preserve"> possible antibody sequences are all unique yet highly alike, posing a serious challenge for their </w:t>
      </w:r>
      <w:commentRangeStart w:id="32"/>
      <w:r w:rsidRPr="00FE7E79">
        <w:t>characterization</w:t>
      </w:r>
      <w:commentRangeEnd w:id="32"/>
      <w:r w:rsidR="00CE6D2C">
        <w:rPr>
          <w:rStyle w:val="CommentReference"/>
          <w:rFonts w:asciiTheme="minorHAnsi" w:eastAsiaTheme="minorHAnsi" w:hAnsiTheme="minorHAnsi" w:cstheme="minorBidi"/>
          <w:lang w:val="en-US" w:eastAsia="en-US"/>
        </w:rPr>
        <w:commentReference w:id="32"/>
      </w:r>
      <w:r w:rsidRPr="00FE7E79">
        <w:t xml:space="preserve"> and sequencing, which has remained, to this day, a tremendously challenging task. Ideally, one would like to sequence antibodies at the protein level instead of through </w:t>
      </w:r>
      <w:r w:rsidR="00F13CBE" w:rsidRPr="00FE7E79">
        <w:t>B-cell receptor (</w:t>
      </w:r>
      <w:r w:rsidRPr="00FE7E79">
        <w:t>BCR</w:t>
      </w:r>
      <w:r w:rsidR="00F13CBE" w:rsidRPr="00FE7E79">
        <w:t>)</w:t>
      </w:r>
      <w:r w:rsidRPr="00FE7E79">
        <w:t xml:space="preserve"> sequencing</w:t>
      </w:r>
      <w:r w:rsidR="00E17116" w:rsidRPr="00FE7E79">
        <w:t>,</w:t>
      </w:r>
      <w:r w:rsidRPr="00FE7E79">
        <w:rPr>
          <w:rStyle w:val="FootnoteReference"/>
          <w:rFonts w:eastAsiaTheme="majorEastAsia"/>
          <w:vertAlign w:val="baseline"/>
        </w:rPr>
        <w:fldChar w:fldCharType="begin" w:fldLock="1"/>
      </w:r>
      <w:r w:rsidR="000A2B0E">
        <w:instrText>ADDIN CSL_CITATION {"citationItems":[{"id":"ITEM-1","itemData":{"DOI":"10.1007/978-1-0716-1944-5_16","ISSN":"1940-6029","PMID":"34870823","abstract":"Repertoire sequencing of B cells is the high-throughput profiling of B cell receptors (BCR) expressed on the surface of B cells and of immunoglobulins (Ig) expressed by antibody secreting cells. Each BCR/Ig transcript has a unique complementarity-determining region 3 (CDR3) sequence that can be used to identify and track individual B cell lymphocytes over time and throughout different compartments of the human body. B cell differentiation can be further tracked by assessing the point mutations acquired during affinity maturation via somatic hypermutation (SHM). Here we describe a method for high-throughput sequencing of the variable region of Ig heavy-chain transcripts for repertoire analysis of human B cells on the Illumina Miseq platform.","author":[{"dropping-particle":"","family":"Hom","given":"Jennifer R.","non-dropping-particle":"","parse-names":false,"suffix":""},{"dropping-particle":"","family":"Tomar","given":"Deepak","non-dropping-particle":"","parse-names":false,"suffix":""},{"dropping-particle":"","family":"Tipton","given":"Christopher M.","non-dropping-particle":"","parse-names":false,"suffix":""}],"container-title":"Methods in Molecular Biology: Immune Receptors","editor":[{"dropping-particle":"","family":"Rast","given":"Jonathan","non-dropping-particle":"","parse-names":false,"suffix":""},{"dropping-particle":"","family":"Buckley","given":"Katherine","non-dropping-particle":"","parse-names":false,"suffix":""}],"id":"ITEM-1","issued":{"date-parts":[["2022"]]},"page":"231-241","publisher":"Humana","publisher-place":"Clifton (NJ)","title":"Exploring the Diversity of the B-Cell Receptor Repertoire Through High-Throughput Sequencing","type":"chapter","volume":"2421"},"uris":["http://www.mendeley.com/documents/?uuid=1b8e5679-0071-31da-9f7a-f078d1a2acd1"]}],"mendeley":{"formattedCitation":"\\cite{Hom2022Exploring the Diversity of the B-Cell Receptor Repertoire Through High-Throughput Sequencing}","plainTextFormattedCitation":"\\cite{Hom2022Exploring the Diversity of the B-Cell Receptor Repertoire Through High-Throughput Sequencing}","previouslyFormattedCitation":"&lt;sup&gt;13&lt;/sup&gt;"},"properties":{"noteIndex":0},"schema":"https://github.com/citation-style-language/schema/raw/master/csl-citation.json"}</w:instrText>
      </w:r>
      <w:r w:rsidRPr="00FE7E79">
        <w:rPr>
          <w:rStyle w:val="FootnoteReference"/>
          <w:rFonts w:eastAsiaTheme="majorEastAsia"/>
          <w:vertAlign w:val="baseline"/>
        </w:rPr>
        <w:fldChar w:fldCharType="separate"/>
      </w:r>
      <w:r w:rsidR="000A2B0E" w:rsidRPr="000A2B0E">
        <w:rPr>
          <w:noProof/>
        </w:rPr>
        <w:t>\cite{Hom2022Exploring the Diversity of the B-Cell Receptor Repertoire Through High-Throughput Sequencing}</w:t>
      </w:r>
      <w:r w:rsidRPr="00FE7E79">
        <w:rPr>
          <w:rStyle w:val="FootnoteReference"/>
          <w:rFonts w:eastAsiaTheme="majorEastAsia"/>
          <w:vertAlign w:val="baseline"/>
        </w:rPr>
        <w:fldChar w:fldCharType="end"/>
      </w:r>
      <w:r w:rsidRPr="00FE7E79">
        <w:rPr>
          <w:rFonts w:eastAsiaTheme="majorEastAsia"/>
        </w:rPr>
        <w:t xml:space="preserve"> as is currently the norm</w:t>
      </w:r>
      <w:r w:rsidR="008E0839" w:rsidRPr="00FE7E79">
        <w:rPr>
          <w:rFonts w:eastAsiaTheme="majorEastAsia"/>
        </w:rPr>
        <w:t xml:space="preserve">, </w:t>
      </w:r>
      <w:r w:rsidR="003C7A7A" w:rsidRPr="00FE7E79">
        <w:rPr>
          <w:rFonts w:eastAsiaTheme="majorEastAsia"/>
        </w:rPr>
        <w:t xml:space="preserve">to more directly probe </w:t>
      </w:r>
      <w:r w:rsidR="00981D80" w:rsidRPr="00FE7E79">
        <w:rPr>
          <w:rFonts w:eastAsiaTheme="majorEastAsia"/>
        </w:rPr>
        <w:t xml:space="preserve">circulating </w:t>
      </w:r>
      <w:r w:rsidR="00D65B1C" w:rsidRPr="00FE7E79">
        <w:rPr>
          <w:rFonts w:eastAsiaTheme="majorEastAsia"/>
        </w:rPr>
        <w:t>antibody repertoires</w:t>
      </w:r>
      <w:r w:rsidR="00041C3A" w:rsidRPr="00FE7E79">
        <w:rPr>
          <w:rFonts w:eastAsiaTheme="majorEastAsia"/>
        </w:rPr>
        <w:t xml:space="preserve"> and their relative abundances </w:t>
      </w:r>
      <w:r w:rsidR="008F520E" w:rsidRPr="00FE7E79">
        <w:rPr>
          <w:rFonts w:eastAsiaTheme="majorEastAsia"/>
        </w:rPr>
        <w:t>in specific environments</w:t>
      </w:r>
      <w:r w:rsidRPr="00FE7E79">
        <w:t xml:space="preserve">. Mass spectrometry (MS) is expected to be the method of choice to potentially achieve this feat, as MS-based </w:t>
      </w:r>
      <w:r w:rsidR="00514003">
        <w:t>protein analysis</w:t>
      </w:r>
      <w:r w:rsidR="00F73128">
        <w:t xml:space="preserve"> </w:t>
      </w:r>
      <w:r w:rsidRPr="00FE7E79">
        <w:t>has advanced and matured considerably.</w:t>
      </w:r>
      <w:r w:rsidRPr="00FE7E79">
        <w:rPr>
          <w:rStyle w:val="FootnoteReference"/>
          <w:rFonts w:eastAsiaTheme="majorEastAsia"/>
          <w:vertAlign w:val="baseline"/>
        </w:rPr>
        <w:fldChar w:fldCharType="begin" w:fldLock="1"/>
      </w:r>
      <w:r w:rsidR="000A2B0E">
        <w:instrText>ADDIN CSL_CITATION {"citationItems":[{"id":"ITEM-1","itemData":{"DOI":"10.1038/nrg3356","ISSN":"1471-0056","PMID":"23207911","abstract":"Next-generation sequencing allows the analysis of genomes, including those representing disease states. However, the causes of most disorders are multifactorial, and systems-level approaches, including the analysis of proteomes, are required for a more comprehensive understanding. The proteome is extremely multifaceted owing to splicing and protein modifications, and this is further amplified by the interconnectivity of proteins into complexes and signalling networks that are highly divergent in time and space. Proteome analysis heavily relies on mass spectrometry (MS). MS-based proteomics is starting to mature and to deliver through a combination of developments in instrumentation, sample preparation and computational analysis. Here we describe this emerging next generation of proteomics and highlight recent applications.","author":[{"dropping-particle":"","family":"Altelaar","given":"A. F. Maarten","non-dropping-particle":"","parse-names":false,"suffix":""},{"dropping-particle":"","family":"Munoz","given":"Javier","non-dropping-particle":"","parse-names":false,"suffix":""},{"dropping-particle":"","family":"Heck","given":"Albert J. R.","non-dropping-particle":"","parse-names":false,"suffix":""}],"container-title":"Nature Reviews Genetics","id":"ITEM-1","issue":"1","issued":{"date-parts":[["2013","1","4"]]},"page":"35-48","publisher":"Nat Rev Genet","title":"Next-generation proteomics: towards an integrative view of proteome dynamics","type":"article-journal","volume":"14"},"uris":["http://www.mendeley.com/documents/?uuid=dcb4c1fd-e5d8-3f54-8b14-9bd0674dd466"]},{"id":"ITEM-2","itemData":{"DOI":"10.1038/nature19949","ISSN":"0028-0836","PMID":"27629641","abstract":"Numerous biological processes are concurrently and coordinately active in every living cell. Each of them encompasses synthetic, catalytic and regulatory functions that are, almost always, carried out by proteins organized further into higher-order structures and networks. For decades, the structures and functions of selected proteins have been studied using biochemical and biophysical methods. However, the properties and behaviour of the proteome as an integrated system have largely remained elusive. Powerful mass-spectrometry-based technologies now provide unprecedented insights into the composition, structure, function and control of the proteome, shedding light on complex biological processes and phenotypes.","author":[{"dropping-particle":"","family":"Aebersold","given":"Ruedi","non-dropping-particle":"","parse-names":false,"suffix":""},{"dropping-particle":"","family":"Mann","given":"Matthias","non-dropping-particle":"","parse-names":false,"suffix":""}],"container-title":"Nature","id":"ITEM-2","issue":"7620","issued":{"date-parts":[["2016","9","14"]]},"page":"347-355","publisher":"Nature","title":"Mass-spectrometric exploration of proteome structure and function","type":"article-journal","volume":"537"},"uris":["http://www.mendeley.com/documents/?uuid=4fcb4fd1-e699-3ec8-bec2-0870d5d8135f"]}],"mendeley":{"formattedCitation":"\\cite{Altelaar2013Next-generation proteomics: towards an integrative view of proteome dynamics|||Aebersold2016Mass-spectrometric exploration of proteome structure and function}","plainTextFormattedCitation":"\\cite{Altelaar2013Next-generation proteomics: towards an integrative view of proteome dynamics|||Aebersold2016Mass-spectrometric exploration of proteome structure and function}","previouslyFormattedCitation":"&lt;sup&gt;14,15&lt;/sup&gt;"},"properties":{"noteIndex":0},"schema":"https://github.com/citation-style-language/schema/raw/master/csl-citation.json"}</w:instrText>
      </w:r>
      <w:r w:rsidRPr="00FE7E79">
        <w:rPr>
          <w:rStyle w:val="FootnoteReference"/>
          <w:rFonts w:eastAsiaTheme="majorEastAsia"/>
          <w:vertAlign w:val="baseline"/>
        </w:rPr>
        <w:fldChar w:fldCharType="separate"/>
      </w:r>
      <w:r w:rsidR="000A2B0E" w:rsidRPr="000A2B0E">
        <w:rPr>
          <w:noProof/>
        </w:rPr>
        <w:t>\cite{Altelaar2013Next-generation proteomics: towards an integrative view of proteome dynamics|||Aebersold2016Mass-spectrometric exploration of proteome structure and function}</w:t>
      </w:r>
      <w:r w:rsidRPr="00FE7E79">
        <w:rPr>
          <w:rStyle w:val="FootnoteReference"/>
          <w:rFonts w:eastAsiaTheme="majorEastAsia"/>
          <w:vertAlign w:val="baseline"/>
        </w:rPr>
        <w:fldChar w:fldCharType="end"/>
      </w:r>
      <w:r w:rsidRPr="00FE7E79">
        <w:t xml:space="preserve"> However, antibodies represent a very special and rather challenging class of proteins. Consequently, while MS has </w:t>
      </w:r>
      <w:del w:id="33" w:author="Graaf, S.C. de (Bastiaan)" w:date="2023-06-16T11:39:00Z">
        <w:r w:rsidRPr="00FE7E79" w:rsidDel="00CD5334">
          <w:delText xml:space="preserve">been </w:delText>
        </w:r>
      </w:del>
      <w:r w:rsidRPr="00FE7E79">
        <w:t xml:space="preserve">already </w:t>
      </w:r>
      <w:ins w:id="34" w:author="Graaf, S.C. de (Bastiaan)" w:date="2023-06-16T11:39:00Z">
        <w:r w:rsidR="00CD5334" w:rsidRPr="00FE7E79">
          <w:t xml:space="preserve">been </w:t>
        </w:r>
      </w:ins>
      <w:r w:rsidRPr="00FE7E79">
        <w:t xml:space="preserve">used to characterize and sequence highly purified </w:t>
      </w:r>
      <w:r w:rsidR="004A18F8" w:rsidRPr="00FE7E79">
        <w:t>monoclonal antibodies (</w:t>
      </w:r>
      <w:r w:rsidRPr="00FE7E79">
        <w:t>mAbs</w:t>
      </w:r>
      <w:r w:rsidR="004A18F8" w:rsidRPr="00FE7E79">
        <w:t>)</w:t>
      </w:r>
      <w:r w:rsidR="00E17116" w:rsidRPr="00FE7E79">
        <w:t>,</w:t>
      </w:r>
      <w:r w:rsidRPr="00FE7E79">
        <w:rPr>
          <w:rStyle w:val="FootnoteReference"/>
          <w:rFonts w:eastAsiaTheme="majorEastAsia"/>
          <w:vertAlign w:val="baseline"/>
        </w:rPr>
        <w:fldChar w:fldCharType="begin" w:fldLock="1"/>
      </w:r>
      <w:r w:rsidR="000A2B0E">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0A2B0E">
        <w:rPr>
          <w:rFonts w:ascii="Malgun Gothic" w:eastAsia="Malgun Gothic" w:hAnsi="Malgun Gothic" w:cs="Malgun Gothic" w:hint="eastAsia"/>
        </w:rPr>
        <w:instrText>ᅟ</w:instrText>
      </w:r>
      <w:r w:rsidR="000A2B0E">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Discovery.","type":"article-journal","volume":"28"},"uris":["http://www.mendeley.com/documents/?uuid=ba2bf5d4-1387-3800-be5e-d007b2970d98"]},{"id":"ITEM-2","itemData":{"DOI":"10.1021/acs.jproteome.1c00169","ISSN":"1535-3893","PMID":"34121409","abstract":"Antibody sequence information is crucial to understanding the structural basis for antigen binding and enables the use of antibodies as therapeutics and research tools. Here, we demonstrate a method for direct de novo sequencing of monoclonal IgG from the purified antibody products. The method uses a panel of multiple complementary proteases to generate suitable peptides for de novo 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Research","id":"ITEM-2","issue":"7","issued":{"date-parts":[["2021","7","2"]]},"page":"3559-3566","title":"Mass Spectrometry-Based De Novo Sequencing of Monoclonal Antibodies Using Multiple Proteases and a Dual Fragmentation Scheme","type":"article-journal","volume":"20"},"uris":["http://www.mendeley.com/documents/?uuid=727e0d01-2332-4616-ba3a-1776a1c7e7d0"]},{"id":"ITEM-3","itemData":{"DOI":"10.1021/jasms.0c00036","ISSN":"1044-0305","PMID":"32812765","abstract":"The Consortium for Top-Down Proteomics (www.topdownproteomics.org) launched the present study to assess the current state of top-down mass spectrometry (TD MS) and middle-down mass spectrometry (MD MS) for characterizing monoclonal antibody (mAb) primary structures, including their modifications. To meet the needs of the rapidly growing therapeutic antibody market, it is important to develop analytical strategies to characterize the heterogeneity of a therapeutic product's primary structure accurately and reproducibly. The major objective of the present study is to determine whether current TD/MD MS technologies and protocols can add value to the more commonly employed bottom-up (BU) approaches with regard to confirming protein integrity, sequencing variable domains, avoiding artifacts, and revealing modifications and their locations. We also aim to gather information on the common TD/MD MS methods and practices in the field. A panel of three mAbs was selected and centrally provided to 20 laboratories worldwide for the analysis: Sigma mAb standard (SiLuLite), NIST mAb standard, and the therapeutic mAb Herceptin (trastuzumab). Various MS instrument platforms and ion dissociation techniques were employed. The present study confirms that TD/MD MS tools are available in laboratories worldwide and provide complementary information to the BU approach that can be crucial for comprehensive mAb characterization. The current limitations, as well as possible solutions to overcome them, are also outlined. A primary limitation revealed by the results of the present study is that the expert knowledge in both experiment and data analysis is indispensable to practice TD/MD MS.","author":[{"dropping-particle":"","family":"Srzentić","given":"Kristina","non-dropping-particle":"","parse-names":false,"suffix":""},{"dropping-particle":"","family":"Fornelli","given":"Luca","non-dropping-particle":"","parse-names":false,"suffix":""},{"dropping-particle":"","family":"Tsybin","given":"Yury O.","non-dropping-particle":"","parse-names":false,"suffix":""},{"dropping-particle":"","family":"Loo","given":"Joseph A.","non-dropping-particle":"","parse-names":false,"suffix":""},{"dropping-particle":"","family":"Seckler","given":"Henrique","non-dropping-particle":"","parse-names":false,"suffix":""},{"dropping-particle":"","family":"Agar","given":"Jeffrey N.","non-dropping-particle":"","parse-names":false,"suffix":""},{"dropping-particle":"","family":"Anderson","given":"Lissa C.","non-dropping-particle":"","parse-names":false,"suffix":""},{"dropping-particle":"","family":"Bai","given":"Dina L.","non-dropping-particle":"","parse-names":false,"suffix":""},{"dropping-particle":"","family":"Beck","given":"Alain","non-dropping-particle":"","parse-names":false,"suffix":""},{"dropping-particle":"","family":"Brodbelt","given":"Jennifer S.","non-dropping-particle":"","parse-names":false,"suffix":""},{"dropping-particle":"","family":"Burgt","given":"Yuri E. M.","non-dropping-particle":"van der","parse-names":false,"suffix":""},{"dropping-particle":"","family":"Chamot-Rooke","given":"Julia","non-dropping-particle":"","parse-names":false,"suffix":""},{"dropping-particle":"","family":"Chatterjee","given":"Sneha","non-dropping-particle":"","parse-names":false,"suffix":""},{"dropping-particle":"","family":"Chen","given":"Yunqiu","non-dropping-particle":"","parse-names":false,"suffix":""},{"dropping-particle":"","family":"Clarke","given":"David J.","non-dropping-particle":"","parse-names":false,"suffix":""},{"dropping-particle":"","family":"Danis","given":"Paul O.","non-dropping-particle":"","parse-names":false,"suffix":""},{"dropping-particle":"","family":"Diedrich","given":"Jolene K.","non-dropping-particle":"","parse-names":false,"suffix":""},{"dropping-particle":"","family":"D’Ippolito","given":"Robert A.","non-dropping-particle":"","parse-names":false,"suffix":""},{"dropping-particle":"","family":"Dupré","given":"Mathieu","non-dropping-particle":"","parse-names":false,"suffix":""},{"dropping-particle":"","family":"Gasilova","given":"Natalia","non-dropping-particle":"","parse-names":false,"suffix":""},{"dropping-particle":"","family":"Ge","given":"Ying","non-dropping-particle":"","parse-names":false,"suffix":""},{"dropping-particle":"","family":"Goo","given":"Young Ah","non-dropping-particle":"","parse-names":false,"suffix":""},{"dropping-particle":"","family":"Goodlett","given":"David R.","non-dropping-particle":"","parse-names":false,"suffix":""},{"dropping-particle":"","family":"Greer","given":"Sylvester","non-dropping-particle":"","parse-names":false,"suffix":""},{"dropping-particle":"","family":"Haselmann","given":"Kim F.","non-dropping-particle":"","parse-names":false,"suffix":""},{"dropping-particle":"","family":"He","given":"Lidong","non-dropping-particle":"","parse-names":false,"suffix":""},{"dropping-particle":"","family":"Hendrickson","given":"Christopher L.","non-dropping-particle":"","parse-names":false,"suffix":""},{"dropping-particle":"","family":"Hinkle","given":"Joshua D.","non-dropping-particle":"","parse-names":false,"suffix":""},{"dropping-particle":"V.","family":"Holt","given":"Matthew","non-dropping-particle":"","parse-names":false,"suffix":""},{"dropping-particle":"","family":"Hughes","given":"Sam","non-dropping-particle":"","parse-names":false,"suffix":""},{"dropping-particle":"","family":"Hunt","given":"Donald F.","non-dropping-particle":"","parse-names":false,"suffix":""},{"dropping-particle":"","family":"Kelleher","given":"Neil L.","non-dropping-particle":"","parse-names":false,"suffix":""},{"dropping-particle":"","family":"Kozhinov","given":"Anton N.","non-dropping-particle":"","parse-names":false,"suffix":""},{"dropping-particle":"","family":"Lin","given":"Ziqing","non-dropping-particle":"","parse-names":false,"suffix":""},{"dropping-particle":"","family":"Malosse","given":"Christian","non-dropping-particle":"","parse-names":false,"suffix":""},{"dropping-particle":"","family":"Marshall","given":"Alan G.","non-dropping-particle":"","parse-names":false,"suffix":""},{"dropping-particle":"","family":"Menin","given":"Laure","non-dropping-particle":"","parse-names":false,"suffix":""},{"dropping-particle":"","family":"Millikin","given":"Robert J.","non-dropping-particle":"","parse-names":false,"suffix":""},{"dropping-particle":"","family":"Nagornov","given":"Konstantin O.","non-dropping-particle":"","parse-names":false,"suffix":""},{"dropping-particle":"","family":"Nicolardi","given":"Simone","non-dropping-particle":"","parse-names":false,"suffix":""},{"dropping-particle":"","family":"Paša-Tolić","given":"Ljiljana","non-dropping-particle":"","parse-names":false,"suffix":""},{"dropping-particle":"","family":"Pengelley","given":"Stuart","non-dropping-particle":"","parse-names":false,"suffix":""},{"dropping-particle":"","family":"Quebbemann","given":"Neil R.","non-dropping-particle":"","parse-names":false,"suffix":""},{"dropping-particle":"","family":"Resemann","given":"Anja","non-dropping-particle":"","parse-names":false,"suffix":""},{"dropping-particle":"","family":"Sandoval","given":"Wendy","non-dropping-particle":"","parse-names":false,"suffix":""},{"dropping-particle":"","family":"Sarin","given":"Richa","non-dropping-particle":"","parse-names":false,"suffix":""},{"dropping-particle":"","family":"Schmitt","given":"Nicholas D.","non-dropping-particle":"","parse-names":false,"suffix":""},{"dropping-particle":"","family":"Shabanowitz","given":"Jeffrey","non-dropping-particle":"","parse-names":false,"suffix":""},{"dropping-particle":"","family":"Shaw","given":"Jared B.","non-dropping-particle":"","parse-names":false,"suffix":""},{"dropping-particle":"","family":"Shortreed","given":"Michael R.","non-dropping-particle":"","parse-names":false,"suffix":""},{"dropping-particle":"","family":"Smith","given":"Lloyd M.","non-dropping-particle":"","parse-names":false,"suffix":""},{"dropping-particle":"","family":"Sobott","given":"Frank","non-dropping-particle":"","parse-names":false,"suffix":""},{"dropping-particle":"","family":"Suckau","given":"Detlev","non-dropping-particle":"","parse-names":false,"suffix":""},{"dropping-particle":"","family":"Toby","given":"Timothy","non-dropping-particle":"","parse-names":false,"suffix":""},{"dropping-particle":"","family":"Weisbrod","given":"Chad R.","non-dropping-particle":"","parse-names":false,"suffix":""},{"dropping-particle":"","family":"Wildburger","given":"Norelle C.","non-dropping-particle":"","parse-names":false,"suffix":""},{"dropping-particle":"","family":"Yates","given":"John R.","non-dropping-particle":"","parse-names":false,"suffix":""},{"dropping-particle":"","family":"Yoon","given":"Sung Hwan","non-dropping-particle":"","parse-names":false,"suffix":""},{"dropping-particle":"","family":"Young","given":"Nicolas L.","non-dropping-particle":"","parse-names":false,"suffix":""},{"dropping-particle":"","family":"Zhou","given":"Mowei","non-dropping-particle":"","parse-names":false,"suffix":""}],"container-title":"Journal of the American Society for Mass Spectrometry","id":"ITEM-3","issue":"9","issued":{"date-parts":[["2020","9","2"]]},"page":"1783-1802","title":"Interlaboratory Study for Characterizing Monoclonal Antibodies by Top-Down and Middle-Down Mass Spectrometry","type":"article-journal","volume":"31"},"uris":["http://www.mendeley.com/documents/?uuid=aa931149-d73d-3465-a07f-df336bb588e2"]}],"mendeley":{"formattedCitation":"\\cite{Sen2017Automated Antibody De Novo Sequencing and Its Utility in Biopharmaceutical Discovery.|||Peng2021Mass Spectrometry-Based De Novo Sequencing of Monoclonal Antibodies Using Multiple Proteases and a Dual Fragmentation Scheme|||Srzentić2020Interlaboratory Study for Characterizing Monoclonal Antibodies by Top-Down and Middle-Down Mass Spectrometry}","plainTextFormattedCitation":"\\cite{Sen2017Automated Antibody De Novo Sequencing and Its Utility in Biopharmaceutical Discovery.|||Peng2021Mass Spectrometry-Based De Novo Sequencing of Monoclonal Antibodies Using Multiple Proteases and a Dual Fragmentation Scheme|||Srzentić2020Interlaboratory Study for Characterizing Monoclonal Antibodies by Top-Down and Middle-Down Mass Spectrometry}","previouslyFormattedCitation":"&lt;sup&gt;16–18&lt;/sup&gt;"},"properties":{"noteIndex":0},"schema":"https://github.com/citation-style-language/schema/raw/master/csl-citation.json"}</w:instrText>
      </w:r>
      <w:r w:rsidRPr="00FE7E79">
        <w:rPr>
          <w:rStyle w:val="FootnoteReference"/>
          <w:rFonts w:eastAsiaTheme="majorEastAsia"/>
          <w:vertAlign w:val="baseline"/>
        </w:rPr>
        <w:fldChar w:fldCharType="separate"/>
      </w:r>
      <w:r w:rsidR="000A2B0E" w:rsidRPr="000A2B0E">
        <w:rPr>
          <w:noProof/>
        </w:rPr>
        <w:t>\cite{Sen2017Automated Antibody De Novo Sequencing and Its Utility in Biopharmaceutical Discovery.|||Peng2021Mass Spectrometry-Based De Novo Sequencing of Monoclonal Antibodies Using Multiple Proteases and a Dual Fragmentation Scheme|||Srzentić2020Interlaboratory Study for Characterizing Monoclonal Antibodies by Top-Down and Middle-Down Mass Spectrometry}</w:t>
      </w:r>
      <w:r w:rsidRPr="00FE7E79">
        <w:rPr>
          <w:rStyle w:val="FootnoteReference"/>
          <w:rFonts w:eastAsiaTheme="majorEastAsia"/>
          <w:vertAlign w:val="baseline"/>
        </w:rPr>
        <w:fldChar w:fldCharType="end"/>
      </w:r>
      <w:r w:rsidRPr="00FE7E79">
        <w:t xml:space="preserve"> further technical developments in sample preparation and data analysis are needed to incorporate MS fully and efficiently into an endogenous humoral antibody discovery and characterization pipeline. </w:t>
      </w:r>
      <w:del w:id="35" w:author="Graaf, S.C. de (Bastiaan)" w:date="2023-03-24T15:21:00Z">
        <w:r w:rsidRPr="00FE7E79" w:rsidDel="00CE6D2C">
          <w:delText>This review</w:delText>
        </w:r>
      </w:del>
      <w:ins w:id="36" w:author="Graaf, S.C. de (Bastiaan)" w:date="2023-03-24T15:21:00Z">
        <w:r w:rsidR="00CE6D2C">
          <w:t>In this thesis</w:t>
        </w:r>
      </w:ins>
      <w:ins w:id="37" w:author="Graaf, S.C. de (Bastiaan)" w:date="2023-03-24T15:22:00Z">
        <w:r w:rsidR="00CE6D2C">
          <w:t xml:space="preserve">, </w:t>
        </w:r>
      </w:ins>
      <w:del w:id="38" w:author="Graaf, S.C. de (Bastiaan)" w:date="2023-03-24T15:22:00Z">
        <w:r w:rsidRPr="00FE7E79" w:rsidDel="00CE6D2C">
          <w:delText xml:space="preserve"> evaluates</w:delText>
        </w:r>
      </w:del>
      <w:ins w:id="39" w:author="Graaf, S.C. de (Bastiaan)" w:date="2023-03-24T15:22:00Z">
        <w:r w:rsidR="00CE6D2C">
          <w:t>I evaluate</w:t>
        </w:r>
      </w:ins>
      <w:r w:rsidRPr="00FE7E79">
        <w:t xml:space="preserve"> the role that MS can play in sequencing, identifying, and characterizing antibodies, focusing mainly on emerging strategies employed to enable identification and characterization of endogenous neutralizing antibodies.</w:t>
      </w:r>
    </w:p>
    <w:p w14:paraId="2688C0D3" w14:textId="634BC83F" w:rsidR="008D07BF" w:rsidRPr="00FE7E79" w:rsidRDefault="00155E3E" w:rsidP="00105923">
      <w:pPr>
        <w:pStyle w:val="Heading2"/>
      </w:pPr>
      <w:r>
        <w:lastRenderedPageBreak/>
        <w:t>!!</w:t>
      </w:r>
      <w:r w:rsidR="008D07BF" w:rsidRPr="00FE7E79">
        <w:t xml:space="preserve"> Nomenclature, structure, and diversity of antibodies</w:t>
      </w:r>
    </w:p>
    <w:p w14:paraId="675A1546" w14:textId="11E48FE5" w:rsidR="008D07BF" w:rsidRPr="00FE7E79" w:rsidRDefault="008D07BF" w:rsidP="008D07BF">
      <w:r w:rsidRPr="00FE7E79">
        <w:t>Humoral human antibodies are complex proteins produced by B cells.</w:t>
      </w:r>
      <w:r w:rsidRPr="00FE7E79">
        <w:rPr>
          <w:rStyle w:val="FootnoteReference"/>
          <w:rFonts w:asciiTheme="minorHAnsi" w:eastAsiaTheme="majorEastAsia" w:hAnsiTheme="minorHAnsi" w:cstheme="minorHAnsi"/>
          <w:sz w:val="18"/>
          <w:szCs w:val="18"/>
        </w:rPr>
        <w:fldChar w:fldCharType="begin" w:fldLock="1"/>
      </w:r>
      <w:r w:rsidR="000A2B0E">
        <w:instrText>ADDIN CSL_CITATION {"citationItems":[{"id":"ITEM-1","itemData":{"DOI":"10.3390/antib8040055","ISSN":"2073-4468","PMID":"31816964","abstract":"Antibodies and antibody-derived macromolecules have established themselves as the mainstay in protein-based therapeutic molecules (biologics). Our knowledge of the structure-function relationships of antibodies provides a platform for protein engineering that has been exploited to generate a wide range of biologics for a host of therapeutic indications. In this review, our basic understanding of the antibody structure is described along with how that knowledge has leveraged the engineering of antibody and antibody-related therapeutics having the appropriate antigen affinity, effector function, and biophysical properties. The platforms examined include the development of antibodies, antibody fragments, bispecific antibody, and antibody fusion products, whose efficacy and manufacturability can be improved via humanization, affinity modulation, and stability enhancement. We also review the design and selection of binding arms, and avidity modulation. Different strategies of preparing bispecific and multispecific molecules for an array of therapeutic applications are included.","author":[{"dropping-particle":"","family":"Chiu","given":"Mark L.","non-dropping-particle":"","parse-names":false,"suffix":""},{"dropping-particle":"","family":"Goulet","given":"Dennis R.","non-dropping-particle":"","parse-names":false,"suffix":""},{"dropping-particle":"","family":"Teplyakov","given":"Alexey","non-dropping-particle":"","parse-names":false,"suffix":""},{"dropping-particle":"","family":"Gilliland","given":"Gary L.","non-dropping-particle":"","parse-names":false,"suffix":""}],"container-title":"Antibodies (Basel, Switzerland)","id":"ITEM-1","issue":"4","issued":{"date-parts":[["2019","12","3"]]},"page":"55","title":"Antibody Structure and Function: The Basis for Engineering Therapeutics.","type":"article-journal","volume":"8"},"uris":["http://www.mendeley.com/documents/?uuid=5448275a-6b8e-4439-a08f-94fdd5d91106"]},{"id":"ITEM-2","itemData":{"DOI":"10.1016/j.jaci.2009.09.046","ISSN":"00916749","PMID":"20176268","abstract":"Immunoglobulins are heterodimeric proteins composed of 2 heavy and 2 light chains. They can be separated functionally into variable domains that bind antigens and constant domains that specify effector functions, such as activation of complement or binding to Fc receptors. The variable domains are created by means of a complex series of gene rearrangement events and can then be subjected to somatic hypermutation after exposure to antigen to allow affinity maturation. Each variable domain can be split into 3 regions of sequence variability termed the complementarity-determining regions (CDRs) and 4 regions of relatively constant sequence termed the framework regions. The 3 CDRs of the heavy chain are paired with the 3 CDRs of the light chain to form the antigen-binding site, as classically defined. The constant domains of the heavy chain can be switched to allow altered effector function while maintaining antigen specificity. There are 5 main classes of heavy chain constant domains. Each class defines the IgM, IgG, IgA, IgD, and IgE isotypes. IgG can be split into 4 subclasses, IgG1, IgG2, IgG3, and IgG4, each with its own biologic properties, and IgA can similarly be split into IgA1 and IgA2.","author":[{"dropping-particle":"","family":"Schroeder","given":"Harry W.","non-dropping-particle":"","parse-names":false,"suffix":""},{"dropping-particle":"","family":"Cavacini","given":"Lisa","non-dropping-particle":"","parse-names":false,"suffix":""}],"container-title":"Journal of Allergy and Clinical Immunology","id":"ITEM-2","issue":"2","issued":{"date-parts":[["2010","2"]]},"page":"S41-S52","publisher":"NIH Public Access","title":"Structure and function of immunoglobulins","type":"article-journal","volume":"125"},"uris":["http://www.mendeley.com/documents/?uuid=6baaac5b-323c-4f03-8f9c-c1638b150367"]}],"mendeley":{"formattedCitation":"\\cite{Chiu2019Antibody Structure and Function: The Basis for Engineering Therapeutics.|||Schroeder2010Structure and function of immunoglobulins}","plainTextFormattedCitation":"\\cite{Chiu2019Antibody Structure and Function: The Basis for Engineering Therapeutics.|||Schroeder2010Structure and function of immunoglobulins}","previouslyFormattedCitation":"&lt;sup&gt;7,19&lt;/sup&gt;"},"properties":{"noteIndex":0},"schema":"https://github.com/citation-style-language/schema/raw/master/csl-citation.json"}</w:instrText>
      </w:r>
      <w:r w:rsidRPr="00FE7E79">
        <w:rPr>
          <w:rStyle w:val="FootnoteReference"/>
          <w:rFonts w:asciiTheme="minorHAnsi" w:eastAsiaTheme="majorEastAsia" w:hAnsiTheme="minorHAnsi" w:cstheme="minorHAnsi"/>
          <w:sz w:val="18"/>
          <w:szCs w:val="18"/>
        </w:rPr>
        <w:fldChar w:fldCharType="separate"/>
      </w:r>
      <w:r w:rsidR="000A2B0E" w:rsidRPr="000A2B0E">
        <w:rPr>
          <w:noProof/>
        </w:rPr>
        <w:t>\cite{Chiu2019Antibody Structure and Function: The Basis for Engineering Therapeutics.|||Schroeder2010Structure and function of immunoglobulins}</w:t>
      </w:r>
      <w:r w:rsidRPr="00FE7E79">
        <w:rPr>
          <w:rStyle w:val="FootnoteReference"/>
          <w:rFonts w:asciiTheme="minorHAnsi" w:eastAsiaTheme="majorEastAsia" w:hAnsiTheme="minorHAnsi" w:cstheme="minorHAnsi"/>
          <w:sz w:val="18"/>
          <w:szCs w:val="18"/>
        </w:rPr>
        <w:fldChar w:fldCharType="end"/>
      </w:r>
      <w:r w:rsidRPr="00FE7E79">
        <w:t xml:space="preserve"> Most antibody </w:t>
      </w:r>
      <w:r w:rsidRPr="00FE7E79" w:rsidDel="00A4431C">
        <w:t>molecule</w:t>
      </w:r>
      <w:r w:rsidRPr="00FE7E79">
        <w:t>s (e.g. IgGs)</w:t>
      </w:r>
      <w:r w:rsidRPr="00FE7E79" w:rsidDel="00A4431C">
        <w:t xml:space="preserve"> </w:t>
      </w:r>
      <w:r w:rsidRPr="00FE7E79">
        <w:t>are made up of four protein chains: t</w:t>
      </w:r>
      <w:r w:rsidRPr="00FE7E79" w:rsidDel="00842D28">
        <w:t xml:space="preserve">wo identical light chains and two identical heavy chains, which are interconnected by </w:t>
      </w:r>
      <w:r w:rsidR="002A78F8" w:rsidRPr="00FE7E79" w:rsidDel="00842D28">
        <w:t>disulphide</w:t>
      </w:r>
      <w:r w:rsidRPr="00FE7E79" w:rsidDel="00842D28">
        <w:t xml:space="preserve"> bridges</w:t>
      </w:r>
      <w:r w:rsidRPr="00FE7E79">
        <w:t xml:space="preserve"> (</w:t>
      </w:r>
      <w:r w:rsidR="006E06B6">
        <w:t>\textbf{\autoref{fig:fig1.1}}</w:t>
      </w:r>
      <w:r w:rsidRPr="00FE7E79" w:rsidDel="00A4431C">
        <w:t>)</w:t>
      </w:r>
      <w:r w:rsidRPr="00FE7E79">
        <w:t xml:space="preserve">. The </w:t>
      </w:r>
      <w:r w:rsidR="00AA2FFE" w:rsidRPr="00FE7E79">
        <w:t>light</w:t>
      </w:r>
      <w:r w:rsidRPr="00FE7E79">
        <w:t xml:space="preserve"> and </w:t>
      </w:r>
      <w:r w:rsidR="00DF7ED3" w:rsidRPr="00FE7E79">
        <w:t>heavy chain</w:t>
      </w:r>
      <w:r w:rsidRPr="00FE7E79" w:rsidDel="00842D28">
        <w:t xml:space="preserve"> </w:t>
      </w:r>
      <w:r w:rsidRPr="00FE7E79">
        <w:t xml:space="preserve">form two heterodimers, which are connected via </w:t>
      </w:r>
      <w:r w:rsidR="002A78F8" w:rsidRPr="00FE7E79" w:rsidDel="00842D28">
        <w:t>disulphide</w:t>
      </w:r>
      <w:r w:rsidRPr="00FE7E79" w:rsidDel="00842D28">
        <w:t xml:space="preserve"> bridges</w:t>
      </w:r>
      <w:r w:rsidRPr="00FE7E79">
        <w:t xml:space="preserve"> in the hinge region to form the intact antibody</w:t>
      </w:r>
      <w:r w:rsidRPr="00FE7E79" w:rsidDel="003837BE">
        <w:t xml:space="preserve">. </w:t>
      </w:r>
      <w:r w:rsidRPr="00FE7E79">
        <w:t>F</w:t>
      </w:r>
      <w:r w:rsidRPr="00FE7E79" w:rsidDel="00842D28">
        <w:t xml:space="preserve">unctionally, </w:t>
      </w:r>
      <w:r w:rsidRPr="00FE7E79">
        <w:t>t</w:t>
      </w:r>
      <w:r w:rsidRPr="00FE7E79" w:rsidDel="00842D28">
        <w:t xml:space="preserve">he </w:t>
      </w:r>
      <w:r w:rsidRPr="00FE7E79">
        <w:t xml:space="preserve">intact </w:t>
      </w:r>
      <w:r w:rsidRPr="00FE7E79" w:rsidDel="00842D28">
        <w:t xml:space="preserve">antibody </w:t>
      </w:r>
      <w:r w:rsidRPr="00FE7E79">
        <w:t>can be divided into</w:t>
      </w:r>
      <w:r w:rsidRPr="00FE7E79" w:rsidDel="00842D28">
        <w:t xml:space="preserve"> </w:t>
      </w:r>
      <w:r w:rsidRPr="00FE7E79">
        <w:t>two antigen</w:t>
      </w:r>
      <w:r w:rsidRPr="00FE7E79" w:rsidDel="00842D28">
        <w:t>-</w:t>
      </w:r>
      <w:r w:rsidRPr="00FE7E79">
        <w:t>binding domains (also known as Fab or fragment antigen-binding)</w:t>
      </w:r>
      <w:r w:rsidRPr="00FE7E79" w:rsidDel="00842D28">
        <w:t xml:space="preserve"> and </w:t>
      </w:r>
      <w:r w:rsidRPr="00FE7E79">
        <w:t xml:space="preserve">a </w:t>
      </w:r>
      <w:r w:rsidRPr="00FE7E79" w:rsidDel="00842D28">
        <w:t>constant domain</w:t>
      </w:r>
      <w:r w:rsidRPr="00FE7E79">
        <w:t xml:space="preserve"> (also known as Fc or fragment crystallizable</w:t>
      </w:r>
      <w:r w:rsidR="00836B2C" w:rsidRPr="00FE7E79">
        <w:t>)</w:t>
      </w:r>
      <w:r w:rsidRPr="00FE7E79">
        <w:rPr>
          <w:rStyle w:val="FootnoteReference"/>
          <w:rFonts w:asciiTheme="minorHAnsi" w:eastAsiaTheme="majorEastAsia" w:hAnsiTheme="minorHAnsi" w:cstheme="minorHAnsi"/>
          <w:sz w:val="18"/>
          <w:szCs w:val="18"/>
        </w:rPr>
        <w:fldChar w:fldCharType="begin" w:fldLock="1"/>
      </w:r>
      <w:r w:rsidR="000A2B0E">
        <w:instrText>ADDIN CSL_CITATION {"citationItems":[{"id":"ITEM-1","itemData":{"DOI":"10.1042/bj0730119","ISSN":"0306-3283","PMID":"14434282","author":[{"dropping-particle":"","family":"Porter","given":"R R","non-dropping-particle":"","parse-names":false,"suffix":""}],"container-title":"Biochemical Journal","id":"ITEM-1","issue":"1","issued":{"date-parts":[["1959","9","1"]]},"page":"119-127","publisher":"Biochem J","title":"The hydrolysis of rabbit γ-globulin and antibodies with crystalline papain","type":"article-journal","volume":"73"},"uris":["http://www.mendeley.com/documents/?uuid=c2e8a0c5-7b8d-3f10-886c-573c467b82fb"]}],"mendeley":{"formattedCitation":"\\cite{Porter1959The hydrolysis of rabbit γ-globulin and antibodies with crystalline papain}","plainTextFormattedCitation":"\\cite{Porter1959The hydrolysis of rabbit γ-globulin and antibodies with crystalline papain}","previouslyFormattedCitation":"&lt;sup&gt;20&lt;/sup&gt;"},"properties":{"noteIndex":0},"schema":"https://github.com/citation-style-language/schema/raw/master/csl-citation.json"}</w:instrText>
      </w:r>
      <w:r w:rsidRPr="00FE7E79">
        <w:rPr>
          <w:rStyle w:val="FootnoteReference"/>
          <w:rFonts w:asciiTheme="minorHAnsi" w:eastAsiaTheme="majorEastAsia" w:hAnsiTheme="minorHAnsi" w:cstheme="minorHAnsi"/>
          <w:sz w:val="18"/>
          <w:szCs w:val="18"/>
        </w:rPr>
        <w:fldChar w:fldCharType="separate"/>
      </w:r>
      <w:r w:rsidR="000A2B0E" w:rsidRPr="000A2B0E">
        <w:rPr>
          <w:noProof/>
        </w:rPr>
        <w:t>\cite{Porter1959The hydrolysis of rabbit γ-globulin and antibodies with crystalline papain}</w:t>
      </w:r>
      <w:r w:rsidRPr="00FE7E79">
        <w:rPr>
          <w:rStyle w:val="FootnoteReference"/>
          <w:rFonts w:asciiTheme="minorHAnsi" w:eastAsiaTheme="majorEastAsia" w:hAnsiTheme="minorHAnsi" w:cstheme="minorHAnsi"/>
          <w:sz w:val="18"/>
          <w:szCs w:val="18"/>
        </w:rPr>
        <w:fldChar w:fldCharType="end"/>
      </w:r>
      <w:r w:rsidRPr="00FE7E79">
        <w:t xml:space="preserve"> (</w:t>
      </w:r>
      <w:r w:rsidR="006E06B6">
        <w:t>\textbf{\autoref{fig:fig1.1</w:t>
      </w:r>
      <w:del w:id="40" w:author="Graaf, S.C. de (Bastiaan)" w:date="2023-03-16T00:01:00Z">
        <w:r w:rsidR="006E06B6" w:rsidDel="00E17BAA">
          <w:delText>}}</w:delText>
        </w:r>
        <w:r w:rsidR="00296FAB" w:rsidRPr="00FE7E79" w:rsidDel="00E17BAA">
          <w:delText>a</w:delText>
        </w:r>
        <w:r w:rsidRPr="00FE7E79" w:rsidDel="00E17BAA">
          <w:delText>)</w:delText>
        </w:r>
      </w:del>
      <w:ins w:id="41" w:author="Graaf, S.C. de (Bastiaan)" w:date="2023-03-16T00:01:00Z">
        <w:r w:rsidR="00E17BAA">
          <w:t>}a})</w:t>
        </w:r>
      </w:ins>
      <w:r w:rsidRPr="00FE7E79">
        <w:t>. The Fc is the effector entity of the antibody and can bind to Fc-receptors on immune cells</w:t>
      </w:r>
      <w:r w:rsidRPr="00FE7E79">
        <w:rPr>
          <w:rStyle w:val="FootnoteReference"/>
          <w:rFonts w:asciiTheme="minorHAnsi" w:eastAsiaTheme="majorEastAsia" w:hAnsiTheme="minorHAnsi" w:cstheme="minorHAnsi"/>
          <w:sz w:val="18"/>
          <w:szCs w:val="18"/>
        </w:rPr>
        <w:fldChar w:fldCharType="begin" w:fldLock="1"/>
      </w:r>
      <w:r w:rsidR="000A2B0E">
        <w:instrText>ADDIN CSL_CITATION {"citationItems":[{"id":"ITEM-1","itemData":{"DOI":"10.1016/j.jaci.2009.09.046","ISSN":"00916749","PMID":"20176268","abstract":"Immunoglobulins are heterodimeric proteins composed of 2 heavy and 2 light chains. They can be separated functionally into variable domains that bind antigens and constant domains that specify effector functions, such as activation of complement or binding to Fc receptors. The variable domains are created by means of a complex series of gene rearrangement events and can then be subjected to somatic hypermutation after exposure to antigen to allow affinity maturation. Each variable domain can be split into 3 regions of sequence variability termed the complementarity-determining regions (CDRs) and 4 regions of relatively constant sequence termed the framework regions. The 3 CDRs of the heavy chain are paired with the 3 CDRs of the light chain to form the antigen-binding site, as classically defined. The constant domains of the heavy chain can be switched to allow altered effector function while maintaining antigen specificity. There are 5 main classes of heavy chain constant domains. Each class defines the IgM, IgG, IgA, IgD, and IgE isotypes. IgG can be split into 4 subclasses, IgG1, IgG2, IgG3, and IgG4, each with its own biologic properties, and IgA can similarly be split into IgA1 and IgA2.","author":[{"dropping-particle":"","family":"Schroeder","given":"Harry W.","non-dropping-particle":"","parse-names":false,"suffix":""},{"dropping-particle":"","family":"Cavacini","given":"Lisa","non-dropping-particle":"","parse-names":false,"suffix":""}],"container-title":"Journal of Allergy and Clinical Immunology","id":"ITEM-1","issue":"2","issued":{"date-parts":[["2010","2"]]},"page":"S41-S52","publisher":"NIH Public Access","title":"Structure and function of immunoglobulins","type":"article-journal","volume":"125"},"uris":["http://www.mendeley.com/documents/?uuid=6baaac5b-323c-4f03-8f9c-c1638b150367"]}],"mendeley":{"formattedCitation":"\\cite{Schroeder2010Structure and function of immunoglobulins}","plainTextFormattedCitation":"\\cite{Schroeder2010Structure and function of immunoglobulins}","previouslyFormattedCitation":"&lt;sup&gt;7&lt;/sup&gt;"},"properties":{"noteIndex":0},"schema":"https://github.com/citation-style-language/schema/raw/master/csl-citation.json"}</w:instrText>
      </w:r>
      <w:r w:rsidRPr="00FE7E79">
        <w:rPr>
          <w:rStyle w:val="FootnoteReference"/>
          <w:rFonts w:asciiTheme="minorHAnsi" w:eastAsiaTheme="majorEastAsia" w:hAnsiTheme="minorHAnsi" w:cstheme="minorHAnsi"/>
          <w:sz w:val="18"/>
          <w:szCs w:val="18"/>
        </w:rPr>
        <w:fldChar w:fldCharType="separate"/>
      </w:r>
      <w:r w:rsidR="000A2B0E" w:rsidRPr="000A2B0E">
        <w:rPr>
          <w:noProof/>
        </w:rPr>
        <w:t>\cite{Schroeder2010Structure and function of immunoglobulins}</w:t>
      </w:r>
      <w:r w:rsidRPr="00FE7E79">
        <w:rPr>
          <w:rStyle w:val="FootnoteReference"/>
          <w:rFonts w:asciiTheme="minorHAnsi" w:eastAsiaTheme="majorEastAsia" w:hAnsiTheme="minorHAnsi" w:cstheme="minorHAnsi"/>
          <w:sz w:val="18"/>
          <w:szCs w:val="18"/>
        </w:rPr>
        <w:fldChar w:fldCharType="end"/>
      </w:r>
      <w:r w:rsidRPr="00FE7E79">
        <w:t xml:space="preserve"> and mediate immune effector responses such as phagocytosis, antibody-dependent cell-mediated cytotoxicity, respiratory burst, and cytokine release.</w:t>
      </w:r>
      <w:r w:rsidRPr="00FE7E79">
        <w:rPr>
          <w:rStyle w:val="FootnoteReference"/>
          <w:rFonts w:asciiTheme="minorHAnsi" w:eastAsiaTheme="majorEastAsia" w:hAnsiTheme="minorHAnsi" w:cstheme="minorHAnsi"/>
          <w:sz w:val="18"/>
          <w:szCs w:val="18"/>
        </w:rPr>
        <w:fldChar w:fldCharType="begin" w:fldLock="1"/>
      </w:r>
      <w:r w:rsidR="000A2B0E">
        <w:instrText>ADDIN CSL_CITATION {"citationItems":[{"id":"ITEM-1","itemData":{"DOI":"10.1038/nature01685","ISSN":"0028-0836","PMID":"12768205","abstract":"Immunoglobulin-alpha (IgA)-bound antigens induce immune effector responses by activating the IgA-specific receptor FcalphaRI (CD89) on immune cells. Here we present crystal structures of human FcalphaRI alone and in a complex with the Fc region of IgA1 (Fcalpha). FcalphaRI has two immunoglobulin-like domains that are oriented at approximately right angles to each other. Fcalpha resembles the Fcs of immunoglobulins IgG and IgE, but has differently located interchain disulphide bonds and external rather than interdomain N-linked carbohydrates. Unlike 1:1 FcgammaRIII:IgG and Fc epsilon RI:IgE complexes, two FcalphaRI molecules bind each Fcalpha dimer, one at each Calpha2-Calpha3 junction. The FcalphaRI-binding site on IgA1 overlaps the reported polymeric immunoglobulin receptor (pIgR)-binding site, which might explain why secretory IgA cannot initiate phagocytosis or bind to FcalphaRI-expressing cells in the absence of an integrin co-receptor.","author":[{"dropping-particle":"","family":"Herr","given":"Andrew B.","non-dropping-particle":"","parse-names":false,"suffix":""},{"dropping-particle":"","family":"Ballister","given":"Edward R.","non-dropping-particle":"","parse-names":false,"suffix":""},{"dropping-particle":"","family":"Bjorkman","given":"Pamela J.","non-dropping-particle":"","parse-names":false,"suffix":""}],"container-title":"Nature","id":"ITEM-1","issue":"6940","issued":{"date-parts":[["2003","6","5"]]},"page":"614-20","publisher":"Nature Publishing Group","title":"Insights into IgA-mediated immune responses from the crystal structures of human FcalphaRI and its complex with IgA1-Fc.","type":"article-journal","volume":"423"},"uris":["http://www.mendeley.com/documents/?uuid=69c7409a-32bc-379e-8cb4-8c4de7a97aaf"]}],"mendeley":{"formattedCitation":"\\cite{Herr2003Insights into IgA-mediated immune responses from the crystal structures of human FcalphaRI and its complex with IgA1-Fc.}","plainTextFormattedCitation":"\\cite{Herr2003Insights into IgA-mediated immune responses from the crystal structures of human FcalphaRI and its complex with IgA1-Fc.}","previouslyFormattedCitation":"&lt;sup&gt;21&lt;/sup&gt;"},"properties":{"noteIndex":0},"schema":"https://github.com/citation-style-language/schema/raw/master/csl-citation.json"}</w:instrText>
      </w:r>
      <w:r w:rsidRPr="00FE7E79">
        <w:rPr>
          <w:rStyle w:val="FootnoteReference"/>
          <w:rFonts w:asciiTheme="minorHAnsi" w:eastAsiaTheme="majorEastAsia" w:hAnsiTheme="minorHAnsi" w:cstheme="minorHAnsi"/>
          <w:sz w:val="18"/>
          <w:szCs w:val="18"/>
        </w:rPr>
        <w:fldChar w:fldCharType="separate"/>
      </w:r>
      <w:r w:rsidR="000A2B0E" w:rsidRPr="000A2B0E">
        <w:rPr>
          <w:noProof/>
        </w:rPr>
        <w:t>\cite{Herr2003Insights into IgA-mediated immune responses from the crystal structures of human FcalphaRI and its complex with IgA1-Fc.}</w:t>
      </w:r>
      <w:r w:rsidRPr="00FE7E79">
        <w:rPr>
          <w:rStyle w:val="FootnoteReference"/>
          <w:rFonts w:asciiTheme="minorHAnsi" w:eastAsiaTheme="majorEastAsia" w:hAnsiTheme="minorHAnsi" w:cstheme="minorHAnsi"/>
          <w:sz w:val="18"/>
          <w:szCs w:val="18"/>
        </w:rPr>
        <w:fldChar w:fldCharType="end"/>
      </w:r>
      <w:r w:rsidRPr="00FE7E79">
        <w:t xml:space="preserve"> In contrast to the fully conserved sequence and structure of the Fc, the Fab is responsible for the vast diversity in recognized antigens and is thus hypervariable.</w:t>
      </w:r>
    </w:p>
    <w:p w14:paraId="05EF083B" w14:textId="11530B53" w:rsidR="008D07BF" w:rsidRDefault="008D07BF" w:rsidP="008D07BF">
      <w:pPr>
        <w:rPr>
          <w:rFonts w:cstheme="minorBidi"/>
        </w:rPr>
      </w:pPr>
      <w:r w:rsidRPr="00FE7E79">
        <w:rPr>
          <w:rFonts w:cstheme="minorBidi"/>
        </w:rPr>
        <w:t>Because there is an endless and constantly evolving pool of pathogens, the antibody repertoire needs to be incredibly diverse and versatile to counteract these challenges.</w:t>
      </w:r>
      <w:r w:rsidRPr="00FE7E79">
        <w:rPr>
          <w:rStyle w:val="FootnoteReference"/>
          <w:rFonts w:asciiTheme="minorHAnsi" w:eastAsiaTheme="majorEastAsia" w:hAnsiTheme="minorHAnsi" w:cstheme="minorBidi"/>
          <w:sz w:val="18"/>
          <w:szCs w:val="18"/>
        </w:rPr>
        <w:fldChar w:fldCharType="begin" w:fldLock="1"/>
      </w:r>
      <w:r w:rsidR="000A2B0E">
        <w:rPr>
          <w:rFonts w:cstheme="minorBidi"/>
        </w:rPr>
        <w:instrText>ADDIN CSL_CITATION {"citationItems":[{"id":"ITEM-1","itemData":{"ISBN":"0-8153-3642-X","author":[{"dropping-particle":"","family":"Charles A Janeway","given":"Jr","non-dropping-particle":"","parse-names":false,"suffix":""},{"dropping-particle":"","family":"Travers","given":"Paul","non-dropping-particle":"","parse-names":false,"suffix":""},{"dropping-particle":"","family":"Walport","given":"Mark","non-dropping-particle":"","parse-names":false,"suffix":""},{"dropping-particle":"","family":"Shlomchik","given":"Mark J","non-dropping-particle":"","parse-names":false,"suffix":""}],"chapter-number":"The genera","container-title":"Immunobiology: The Immune System in Health and Disease","edition":"5","id":"ITEM-1","issued":{"date-parts":[["2001"]]},"publisher":"Garland Science","publisher-place":"New York (NY)","title":"The generation of diversity in immunoglobulins","type":"chapter"},"uris":["http://www.mendeley.com/documents/?uuid=43d01f4e-9a67-4b0a-97c4-479e7147eabe"]},{"id":"ITEM-2","itemData":{"ISBN":"0-8153-3218-1","author":[{"dropping-particle":"","family":"Alberts","given":"Bruce","non-dropping-particle":"","parse-names":false,"suffix":""},{"dropping-particle":"","family":"Johnson","given":"Alexander","non-dropping-particle":"","parse-names":false,"suffix":""},{"dropping-particle":"","family":"Lewis","given":"Julian","non-dropping-particle":"","parse-names":false,"suffix":""},{"dropping-particle":"","family":"Raff","given":"Martin","non-dropping-particle":"","parse-names":false,"suffix":""},{"dropping-particle":"","family":"Roberts","given":"Keith","non-dropping-particle":"","parse-names":false,"suffix":""},{"dropping-particle":"","family":"Walter","given":"Peter","non-dropping-particle":"","parse-names":false,"suffix":""}],"chapter-number":"The Genera","container-title":"Molecular Biology of the Cell","edition":"4","id":"ITEM-2","issued":{"date-parts":[["2002"]]},"publisher":"Garland Science","publisher-place":"New York (NY)","title":"The Generation of Antibody Diversity","type":"chapter"},"uris":["http://www.mendeley.com/documents/?uuid=dfe0a4a0-66f4-443a-b56f-4162e201aa34"]}],"mendeley":{"formattedCitation":"\\cite{Charles A Janeway2001The generation of diversity in immunoglobulins|||Alberts2002The Generation of Antibody Diversity}","plainTextFormattedCitation":"\\cite{Charles A Janeway2001The generation of diversity in immunoglobulins|||Alberts2002The Generation of Antibody Diversity}","previouslyFormattedCitation":"&lt;sup&gt;22,23&lt;/sup&gt;"},"properties":{"noteIndex":0},"schema":"https://github.com/citation-style-language/schema/raw/master/csl-citation.json"}</w:instrText>
      </w:r>
      <w:r w:rsidRPr="00FE7E79">
        <w:rPr>
          <w:rStyle w:val="FootnoteReference"/>
          <w:rFonts w:asciiTheme="minorHAnsi" w:eastAsiaTheme="majorEastAsia" w:hAnsiTheme="minorHAnsi" w:cstheme="minorBidi"/>
          <w:sz w:val="18"/>
          <w:szCs w:val="18"/>
        </w:rPr>
        <w:fldChar w:fldCharType="separate"/>
      </w:r>
      <w:r w:rsidR="000A2B0E" w:rsidRPr="000A2B0E">
        <w:rPr>
          <w:rFonts w:cstheme="minorBidi"/>
          <w:noProof/>
        </w:rPr>
        <w:t>\cite{Charles A Janeway2001The generation of diversity in immunoglobulins|||Alberts2002The Generation of Antibody Diversity}</w:t>
      </w:r>
      <w:r w:rsidRPr="00FE7E79">
        <w:rPr>
          <w:rStyle w:val="FootnoteReference"/>
          <w:rFonts w:asciiTheme="minorHAnsi" w:eastAsiaTheme="majorEastAsia" w:hAnsiTheme="minorHAnsi" w:cstheme="minorBidi"/>
          <w:sz w:val="18"/>
          <w:szCs w:val="18"/>
        </w:rPr>
        <w:fldChar w:fldCharType="end"/>
      </w:r>
      <w:r w:rsidRPr="00FE7E79">
        <w:rPr>
          <w:rFonts w:cstheme="minorBidi"/>
        </w:rPr>
        <w:t xml:space="preserve"> In humans, this enormous diversity in the potential antibody repertoire is achieved through several mechanisms. Starting at the genomic level, the light and heavy chains are encoded in </w:t>
      </w:r>
      <w:r w:rsidRPr="00FE7E79">
        <w:rPr>
          <w:rFonts w:cstheme="minorBidi"/>
        </w:rPr>
        <w:lastRenderedPageBreak/>
        <w:t xml:space="preserve">four genes each: </w:t>
      </w:r>
      <w:ins w:id="42" w:author="Graaf, S.C. de (Bastiaan)" w:date="2023-06-14T00:58:00Z">
        <w:r w:rsidR="0018302A">
          <w:rPr>
            <w:rFonts w:cstheme="minorBidi"/>
          </w:rPr>
          <w:t>v</w:t>
        </w:r>
      </w:ins>
      <w:del w:id="43" w:author="Graaf, S.C. de (Bastiaan)" w:date="2023-06-14T00:58:00Z">
        <w:r w:rsidRPr="00FE7E79" w:rsidDel="0018302A">
          <w:rPr>
            <w:rFonts w:cstheme="minorBidi"/>
          </w:rPr>
          <w:delText>V</w:delText>
        </w:r>
      </w:del>
      <w:r w:rsidRPr="00FE7E79">
        <w:rPr>
          <w:rFonts w:cstheme="minorBidi"/>
        </w:rPr>
        <w:t xml:space="preserve">ariable (V), </w:t>
      </w:r>
      <w:ins w:id="44" w:author="Graaf, S.C. de (Bastiaan)" w:date="2023-06-14T00:58:00Z">
        <w:r w:rsidR="0018302A">
          <w:rPr>
            <w:rFonts w:cstheme="minorBidi"/>
          </w:rPr>
          <w:t>di</w:t>
        </w:r>
      </w:ins>
      <w:del w:id="45" w:author="Graaf, S.C. de (Bastiaan)" w:date="2023-06-14T00:58:00Z">
        <w:r w:rsidRPr="00FE7E79" w:rsidDel="0018302A">
          <w:rPr>
            <w:rFonts w:cstheme="minorBidi"/>
          </w:rPr>
          <w:delText>Di</w:delText>
        </w:r>
      </w:del>
      <w:r w:rsidRPr="00FE7E79">
        <w:rPr>
          <w:rFonts w:cstheme="minorBidi"/>
        </w:rPr>
        <w:t xml:space="preserve">versity (D), </w:t>
      </w:r>
      <w:del w:id="46" w:author="Graaf, S.C. de (Bastiaan)" w:date="2023-06-14T00:58:00Z">
        <w:r w:rsidRPr="00FE7E79" w:rsidDel="0018302A">
          <w:rPr>
            <w:rFonts w:cstheme="minorBidi"/>
          </w:rPr>
          <w:delText>J</w:delText>
        </w:r>
      </w:del>
      <w:ins w:id="47" w:author="Graaf, S.C. de (Bastiaan)" w:date="2023-06-14T00:58:00Z">
        <w:r w:rsidR="0018302A">
          <w:rPr>
            <w:rFonts w:cstheme="minorBidi"/>
          </w:rPr>
          <w:t>j</w:t>
        </w:r>
      </w:ins>
      <w:r w:rsidRPr="00FE7E79">
        <w:rPr>
          <w:rFonts w:cstheme="minorBidi"/>
        </w:rPr>
        <w:t xml:space="preserve">oining (J), and </w:t>
      </w:r>
      <w:del w:id="48" w:author="Graaf, S.C. de (Bastiaan)" w:date="2023-06-14T00:59:00Z">
        <w:r w:rsidRPr="00FE7E79" w:rsidDel="0018302A">
          <w:rPr>
            <w:rFonts w:cstheme="minorBidi"/>
          </w:rPr>
          <w:delText>C</w:delText>
        </w:r>
      </w:del>
      <w:ins w:id="49" w:author="Graaf, S.C. de (Bastiaan)" w:date="2023-06-14T00:59:00Z">
        <w:r w:rsidR="0018302A">
          <w:rPr>
            <w:rFonts w:cstheme="minorBidi"/>
          </w:rPr>
          <w:t>c</w:t>
        </w:r>
      </w:ins>
      <w:r w:rsidRPr="00FE7E79">
        <w:rPr>
          <w:rFonts w:cstheme="minorBidi"/>
        </w:rPr>
        <w:t xml:space="preserve">onstant (C), with the </w:t>
      </w:r>
      <w:r w:rsidR="00CD1C02" w:rsidRPr="00FE7E79">
        <w:rPr>
          <w:rFonts w:cstheme="minorBidi"/>
        </w:rPr>
        <w:t>light chain</w:t>
      </w:r>
      <w:r w:rsidRPr="00FE7E79">
        <w:rPr>
          <w:rFonts w:cstheme="minorBidi"/>
        </w:rPr>
        <w:t xml:space="preserve"> lacking the D-gene. These genes are encoded in multiple alleles, which can recombine to a staggering number of combinations (</w:t>
      </w:r>
      <w:r w:rsidR="006E06B6">
        <w:rPr>
          <w:rFonts w:cstheme="minorBidi"/>
        </w:rPr>
        <w:t>\textbf{\autoref{fig:fig1.1</w:t>
      </w:r>
      <w:del w:id="50" w:author="Graaf, S.C. de (Bastiaan)" w:date="2023-03-16T00:01:00Z">
        <w:r w:rsidR="006E06B6" w:rsidDel="00E17BAA">
          <w:rPr>
            <w:rFonts w:cstheme="minorBidi"/>
          </w:rPr>
          <w:delText>}}</w:delText>
        </w:r>
        <w:r w:rsidR="00296FAB" w:rsidRPr="00FE7E79" w:rsidDel="00E17BAA">
          <w:rPr>
            <w:rFonts w:cstheme="minorBidi"/>
          </w:rPr>
          <w:delText>b</w:delText>
        </w:r>
        <w:r w:rsidRPr="00FE7E79" w:rsidDel="00E17BAA">
          <w:rPr>
            <w:rFonts w:cstheme="minorBidi"/>
          </w:rPr>
          <w:delText>)</w:delText>
        </w:r>
      </w:del>
      <w:ins w:id="51" w:author="Graaf, S.C. de (Bastiaan)" w:date="2023-03-16T00:01:00Z">
        <w:r w:rsidR="00E17BAA">
          <w:rPr>
            <w:rFonts w:cstheme="minorBidi"/>
          </w:rPr>
          <w:t>}b})</w:t>
        </w:r>
      </w:ins>
      <w:r w:rsidRPr="00FE7E79">
        <w:rPr>
          <w:rFonts w:cstheme="minorBidi"/>
        </w:rPr>
        <w:t>.</w:t>
      </w:r>
      <w:r w:rsidRPr="00FE7E79">
        <w:rPr>
          <w:rStyle w:val="FootnoteReference"/>
          <w:rFonts w:asciiTheme="minorHAnsi" w:eastAsiaTheme="majorEastAsia" w:hAnsiTheme="minorHAnsi" w:cstheme="minorBidi"/>
          <w:sz w:val="18"/>
          <w:szCs w:val="18"/>
        </w:rPr>
        <w:fldChar w:fldCharType="begin" w:fldLock="1"/>
      </w:r>
      <w:r w:rsidR="000A2B0E">
        <w:rPr>
          <w:rFonts w:cstheme="minorBidi"/>
        </w:rPr>
        <w:instrText>ADDIN CSL_CITATION {"citationItems":[{"id":"ITEM-1","itemData":{"ISSN":"0022-1767","PMID":"6747289","abstract":"Many mechanisms of antibody diversification have been shown to exist, including combinatorial pairings of heavy and light chains, the use of multiple gene segments (combinatorial diversity), and the imprecise joining of these gene segments (junctional diversity). The contributions of each of these mechanisms to functional antibody activity has not been fully explored, especially in the case of junctional diversity. A chain recombination experiment between an anti-arsonate monoclonal antibody and an anti-oxazolone molecule in which light chains differ essentially only at the V/J junctional position show that junctional diversity may play an important role in antigen binding.","author":[{"dropping-particle":"","family":"Jeske","given":"D J","non-dropping-particle":"","parse-names":false,"suffix":""},{"dropping-particle":"","family":"Jarvis","given":"J","non-dropping-particle":"","parse-names":false,"suffix":""},{"dropping-particle":"","family":"Milstein","given":"C","non-dropping-particle":"","parse-names":false,"suffix":""},{"dropping-particle":"","family":"Capra","given":"J D","non-dropping-particle":"","parse-names":false,"suffix":""}],"container-title":"Journal of immunology","id":"ITEM-1","issue":"3","issued":{"date-parts":[["1984","9"]]},"page":"1090-1092","title":"Junctional diversity is essential to antibody activity.","type":"article-journal","volume":"133"},"uris":["http://www.mendeley.com/documents/?uuid=5e3efc5f-b082-42ac-adf4-73b3082ce291"]}],"mendeley":{"formattedCitation":"\\cite{Jeske1984Junctional diversity is essential to antibody activity.}","plainTextFormattedCitation":"\\cite{Jeske1984Junctional diversity is essential to antibody activity.}","previouslyFormattedCitation":"&lt;sup&gt;24&lt;/sup&gt;"},"properties":{"noteIndex":0},"schema":"https://github.com/citation-style-language/schema/raw/master/csl-citation.json"}</w:instrText>
      </w:r>
      <w:r w:rsidRPr="00FE7E79">
        <w:rPr>
          <w:rStyle w:val="FootnoteReference"/>
          <w:rFonts w:asciiTheme="minorHAnsi" w:eastAsiaTheme="majorEastAsia" w:hAnsiTheme="minorHAnsi" w:cstheme="minorBidi"/>
          <w:sz w:val="18"/>
          <w:szCs w:val="18"/>
        </w:rPr>
        <w:fldChar w:fldCharType="separate"/>
      </w:r>
      <w:r w:rsidR="000A2B0E" w:rsidRPr="000A2B0E">
        <w:rPr>
          <w:rFonts w:cstheme="minorBidi"/>
          <w:noProof/>
        </w:rPr>
        <w:t>\cite{Jeske1984Junctional diversity is essential to antibody activity.}</w:t>
      </w:r>
      <w:r w:rsidRPr="00FE7E79">
        <w:rPr>
          <w:rStyle w:val="FootnoteReference"/>
          <w:rFonts w:asciiTheme="minorHAnsi" w:eastAsiaTheme="majorEastAsia" w:hAnsiTheme="minorHAnsi" w:cstheme="minorBidi"/>
          <w:sz w:val="18"/>
          <w:szCs w:val="18"/>
        </w:rPr>
        <w:fldChar w:fldCharType="end"/>
      </w:r>
      <w:r w:rsidRPr="00FE7E79">
        <w:rPr>
          <w:rFonts w:cstheme="minorBidi"/>
        </w:rPr>
        <w:t xml:space="preserve"> </w:t>
      </w:r>
      <w:r w:rsidRPr="00FE7E79">
        <w:rPr>
          <w:rFonts w:cstheme="minorBidi"/>
          <w:noProof/>
        </w:rPr>
        <w:t>T</w:t>
      </w:r>
      <w:r w:rsidRPr="00FE7E79">
        <w:rPr>
          <w:rFonts w:cstheme="minorBidi"/>
          <w:noProof/>
          <w:shd w:val="clear" w:color="auto" w:fill="FFFFFF"/>
        </w:rPr>
        <w:t xml:space="preserve">he recombination process is also error-prone, leading to insertions and deletions at the junctions between </w:t>
      </w:r>
      <w:r w:rsidRPr="00FE7E79">
        <w:rPr>
          <w:rFonts w:cstheme="minorBidi"/>
        </w:rPr>
        <w:t xml:space="preserve">the </w:t>
      </w:r>
      <w:r w:rsidRPr="00FE7E79">
        <w:rPr>
          <w:rFonts w:cstheme="minorBidi"/>
          <w:noProof/>
          <w:shd w:val="clear" w:color="auto" w:fill="FFFFFF"/>
        </w:rPr>
        <w:t>regions, referred to as junctional diversity</w:t>
      </w:r>
      <w:r w:rsidRPr="00FE7E79">
        <w:rPr>
          <w:rFonts w:cstheme="minorBidi"/>
        </w:rPr>
        <w:fldChar w:fldCharType="begin"/>
      </w:r>
      <w:r w:rsidRPr="00FE7E79">
        <w:rPr>
          <w:rFonts w:cstheme="minorBidi"/>
        </w:rPr>
        <w:instrText xml:space="preserve">. Notwithstanding, </w:instrText>
      </w:r>
      <w:r w:rsidRPr="00FE7E79" w:rsidDel="00842D28">
        <w:rPr>
          <w:rFonts w:ascii="Arial" w:hAnsi="Arial" w:cs="Arial"/>
        </w:rPr>
        <w:instrText>￼</w:instrText>
      </w:r>
      <w:r w:rsidRPr="00FE7E79">
        <w:rPr>
          <w:rFonts w:cstheme="minorBidi"/>
        </w:rPr>
        <w:fldChar w:fldCharType="separate"/>
      </w:r>
      <w:r w:rsidRPr="00FE7E79">
        <w:rPr>
          <w:rFonts w:cstheme="minorBidi"/>
          <w:noProof/>
        </w:rPr>
        <w:t>(Jeske, Jarvis, Milstein, &amp; Capra, 1984; Schroeder Jr., 2006)</w:t>
      </w:r>
      <w:r w:rsidRPr="00FE7E79">
        <w:rPr>
          <w:rFonts w:cstheme="minorBidi"/>
        </w:rPr>
        <w:fldChar w:fldCharType="end"/>
      </w:r>
      <w:r w:rsidRPr="00FE7E79">
        <w:rPr>
          <w:rFonts w:cstheme="minorBidi"/>
        </w:rPr>
        <w:t xml:space="preserve">. By recombination alone, the number of possible variable domain sequences already reaches tens of thousands. However, the eventual antibody diversity is expanded even further by natural polymorphisms, mutations, and class switching. </w:t>
      </w:r>
      <w:r w:rsidRPr="00FE7E79" w:rsidDel="00842D28">
        <w:rPr>
          <w:rFonts w:cstheme="minorBidi"/>
        </w:rPr>
        <w:t>As the major contributor to antibody hypervariability, s</w:t>
      </w:r>
      <w:r w:rsidRPr="00FE7E79" w:rsidDel="00E045D8">
        <w:rPr>
          <w:rFonts w:cstheme="minorBidi"/>
        </w:rPr>
        <w:t>omatic hypermutation</w:t>
      </w:r>
      <w:r w:rsidRPr="00FE7E79">
        <w:rPr>
          <w:rFonts w:cstheme="minorBidi"/>
        </w:rPr>
        <w:t>s can occur during B-</w:t>
      </w:r>
      <w:r w:rsidRPr="00FE7E79" w:rsidDel="00E045D8">
        <w:rPr>
          <w:rFonts w:cstheme="minorBidi"/>
        </w:rPr>
        <w:t xml:space="preserve">cell affinity </w:t>
      </w:r>
      <w:r w:rsidRPr="00FE7E79">
        <w:rPr>
          <w:rFonts w:cstheme="minorBidi"/>
        </w:rPr>
        <w:t>maturation and do so at a million-fold increased rate compared to the usual mutation rates.</w:t>
      </w:r>
      <w:r w:rsidRPr="00FE7E79">
        <w:rPr>
          <w:rStyle w:val="FootnoteReference"/>
          <w:rFonts w:asciiTheme="minorHAnsi" w:eastAsiaTheme="majorEastAsia" w:hAnsiTheme="minorHAnsi" w:cstheme="minorBidi"/>
          <w:sz w:val="18"/>
          <w:szCs w:val="18"/>
        </w:rPr>
        <w:fldChar w:fldCharType="begin" w:fldLock="1"/>
      </w:r>
      <w:r w:rsidR="000A2B0E">
        <w:rPr>
          <w:rFonts w:cstheme="minorBidi"/>
        </w:rPr>
        <w:instrText>ADDIN CSL_CITATION {"citationItems":[{"id":"ITEM-1","itemData":{"DOI":"10.1016/j.dci.2005.06.006","ISBN":"0145-305X (Print) 0145-305X (Linking)","PMID":"16083957","abstract":"Over the past twenty years diverse groups in Northeast Asia, Western Europe, and North America have competed to map, sequence, and characterize the immunoglobulin loci of mouse and man. Now that this work is near completion, it has become evident that the human and mouse germline repertoires share broad similarities in gene composition, organization, and other general principles. In spite of these similarities, the repertoires expressed by adult mice and humans are distinct and differ from each other in detail. In both species the mechanisms used to create repertoire diversity appear designed to generate a random range of antigen binding sites. However, a detailed analysis reveals significant constraints in the sequence and amino acid composition of the third complementarity region of the H chain (CDR-H3), which lies at the center of the antigen binding site. The mechanisms used to regulate the composition of the repertoire, their significance to the development and maintenance of immune competence, and the contribution of violation of normal repertoire boundaries to the development of diseases of immune function remain foci of ongoing investigation.","author":[{"dropping-particle":"","family":"Schroeder Jr.","given":"H W","non-dropping-particle":"","parse-names":false,"suffix":""}],"container-title":"Dev Comp Immunol","edition":"2005/08/09","id":"ITEM-1","issue":"1-2","issued":{"date-parts":[["2006"]]},"note":"Schroeder, Harry W Jr\neng\nComparative Study\nReview\nDev Comp Immunol. 2006;30(1-2):119-35. doi: 10.1016/j.dci.2005.06.006.","page":"119-135","title":"Similarity and divergence in the development and expression of the mouse and human antibody repertoires","type":"article-journal","volume":"30"},"uris":["http://www.mendeley.com/documents/?uuid=0d6d2d69-cf76-45dd-b9f8-2edaf95df6c9"]}],"mendeley":{"formattedCitation":"\\cite{Schroeder Jr.2006Similarity and divergence in the development and expression of the mouse and human antibody repertoires}","plainTextFormattedCitation":"\\cite{Schroeder Jr.2006Similarity and divergence in the development and expression of the mouse and human antibody repertoires}","previouslyFormattedCitation":"&lt;sup&gt;11&lt;/sup&gt;"},"properties":{"noteIndex":0},"schema":"https://github.com/citation-style-language/schema/raw/master/csl-citation.json"}</w:instrText>
      </w:r>
      <w:r w:rsidRPr="00FE7E79">
        <w:rPr>
          <w:rStyle w:val="FootnoteReference"/>
          <w:rFonts w:asciiTheme="minorHAnsi" w:eastAsiaTheme="majorEastAsia" w:hAnsiTheme="minorHAnsi" w:cstheme="minorBidi"/>
          <w:sz w:val="18"/>
          <w:szCs w:val="18"/>
        </w:rPr>
        <w:fldChar w:fldCharType="separate"/>
      </w:r>
      <w:r w:rsidR="000A2B0E" w:rsidRPr="000A2B0E">
        <w:rPr>
          <w:rFonts w:cstheme="minorBidi"/>
          <w:noProof/>
        </w:rPr>
        <w:t>\cite{Schroeder Jr.2006Similarity and divergence in the development and expression of the mouse and human antibody repertoires}</w:t>
      </w:r>
      <w:r w:rsidRPr="00FE7E79">
        <w:rPr>
          <w:rStyle w:val="FootnoteReference"/>
          <w:rFonts w:asciiTheme="minorHAnsi" w:eastAsiaTheme="majorEastAsia" w:hAnsiTheme="minorHAnsi" w:cstheme="minorBidi"/>
          <w:sz w:val="18"/>
          <w:szCs w:val="18"/>
        </w:rPr>
        <w:fldChar w:fldCharType="end"/>
      </w:r>
      <w:r w:rsidRPr="00FE7E79" w:rsidDel="00936C56">
        <w:rPr>
          <w:rFonts w:cstheme="minorBidi"/>
        </w:rPr>
        <w:t xml:space="preserve"> </w:t>
      </w:r>
      <w:r w:rsidRPr="00FE7E79">
        <w:rPr>
          <w:rFonts w:cstheme="minorBidi"/>
        </w:rPr>
        <w:t>These mutations are largely concentrated in the complementarity-determining regions (CDR1-3), separated by framework regions (FR1-4), which form the conserved backbone of the Fab structure</w:t>
      </w:r>
      <w:r w:rsidR="00357941" w:rsidRPr="00FE7E79">
        <w:rPr>
          <w:rFonts w:cstheme="minorBidi"/>
        </w:rPr>
        <w:t xml:space="preserve"> (</w:t>
      </w:r>
      <w:r w:rsidR="006E06B6">
        <w:rPr>
          <w:rFonts w:cstheme="minorBidi"/>
        </w:rPr>
        <w:t>\textbf{\autoref{fig:fig1.1</w:t>
      </w:r>
      <w:del w:id="52" w:author="Graaf, S.C. de (Bastiaan)" w:date="2023-03-16T00:00:00Z">
        <w:r w:rsidR="006E06B6" w:rsidDel="00E17BAA">
          <w:rPr>
            <w:rFonts w:cstheme="minorBidi"/>
          </w:rPr>
          <w:delText>}}</w:delText>
        </w:r>
        <w:r w:rsidR="00357941" w:rsidRPr="00FE7E79" w:rsidDel="00E17BAA">
          <w:rPr>
            <w:rFonts w:cstheme="minorBidi"/>
          </w:rPr>
          <w:delText>c)</w:delText>
        </w:r>
      </w:del>
      <w:ins w:id="53" w:author="Graaf, S.C. de (Bastiaan)" w:date="2023-03-16T00:00:00Z">
        <w:r w:rsidR="00E17BAA">
          <w:rPr>
            <w:rFonts w:cstheme="minorBidi"/>
          </w:rPr>
          <w:t>}c})</w:t>
        </w:r>
      </w:ins>
      <w:r w:rsidRPr="00FE7E79">
        <w:rPr>
          <w:rFonts w:cstheme="minorBidi"/>
        </w:rPr>
        <w:t>. Located at the tips of the Y-shaped antibody structure, CDRs are primarily responsible for antigen binding, and, therefore, elucidation of their sequences is of the utmost importance for antibody discovery.</w:t>
      </w:r>
    </w:p>
    <w:p w14:paraId="618203E7"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CDCAA"/>
          <w:sz w:val="21"/>
          <w:szCs w:val="21"/>
          <w:lang w:val="en-US" w:eastAsia="en-US"/>
        </w:rPr>
        <w:t>\begin</w:t>
      </w:r>
      <w:r w:rsidRPr="00155E3E">
        <w:rPr>
          <w:rFonts w:ascii="Fira Code" w:hAnsi="Fira Code" w:cs="Fira Code"/>
          <w:color w:val="D4D4D4"/>
          <w:sz w:val="21"/>
          <w:szCs w:val="21"/>
          <w:lang w:val="en-US" w:eastAsia="en-US"/>
        </w:rPr>
        <w:t>{</w:t>
      </w:r>
      <w:r w:rsidRPr="00155E3E">
        <w:rPr>
          <w:rFonts w:ascii="Fira Code" w:hAnsi="Fira Code" w:cs="Fira Code"/>
          <w:color w:val="9CDCFE"/>
          <w:sz w:val="21"/>
          <w:szCs w:val="21"/>
          <w:lang w:val="en-US" w:eastAsia="en-US"/>
        </w:rPr>
        <w:t>figure</w:t>
      </w:r>
      <w:proofErr w:type="gramStart"/>
      <w:r w:rsidRPr="00155E3E">
        <w:rPr>
          <w:rFonts w:ascii="Fira Code" w:hAnsi="Fira Code" w:cs="Fira Code"/>
          <w:color w:val="9CDCFE"/>
          <w:sz w:val="21"/>
          <w:szCs w:val="21"/>
          <w:lang w:val="en-US" w:eastAsia="en-US"/>
        </w:rPr>
        <w:t>*</w:t>
      </w:r>
      <w:r w:rsidRPr="00155E3E">
        <w:rPr>
          <w:rFonts w:ascii="Fira Code" w:hAnsi="Fira Code" w:cs="Fira Code"/>
          <w:color w:val="D4D4D4"/>
          <w:sz w:val="21"/>
          <w:szCs w:val="21"/>
          <w:lang w:val="en-US" w:eastAsia="en-US"/>
        </w:rPr>
        <w:t>}[</w:t>
      </w:r>
      <w:proofErr w:type="gramEnd"/>
      <w:r w:rsidRPr="00155E3E">
        <w:rPr>
          <w:rFonts w:ascii="Fira Code" w:hAnsi="Fira Code" w:cs="Fira Code"/>
          <w:color w:val="D4D4D4"/>
          <w:sz w:val="21"/>
          <w:szCs w:val="21"/>
          <w:lang w:val="en-US" w:eastAsia="en-US"/>
        </w:rPr>
        <w:t>!htb]</w:t>
      </w:r>
    </w:p>
    <w:p w14:paraId="53DCA8D5"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w:t>
      </w:r>
      <w:proofErr w:type="gramStart"/>
      <w:r w:rsidRPr="00155E3E">
        <w:rPr>
          <w:rFonts w:ascii="Fira Code" w:hAnsi="Fira Code" w:cs="Fira Code"/>
          <w:color w:val="DCDCAA"/>
          <w:sz w:val="21"/>
          <w:szCs w:val="21"/>
          <w:lang w:val="en-US" w:eastAsia="en-US"/>
        </w:rPr>
        <w:t>center</w:t>
      </w:r>
      <w:proofErr w:type="gramEnd"/>
    </w:p>
    <w:p w14:paraId="5345D89B"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\includegraphics</w:t>
      </w:r>
      <w:proofErr w:type="gramStart"/>
      <w:r w:rsidRPr="00155E3E">
        <w:rPr>
          <w:rFonts w:ascii="Fira Code" w:hAnsi="Fira Code" w:cs="Fira Code"/>
          <w:color w:val="D4D4D4"/>
          <w:sz w:val="21"/>
          <w:szCs w:val="21"/>
          <w:lang w:val="en-US" w:eastAsia="en-US"/>
        </w:rPr>
        <w:t>[]{</w:t>
      </w:r>
      <w:proofErr w:type="gramEnd"/>
      <w:r w:rsidRPr="00155E3E">
        <w:rPr>
          <w:rFonts w:ascii="Fira Code" w:hAnsi="Fira Code" w:cs="Fira Code"/>
          <w:color w:val="D4D4D4"/>
          <w:sz w:val="21"/>
          <w:szCs w:val="21"/>
          <w:lang w:val="en-US" w:eastAsia="en-US"/>
        </w:rPr>
        <w:t>Chapter.1/Figures/f1.png}</w:t>
      </w:r>
    </w:p>
    <w:p w14:paraId="39939B5C"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w:t>
      </w:r>
      <w:proofErr w:type="gramStart"/>
      <w:r w:rsidRPr="00155E3E">
        <w:rPr>
          <w:rFonts w:ascii="Fira Code" w:hAnsi="Fira Code" w:cs="Fira Code"/>
          <w:color w:val="DCDCAA"/>
          <w:sz w:val="21"/>
          <w:szCs w:val="21"/>
          <w:lang w:val="en-US" w:eastAsia="en-US"/>
        </w:rPr>
        <w:t>caption</w:t>
      </w:r>
      <w:r w:rsidRPr="00155E3E">
        <w:rPr>
          <w:rFonts w:ascii="Fira Code" w:hAnsi="Fira Code" w:cs="Fira Code"/>
          <w:color w:val="D4D4D4"/>
          <w:sz w:val="21"/>
          <w:szCs w:val="21"/>
          <w:lang w:val="en-US" w:eastAsia="en-US"/>
        </w:rPr>
        <w:t>{</w:t>
      </w:r>
      <w:proofErr w:type="gramEnd"/>
    </w:p>
    <w:p w14:paraId="6EBBE539"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w:t>
      </w:r>
      <w:proofErr w:type="gramStart"/>
      <w:r w:rsidRPr="00155E3E">
        <w:rPr>
          <w:rFonts w:ascii="Fira Code" w:hAnsi="Fira Code" w:cs="Fira Code"/>
          <w:color w:val="DCDCAA"/>
          <w:sz w:val="21"/>
          <w:szCs w:val="21"/>
          <w:lang w:val="en-US" w:eastAsia="en-US"/>
        </w:rPr>
        <w:t>textbf</w:t>
      </w:r>
      <w:r w:rsidRPr="00155E3E">
        <w:rPr>
          <w:rFonts w:ascii="Fira Code" w:hAnsi="Fira Code" w:cs="Fira Code"/>
          <w:color w:val="D4D4D4"/>
          <w:sz w:val="21"/>
          <w:szCs w:val="21"/>
          <w:lang w:val="en-US" w:eastAsia="en-US"/>
        </w:rPr>
        <w:t>{</w:t>
      </w:r>
      <w:proofErr w:type="gramEnd"/>
      <w:r w:rsidRPr="00155E3E">
        <w:rPr>
          <w:rFonts w:ascii="Fira Code" w:hAnsi="Fira Code" w:cs="Fira Code"/>
          <w:color w:val="569CD6"/>
          <w:sz w:val="21"/>
          <w:szCs w:val="21"/>
          <w:lang w:val="en-US" w:eastAsia="en-US"/>
        </w:rPr>
        <w:t>Nomenclature, structure, and diversity of IgG1 antibodies.</w:t>
      </w:r>
      <w:r w:rsidRPr="00155E3E">
        <w:rPr>
          <w:rFonts w:ascii="Fira Code" w:hAnsi="Fira Code" w:cs="Fira Code"/>
          <w:color w:val="D4D4D4"/>
          <w:sz w:val="21"/>
          <w:szCs w:val="21"/>
          <w:lang w:val="en-US" w:eastAsia="en-US"/>
        </w:rPr>
        <w:t xml:space="preserve">} </w:t>
      </w:r>
    </w:p>
    <w:p w14:paraId="39559C84"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(a) Nomenclature and protein fragments of an IgG1 molecule. The antigen-binding domain, containing light and heavy chain (LC and HC respectively) variable regions, is termed Fab (or Fab2 when dimerized). The constant part of the heavy chain carrying an N-glycosylation site is called Fc. Other IgG subclasses vary in their heavy chain constant region (Fc) and disulphide patterns. (b) The diversity in antibodies originates primarily from the V, D, J, and C-allele (each annotated with a </w:t>
      </w:r>
      <w:r w:rsidRPr="00155E3E">
        <w:rPr>
          <w:rFonts w:ascii="Fira Code" w:hAnsi="Fira Code" w:cs="Fira Code"/>
          <w:color w:val="D4D4D4"/>
          <w:sz w:val="21"/>
          <w:szCs w:val="21"/>
          <w:lang w:val="en-US" w:eastAsia="en-US"/>
        </w:rPr>
        <w:lastRenderedPageBreak/>
        <w:t xml:space="preserve">distinct colour) recombination process. In this process, each of many individual V, D, J, and C-alleles can recombine with any of the other gene segments, yielding thousands of possible combinations, </w:t>
      </w:r>
      <w:proofErr w:type="gramStart"/>
      <w:r w:rsidRPr="00155E3E">
        <w:rPr>
          <w:rFonts w:ascii="Fira Code" w:hAnsi="Fira Code" w:cs="Fira Code"/>
          <w:color w:val="D4D4D4"/>
          <w:sz w:val="21"/>
          <w:szCs w:val="21"/>
          <w:lang w:val="en-US" w:eastAsia="en-US"/>
        </w:rPr>
        <w:t>in particular for</w:t>
      </w:r>
      <w:proofErr w:type="gramEnd"/>
      <w:r w:rsidRPr="00155E3E">
        <w:rPr>
          <w:rFonts w:ascii="Fira Code" w:hAnsi="Fira Code" w:cs="Fira Code"/>
          <w:color w:val="D4D4D4"/>
          <w:sz w:val="21"/>
          <w:szCs w:val="21"/>
          <w:lang w:val="en-US" w:eastAsia="en-US"/>
        </w:rPr>
        <w:t xml:space="preserve"> the heavy chain, which incorporates the most diverse D region. (c) Sequence logo created by the alignment of in silico generated sequences of Ig kappa (IGK) and lambda (IGL) light chains and Ig heavy chain (IGH) from the international ImMunoGeneTics (IMGT) information system database.</w:t>
      </w:r>
      <w:r w:rsidRPr="00155E3E">
        <w:rPr>
          <w:rFonts w:ascii="Fira Code" w:hAnsi="Fira Code" w:cs="Fira Code"/>
          <w:color w:val="C586C0"/>
          <w:sz w:val="21"/>
          <w:szCs w:val="21"/>
          <w:lang w:val="en-US" w:eastAsia="en-US"/>
        </w:rPr>
        <w:t>\cite</w:t>
      </w:r>
      <w:r w:rsidRPr="00155E3E">
        <w:rPr>
          <w:rFonts w:ascii="Fira Code" w:hAnsi="Fira Code" w:cs="Fira Code"/>
          <w:color w:val="D4D4D4"/>
          <w:sz w:val="21"/>
          <w:szCs w:val="21"/>
          <w:lang w:val="en-US" w:eastAsia="en-US"/>
        </w:rPr>
        <w:t>{lefranc2003imgt, lefranc2020immunoglobulins} Even though the displayed sequences are part of the variable domain, large stretches of these sequences, also known as the framework regions (FRs), are relatively conserved, compared to the hypervariable complementarity determining regions (CDRs), coloured in accordance with (a).</w:t>
      </w:r>
    </w:p>
    <w:p w14:paraId="24624182"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w:t>
      </w:r>
    </w:p>
    <w:p w14:paraId="6877CBA0" w14:textId="6F439108"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C586C0"/>
          <w:sz w:val="21"/>
          <w:szCs w:val="21"/>
          <w:lang w:val="en-US" w:eastAsia="en-US"/>
        </w:rPr>
        <w:t>\label</w:t>
      </w:r>
      <w:r w:rsidRPr="00155E3E">
        <w:rPr>
          <w:rFonts w:ascii="Fira Code" w:hAnsi="Fira Code" w:cs="Fira Code"/>
          <w:color w:val="D4D4D4"/>
          <w:sz w:val="21"/>
          <w:szCs w:val="21"/>
          <w:lang w:val="en-US" w:eastAsia="en-US"/>
        </w:rPr>
        <w:t>{</w:t>
      </w:r>
      <w:proofErr w:type="gramStart"/>
      <w:r w:rsidRPr="00155E3E">
        <w:rPr>
          <w:rFonts w:ascii="Fira Code" w:hAnsi="Fira Code" w:cs="Fira Code"/>
          <w:color w:val="9CDCFE"/>
          <w:sz w:val="21"/>
          <w:szCs w:val="21"/>
          <w:lang w:val="en-US" w:eastAsia="en-US"/>
        </w:rPr>
        <w:t>fig:fig</w:t>
      </w:r>
      <w:proofErr w:type="gramEnd"/>
      <w:r w:rsidRPr="00155E3E">
        <w:rPr>
          <w:rFonts w:ascii="Fira Code" w:hAnsi="Fira Code" w:cs="Fira Code"/>
          <w:color w:val="9CDCFE"/>
          <w:sz w:val="21"/>
          <w:szCs w:val="21"/>
          <w:lang w:val="en-US" w:eastAsia="en-US"/>
        </w:rPr>
        <w:t>1</w:t>
      </w:r>
      <w:r>
        <w:rPr>
          <w:rFonts w:ascii="Fira Code" w:hAnsi="Fira Code" w:cs="Fira Code"/>
          <w:color w:val="9CDCFE"/>
          <w:sz w:val="21"/>
          <w:szCs w:val="21"/>
          <w:lang w:val="en-US" w:eastAsia="en-US"/>
        </w:rPr>
        <w:t>.1</w:t>
      </w:r>
      <w:r w:rsidRPr="00155E3E">
        <w:rPr>
          <w:rFonts w:ascii="Fira Code" w:hAnsi="Fira Code" w:cs="Fira Code"/>
          <w:color w:val="D4D4D4"/>
          <w:sz w:val="21"/>
          <w:szCs w:val="21"/>
          <w:lang w:val="en-US" w:eastAsia="en-US"/>
        </w:rPr>
        <w:t>}</w:t>
      </w:r>
    </w:p>
    <w:p w14:paraId="0BDF77B6" w14:textId="52B0EB59"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CDCAA"/>
          <w:sz w:val="21"/>
          <w:szCs w:val="21"/>
          <w:lang w:val="en-US" w:eastAsia="en-US"/>
        </w:rPr>
        <w:t>\</w:t>
      </w:r>
      <w:proofErr w:type="gramStart"/>
      <w:r w:rsidRPr="00155E3E">
        <w:rPr>
          <w:rFonts w:ascii="Fira Code" w:hAnsi="Fira Code" w:cs="Fira Code"/>
          <w:color w:val="DCDCAA"/>
          <w:sz w:val="21"/>
          <w:szCs w:val="21"/>
          <w:lang w:val="en-US" w:eastAsia="en-US"/>
        </w:rPr>
        <w:t>end</w:t>
      </w:r>
      <w:proofErr w:type="gramEnd"/>
      <w:r w:rsidRPr="00155E3E">
        <w:rPr>
          <w:rFonts w:ascii="Fira Code" w:hAnsi="Fira Code" w:cs="Fira Code"/>
          <w:color w:val="D4D4D4"/>
          <w:sz w:val="21"/>
          <w:szCs w:val="21"/>
          <w:lang w:val="en-US" w:eastAsia="en-US"/>
        </w:rPr>
        <w:t>{</w:t>
      </w:r>
      <w:r w:rsidRPr="00155E3E">
        <w:rPr>
          <w:rFonts w:ascii="Fira Code" w:hAnsi="Fira Code" w:cs="Fira Code"/>
          <w:color w:val="9CDCFE"/>
          <w:sz w:val="21"/>
          <w:szCs w:val="21"/>
          <w:lang w:val="en-US" w:eastAsia="en-US"/>
        </w:rPr>
        <w:t>figure*</w:t>
      </w:r>
      <w:r w:rsidRPr="00155E3E">
        <w:rPr>
          <w:rFonts w:ascii="Fira Code" w:hAnsi="Fira Code" w:cs="Fira Code"/>
          <w:color w:val="D4D4D4"/>
          <w:sz w:val="21"/>
          <w:szCs w:val="21"/>
          <w:lang w:val="en-US" w:eastAsia="en-US"/>
        </w:rPr>
        <w:t>}</w:t>
      </w:r>
    </w:p>
    <w:p w14:paraId="3E1B8531" w14:textId="1C3BCDD0" w:rsidR="008D07BF" w:rsidRPr="00FE7E79" w:rsidRDefault="008D07BF" w:rsidP="001E058C">
      <w:pPr>
        <w:pStyle w:val="Paragraph"/>
      </w:pPr>
      <w:r w:rsidRPr="00FE7E79">
        <w:t xml:space="preserve">The Fc part of Igs is used to classify antibodies into one of 5 classes: IgA, IgD, IgE, IgG, and IgM. Some of these classes are divided further into subclasses denoted by numbers, e.g., IgG1-4 or IgA1 and IgA2. Although the function of the classes and subclasses is different, their variable regions stem from the shared pool of genes. Therefore, for simplicity, in this review, we focus primarily on IgG1, the most abundant antibody subclass in serum, and the predominantly used subclass for biotherapeutic development. Still, concerning </w:t>
      </w:r>
      <w:del w:id="54" w:author="Graaf, S.C. de (Bastiaan)" w:date="2023-03-16T00:05:00Z">
        <w:r w:rsidR="00105923" w:rsidDel="00DC1750">
          <w:rPr>
            <w:i/>
            <w:iCs/>
          </w:rPr>
          <w:delText>\emph{</w:delText>
        </w:r>
        <w:r w:rsidR="003A28B2" w:rsidDel="00DC1750">
          <w:rPr>
            <w:i/>
            <w:iCs/>
          </w:rPr>
          <w:delText>de novo}</w:delText>
        </w:r>
      </w:del>
      <w:ins w:id="55" w:author="Graaf, S.C. de (Bastiaan)" w:date="2023-03-16T00:05:00Z">
        <w:r w:rsidR="00DC1750" w:rsidRPr="00DC1750">
          <w:rPr>
            <w:iCs/>
          </w:rPr>
          <w:t>\</w:t>
        </w:r>
        <w:proofErr w:type="gramStart"/>
        <w:r w:rsidR="00DC1750" w:rsidRPr="00DC1750">
          <w:rPr>
            <w:iCs/>
          </w:rPr>
          <w:t>emph{</w:t>
        </w:r>
        <w:proofErr w:type="gramEnd"/>
        <w:r w:rsidR="00DC1750" w:rsidRPr="00DC1750">
          <w:rPr>
            <w:iCs/>
          </w:rPr>
          <w:t>de novo}</w:t>
        </w:r>
      </w:ins>
      <w:r w:rsidRPr="00FE7E79">
        <w:t xml:space="preserve"> sequencing by </w:t>
      </w:r>
      <w:r w:rsidR="00575A7D" w:rsidRPr="00FE7E79">
        <w:t>MS</w:t>
      </w:r>
      <w:r w:rsidRPr="00FE7E79">
        <w:t>, different Ig classes and subclasses pose similar challenges and opportunities.</w:t>
      </w:r>
    </w:p>
    <w:p w14:paraId="412BB823" w14:textId="37523B23" w:rsidR="008D07BF" w:rsidRPr="00FE7E79" w:rsidRDefault="00155E3E" w:rsidP="00105923">
      <w:pPr>
        <w:pStyle w:val="Heading2"/>
      </w:pPr>
      <w:r>
        <w:t>!!</w:t>
      </w:r>
      <w:r w:rsidR="008D07BF" w:rsidRPr="00FE7E79">
        <w:t xml:space="preserve"> Modalities of MS-based antibody analysis</w:t>
      </w:r>
    </w:p>
    <w:p w14:paraId="541B0ED0" w14:textId="139CF98F" w:rsidR="00536B2E" w:rsidRPr="00536B2E" w:rsidRDefault="009C1A56" w:rsidP="00BA4418">
      <w:pPr>
        <w:pStyle w:val="Paragraph"/>
      </w:pPr>
      <w:r>
        <w:t>Proteomics is t</w:t>
      </w:r>
      <w:r w:rsidR="00536B2E" w:rsidRPr="00536B2E">
        <w:t xml:space="preserve">he large-scale </w:t>
      </w:r>
      <w:r w:rsidR="008925E5">
        <w:t xml:space="preserve">study </w:t>
      </w:r>
      <w:r w:rsidR="00536B2E" w:rsidRPr="00536B2E">
        <w:t>of proteins. Many different peptide- and protein-centric MS-based approaches have been developed for proteomics, whereby some of these have been adapted for de novo sequence analysis of antibodies.</w:t>
      </w:r>
    </w:p>
    <w:p w14:paraId="1917CE84" w14:textId="4D2A8C5B" w:rsidR="008A518E" w:rsidRPr="008A518E" w:rsidRDefault="00536B2E" w:rsidP="00504946">
      <w:pPr>
        <w:pStyle w:val="Paragraph"/>
      </w:pPr>
      <w:r w:rsidRPr="00536B2E">
        <w:t>Bottom-up (BU) or shotgun proteomics is by far the most widespread approach in MS-based protein analysis. In it, protein samples are digested by one or more proteases</w:t>
      </w:r>
      <w:r w:rsidR="008D07BF" w:rsidRPr="00FE7E79">
        <w:t xml:space="preserve">, and the resulting peptides are separated by some form of liquid chromatography (usually </w:t>
      </w:r>
      <w:r w:rsidR="008D07BF" w:rsidRPr="00FE7E79">
        <w:lastRenderedPageBreak/>
        <w:t>reversed-phase (RP)-HPLC), after which their peptide</w:t>
      </w:r>
      <w:r w:rsidR="009F2BC7" w:rsidRPr="00FE7E79">
        <w:t xml:space="preserve"> masses are recorded</w:t>
      </w:r>
      <w:r w:rsidR="008D07BF" w:rsidRPr="00FE7E79">
        <w:t xml:space="preserve"> (MS1)</w:t>
      </w:r>
      <w:r w:rsidR="005C52E6" w:rsidRPr="00FE7E79">
        <w:t>. Highly abundant precursor ions are then selected for fragmentation</w:t>
      </w:r>
      <w:r w:rsidR="00A07A04" w:rsidRPr="00FE7E79">
        <w:t>,</w:t>
      </w:r>
      <w:r w:rsidR="008D07BF" w:rsidRPr="00FE7E79">
        <w:t xml:space="preserve"> and </w:t>
      </w:r>
      <w:r w:rsidR="00A07A04" w:rsidRPr="00FE7E79">
        <w:t xml:space="preserve">the masses of their </w:t>
      </w:r>
      <w:r w:rsidR="008D07BF" w:rsidRPr="00FE7E79">
        <w:t>fragment</w:t>
      </w:r>
      <w:r w:rsidR="00A07A04" w:rsidRPr="00FE7E79">
        <w:t xml:space="preserve"> ions</w:t>
      </w:r>
      <w:r w:rsidR="008D07BF" w:rsidRPr="00FE7E79">
        <w:t xml:space="preserve"> (MS2) are recorded. </w:t>
      </w:r>
      <w:del w:id="56" w:author="Graaf, S.C. de (Bastiaan)" w:date="2023-03-24T15:27:00Z">
        <w:r w:rsidR="00885806" w:rsidRPr="00885806" w:rsidDel="00CE6D2C">
          <w:delText xml:space="preserve">To avoid ambiguity, in this review, we distinguish between chemical or enzymatic cleavage, where proteins are digested into peptides before analysis by MS (referred to in this manuscript as </w:delText>
        </w:r>
        <w:r w:rsidR="00885806" w:rsidRPr="00DC1750" w:rsidDel="00CE6D2C">
          <w:rPr>
            <w:rPrChange w:id="57" w:author="Graaf, S.C. de (Bastiaan)" w:date="2023-03-16T00:08:00Z">
              <w:rPr>
                <w:i/>
                <w:iCs/>
              </w:rPr>
            </w:rPrChange>
          </w:rPr>
          <w:delText>cleavage/digestion</w:delText>
        </w:r>
        <w:r w:rsidR="00885806" w:rsidRPr="00885806" w:rsidDel="00CE6D2C">
          <w:delText xml:space="preserve">), and gas-phase fragmentation in the collision area of a mass spectrometer (referred to in this manuscript as </w:delText>
        </w:r>
        <w:r w:rsidR="00885806" w:rsidRPr="00DC1750" w:rsidDel="00CE6D2C">
          <w:rPr>
            <w:rPrChange w:id="58" w:author="Graaf, S.C. de (Bastiaan)" w:date="2023-03-16T00:08:00Z">
              <w:rPr>
                <w:i/>
                <w:iCs/>
              </w:rPr>
            </w:rPrChange>
          </w:rPr>
          <w:delText>fragmentation/dissociation</w:delText>
        </w:r>
        <w:r w:rsidR="00885806" w:rsidRPr="00DC1750" w:rsidDel="00CE6D2C">
          <w:delText xml:space="preserve">), </w:delText>
        </w:r>
        <w:r w:rsidR="00885806" w:rsidRPr="00885806" w:rsidDel="00CE6D2C">
          <w:delText xml:space="preserve">where precursor ions are dissociated into fragment ions. </w:delText>
        </w:r>
      </w:del>
    </w:p>
    <w:p w14:paraId="4543F3A0" w14:textId="4A202966" w:rsidR="008D07BF" w:rsidRPr="00FE7E79" w:rsidRDefault="008D07BF" w:rsidP="00504946">
      <w:pPr>
        <w:pStyle w:val="Paragraph"/>
        <w:rPr>
          <w:b/>
          <w:bCs/>
        </w:rPr>
      </w:pPr>
      <w:r w:rsidRPr="00FE7E79">
        <w:t>Because digestion and MS-based fragmentation adhere to highly specific rules, peptides and their gas-phase fragment</w:t>
      </w:r>
      <w:r w:rsidR="00D425A5" w:rsidRPr="00FE7E79">
        <w:t xml:space="preserve"> ion</w:t>
      </w:r>
      <w:r w:rsidRPr="00FE7E79">
        <w:t xml:space="preserve">s can be predicted. Consequently, peptides and their parent proteins are identified by comparing recorded spectra </w:t>
      </w:r>
      <w:r w:rsidR="002F2CE5" w:rsidRPr="00FE7E79">
        <w:t>to the spectra simulated from protein or DNA databases</w:t>
      </w:r>
      <w:r w:rsidRPr="00FE7E79">
        <w:t>.</w:t>
      </w:r>
      <w:r w:rsidRPr="00FE7E79">
        <w:fldChar w:fldCharType="begin" w:fldLock="1"/>
      </w:r>
      <w:r w:rsidR="000A2B0E">
        <w:instrText>ADDIN CSL_CITATION {"citationItems":[{"id":"ITEM-1","itemData":{"DOI":"10.1038/nature01511","ISSN":"0028-0836","PMID":"12634793","abstract":"Recent successes illustrate the role of mass spectrometry-based proteomics as an indispensable tool for molecular and cellular biology and for the emerging field of systems biology. These include the study of protein-protein interactions via affinity-based isolations on a small and proteome-wide scale, the mapping of numerous organelles, the concurrent description of the malaria parasite genome and proteome, and the generation of quantitative protein profiles from diverse species. The ability of mass spectrometry to identify and, increasingly, to precisely quantify thousands of proteins from complex samples can be expected to impact broadly on biology and medicine.","author":[{"dropping-particle":"","family":"Aebersold","given":"Ruedi","non-dropping-particle":"","parse-names":false,"suffix":""},{"dropping-particle":"","family":"Mann","given":"Matthias","non-dropping-particle":"","parse-names":false,"suffix":""}],"container-title":"Nature","id":"ITEM-1","issue":"6928","issued":{"date-parts":[["2003","3","13"]]},"page":"198-207","publisher":"Nature Publishing Group","title":"Mass spectrometry-based proteomics","type":"article-journal","volume":"422"},"uris":["http://www.mendeley.com/documents/?uuid=7e51fa7b-6d56-4a0b-be17-d7a5180e0055"]}],"mendeley":{"formattedCitation":"\\cite{Aebersold2003Mass spectrometry-based proteomics}","plainTextFormattedCitation":"\\cite{Aebersold2003Mass spectrometry-based proteomics}","previouslyFormattedCitation":"&lt;sup&gt;25&lt;/sup&gt;"},"properties":{"noteIndex":0},"schema":"https://github.com/citation-style-language/schema/raw/master/csl-citation.json"}</w:instrText>
      </w:r>
      <w:r w:rsidRPr="00FE7E79">
        <w:fldChar w:fldCharType="separate"/>
      </w:r>
      <w:r w:rsidR="000A2B0E" w:rsidRPr="000A2B0E">
        <w:rPr>
          <w:noProof/>
        </w:rPr>
        <w:t>\cite{Aebersold2003Mass spectrometry-based proteomics}</w:t>
      </w:r>
      <w:r w:rsidRPr="00FE7E79">
        <w:fldChar w:fldCharType="end"/>
      </w:r>
      <w:r w:rsidRPr="00FE7E79">
        <w:t xml:space="preserve"> For antibody sequencing, personalized databases are required for identification. Yet, digestion-based strategies are still widely used even without an available database. Individual spectra can be </w:t>
      </w:r>
      <w:del w:id="59" w:author="Graaf, S.C. de (Bastiaan)" w:date="2023-03-16T00:05:00Z">
        <w:r w:rsidR="00105923" w:rsidDel="00DC1750">
          <w:rPr>
            <w:i/>
            <w:iCs/>
          </w:rPr>
          <w:delText>\emph{</w:delText>
        </w:r>
        <w:r w:rsidR="003A28B2" w:rsidDel="00DC1750">
          <w:rPr>
            <w:i/>
            <w:iCs/>
          </w:rPr>
          <w:delText>de novo}</w:delText>
        </w:r>
      </w:del>
      <w:ins w:id="60" w:author="Graaf, S.C. de (Bastiaan)" w:date="2023-03-16T00:05:00Z">
        <w:r w:rsidR="00DC1750" w:rsidRPr="00DC1750">
          <w:rPr>
            <w:iCs/>
          </w:rPr>
          <w:t>\emph{de novo}</w:t>
        </w:r>
      </w:ins>
      <w:r w:rsidRPr="00FE7E79">
        <w:t xml:space="preserve"> sequenced, and the resulting reads can be assembled into full-length sequences.</w:t>
      </w:r>
      <w:r w:rsidRPr="00FE7E79">
        <w:fldChar w:fldCharType="begin" w:fldLock="1"/>
      </w:r>
      <w:r w:rsidR="000A2B0E">
        <w:instrText xml:space="preserve">ADDIN CSL_CITATION {"citationItems":[{"id":"ITEM-1","itemData":{"DOI":"10.1038/srep31730","ISBN":"2045-2322 (Electronic)${\\textbackslash}$r2045-2322 (Linking)","ISSN":"2045-2322","PMID":"27562653","author":[{"dropping-particle":"","family":"Tran","given":"Ngoc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Reports","id":"ITEM-1","issue":"1","issued":{"date-parts":[["2016","10","26"]]},"note":"Times cited: 1","page":"31730","title":"Complete De Novo Assembly of Monoclonal Antibody Sequences","type":"article-journal","volume":"6"},"uris":["http://www.mendeley.com/documents/?uuid=555c58da-0d1e-41de-a65e-280211e2386b"]},{"id":"ITEM-2","itemData":{"DOI":"10.1074/mcp.M111.015768","ISSN":"15359476","PMID":"22798278","author":[{"dropping-particle":"","family":"Guthals","given":"Adrian","non-dropping-particle":"","parse-names":false,"suffix":""},{"dropping-particle":"","family":"Clauser","given":"Karl R","non-dropping-particle":"","parse-names":false,"suffix":""},{"dropping-particle":"","family":"Bandeira","given":"Nuno","non-dropping-particle":"","parse-names":false,"suffix":""}],"container-title":"Molecular &amp; Cellular Proteomics","id":"ITEM-2","issue":"10","issued":{"date-parts":[["2012","10"]]},"note":"Times cited: 1","page":"1084-1096","publisher":"American Society for Biochemistry and Molecular Biology","title":"Shotgun Protein Sequencing with Meta-contig Assembly","type":"article-journal","volume":"11"},"uris":["http://www.mendeley.com/documents/?uuid=69a843f9-4895-4499-b0a4-cbc91cbacde0"]},{"id":"ITEM-3","itemData":{"DOI":"10.1007/s13361-016-1580-0","ISSN":"1879-1123","PMID":"28105549","abstract":"Applications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0A2B0E">
        <w:rPr>
          <w:rFonts w:ascii="Malgun Gothic" w:eastAsia="Malgun Gothic" w:hAnsi="Malgun Gothic" w:cs="Malgun Gothic" w:hint="eastAsia"/>
        </w:rPr>
        <w:instrText>ᅟ</w:instrText>
      </w:r>
      <w:r w:rsidR="000A2B0E">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Spectrometry","id":"ITEM-3","issue":"5","issued":{"date-parts":[["2017","5","19"]]},"page":"803-810","publisher":"Springer New York LLC","title":"Automated Antibody De Novo Sequencing and Its Utility in Biopharmaceutical Discovery.","type":"article-journal","volume":"28"},"uris":["http://www.mendeley.com/documents/?uuid=ba2bf5d4-1387-3800-be5e-d007b2970d98"]}],"mendeley":{"formattedCitation":"\\cite{Tran2016Complete De Novo Assembly of Monoclonal Antibody Sequences|||Guthals2012Shotgun Protein Sequencing with Meta-contig Assembly|||Sen2017Automated Antibody De Novo Sequencing and Its Utility in Biopharmaceutical Discovery.}","plainTextFormattedCitation":"\\cite{Tran2016Complete De Novo Assembly of Monoclonal Antibody Sequences|||Guthals2012Shotgun Protein Sequencing with Meta-contig Assembly|||Sen2017Automated Antibody De Novo Sequencing and Its Utility in Biopharmaceutical Discovery.}","previouslyFormattedCitation":"&lt;sup&gt;16,26,27&lt;/sup&gt;"},"properties":{"noteIndex":0},"schema":"https://github.com/citation-style-language/schema/raw/master/csl-citation.json"}</w:instrText>
      </w:r>
      <w:r w:rsidRPr="00FE7E79">
        <w:fldChar w:fldCharType="separate"/>
      </w:r>
      <w:r w:rsidR="000A2B0E" w:rsidRPr="000A2B0E">
        <w:rPr>
          <w:noProof/>
        </w:rPr>
        <w:t>\cite{Tran2016Complete De Novo Assembly of Monoclonal Antibody Sequences|||Guthals2012Shotgun Protein Sequencing with Meta-contig Assembly|||Sen2017Automated Antibody De Novo Sequencing and Its Utility in Biopharmaceutical Discovery.}</w:t>
      </w:r>
      <w:r w:rsidRPr="00FE7E79">
        <w:fldChar w:fldCharType="end"/>
      </w:r>
    </w:p>
    <w:p w14:paraId="5AE623F4" w14:textId="46CFFF49" w:rsidR="008D07BF" w:rsidRPr="00FE7E79" w:rsidRDefault="008D07BF" w:rsidP="001E058C">
      <w:pPr>
        <w:pStyle w:val="Paragraph"/>
        <w:rPr>
          <w:b/>
          <w:bCs/>
        </w:rPr>
      </w:pPr>
      <w:r w:rsidRPr="00FE7E79">
        <w:t>Additionally, intact mass analysis is a useful tool for protein analysis, providing masses that can be considered fingerprints of the species (known as proteoforms) present in the sample. Comparing different masses can lead to conclusions about relations between multiple species, for instance, if they differ by the mass of a known mutation,</w:t>
      </w:r>
      <w:r w:rsidR="00E0230C" w:rsidRPr="00FE7E79">
        <w:t xml:space="preserve"> post-translational modification (</w:t>
      </w:r>
      <w:r w:rsidRPr="00FE7E79">
        <w:t>PTM</w:t>
      </w:r>
      <w:r w:rsidR="00E0230C" w:rsidRPr="00FE7E79">
        <w:t>)</w:t>
      </w:r>
      <w:r w:rsidRPr="00FE7E79">
        <w:t>, or signal peptide.</w:t>
      </w:r>
      <w:r w:rsidRPr="00FE7E79">
        <w:fldChar w:fldCharType="begin" w:fldLock="1"/>
      </w:r>
      <w:r w:rsidR="000A2B0E">
        <w:instrText>ADDIN CSL_CITATION {"citationItems":[{"id":"ITEM-1","itemData":{"DOI":"10.1038/s41592-019-0457-0","ISSN":"1548-7105","PMID":"31249407","abstract":"One gene can give rise to many functionally distinct proteoforms, each of which has a characteristic molecular mass. Top-down mass spectrometry enables the analysis of intact proteins and proteoforms. Here members of the Consortium for Top-Down Proteomics provide a decision tree that guides researchers to robust protocols for mass analysis of intact proteins (antibodies, membrane proteins and others) from mixtures of varying complexity. We also present cross-platform analytical benchmarks using a protein standard sample, to allow users to gauge their proficiency. The Consortium for Top-Down Proteomics presents a decision-tree-based guide to sample preparation and analysis protocols for researchers performing top-down mass-spectrometry-based analysis of intact proteins.","author":[{"dropping-particle":"","family":"Donnelly","given":"Daniel P.","non-dropping-particle":"","parse-names":false,"suffix":""},{"dropping-particle":"","family":"Rawlins","given":"Catherine M.","non-dropping-particle":"","parse-names":false,"suffix":""},{"dropping-particle":"","family":"DeHart","given":"Caroline J.","non-dropping-particle":"","parse-names":false,"suffix":""},{"dropping-particle":"","family":"Fornelli","given":"Luca","non-dropping-particle":"","parse-names":false,"suffix":""},{"dropping-particle":"","family":"Schachner","given":"Luis F.","non-dropping-particle":"","parse-names":false,"suffix":""},{"dropping-particle":"","family":"Lin","given":"Ziqing","non-dropping-particle":"","parse-names":false,"suffix":""},{"dropping-particle":"","family":"Lippens","given":"Jennifer L.","non-dropping-particle":"","parse-names":false,"suffix":""},{"dropping-particle":"","family":"Aluri","given":"Krishna C.","non-dropping-particle":"","parse-names":false,"suffix":""},{"dropping-particle":"","family":"Sarin","given":"Richa","non-dropping-particle":"","parse-names":false,"suffix":""},{"dropping-particle":"","family":"Chen","given":"Bifan","non-dropping-particle":"","parse-names":false,"suffix":""},{"dropping-particle":"","family":"Lantz","given":"Carter","non-dropping-particle":"","parse-names":false,"suffix":""},{"dropping-particle":"","family":"Jung","given":"Wonhyeuk","non-dropping-particle":"","parse-names":false,"suffix":""},{"dropping-particle":"","family":"Johnson","given":"Kendall R.","non-dropping-particle":"","parse-names":false,"suffix":""},{"dropping-particle":"","family":"Koller","given":"Antonius","non-dropping-particle":"","parse-names":false,"suffix":""},{"dropping-particle":"","family":"Wolff","given":"Jeremy J.","non-dropping-particle":"","parse-names":false,"suffix":""},{"dropping-particle":"","family":"Campuzano","given":"Iain D.G.","non-dropping-particle":"","parse-names":false,"suffix":""},{"dropping-particle":"","family":"Auclair","given":"Jared R.","non-dropping-particle":"","parse-names":false,"suffix":""},{"dropping-particle":"","family":"Ivanov","given":"Alexander R.","non-dropping-particle":"","parse-names":false,"suffix":""},{"dropping-particle":"","family":"Whitelegge","given":"Julian P.","non-dropping-particle":"","parse-names":false,"suffix":""},{"dropping-particle":"","family":"Paša-Tolić","given":"Ljiljana","non-dropping-particle":"","parse-names":false,"suffix":""},{"dropping-particle":"","family":"Chamot-Rooke","given":"Julia","non-dropping-particle":"","parse-names":false,"suffix":""},{"dropping-particle":"","family":"Danis","given":"Paul O.","non-dropping-particle":"","parse-names":false,"suffix":""},{"dropping-particle":"","family":"Smith","given":"Lloyd M.","non-dropping-particle":"","parse-names":false,"suffix":""},{"dropping-particle":"","family":"Tsybin","given":"Yury O.","non-dropping-particle":"","parse-names":false,"suffix":""},{"dropping-particle":"","family":"Loo","given":"Joseph A.","non-dropping-particle":"","parse-names":false,"suffix":""},{"dropping-particle":"","family":"Ge","given":"Ying","non-dropping-particle":"","parse-names":false,"suffix":""},{"dropping-particle":"","family":"Kelleher","given":"Neil L.","non-dropping-particle":"","parse-names":false,"suffix":""},{"dropping-particle":"","family":"Agar","given":"Jeffrey N.","non-dropping-particle":"","parse-names":false,"suffix":""}],"container-title":"Nature Methods 2019 16:7","id":"ITEM-1","issue":"7","issued":{"date-parts":[["2019","6","27"]]},"page":"587-594","publisher":"Nature Publishing Group","title":"Best practices and benchmarks for intact protein analysis for top-down mass spectrometry","type":"article-journal","volume":"16"},"uris":["http://www.mendeley.com/documents/?uuid=c084d30d-7b31-4910-9fbb-4b8fa401c035"]}],"mendeley":{"formattedCitation":"\\cite{Donnelly2019Best practices and benchmarks for intact protein analysis for top-down mass spectrometry}","plainTextFormattedCitation":"\\cite{Donnelly2019Best practices and benchmarks for intact protein analysis for top-down mass spectrometry}","previouslyFormattedCitation":"&lt;sup&gt;28&lt;/sup&gt;"},"properties":{"noteIndex":0},"schema":"https://github.com/citation-style-language/schema/raw/master/csl-citation.json"}</w:instrText>
      </w:r>
      <w:r w:rsidRPr="00FE7E79">
        <w:fldChar w:fldCharType="separate"/>
      </w:r>
      <w:r w:rsidR="000A2B0E" w:rsidRPr="000A2B0E">
        <w:rPr>
          <w:noProof/>
        </w:rPr>
        <w:t>\cite{Donnelly2019Best practices and benchmarks for intact protein analysis for top-down mass spectrometry}</w:t>
      </w:r>
      <w:r w:rsidRPr="00FE7E79">
        <w:fldChar w:fldCharType="end"/>
      </w:r>
      <w:r w:rsidRPr="00FE7E79">
        <w:t xml:space="preserve"> In the case of antibodies, such analysis can be performed with the protein in its native, and possibly complexed, state, or unfolded and separated into the comprising chains. Such approaches can provide valuable insights in the context of antibodies, e.g., by assessing the complexity of antibody repertoire or following changes in abundance of specific clones.</w:t>
      </w:r>
      <w:r w:rsidRPr="00FE7E79">
        <w:fldChar w:fldCharType="begin" w:fldLock="1"/>
      </w:r>
      <w:r w:rsidR="000A2B0E">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dynamic","type":"article-journal","volume":"12"},"uris":["http://www.mendeley.com/documents/?uuid=a566a58b-ff23-3b29-bfd5-5dce88cd9a98"]}],"mendeley":{"formattedCitation":"\\cite{Bondt2021Human plasma IgG1 repertoires are simple, unique, and dynamic}","plainTextFormattedCitation":"\\cite{Bondt2021Human plasma IgG1 repertoires are simple, unique, and dynamic}","previouslyFormattedCitation":"&lt;sup&gt;29&lt;/sup&gt;"},"properties":{"noteIndex":0},"schema":"https://github.com/citation-style-language/schema/raw/master/csl-citation.json"}</w:instrText>
      </w:r>
      <w:r w:rsidRPr="00FE7E79">
        <w:fldChar w:fldCharType="separate"/>
      </w:r>
      <w:r w:rsidR="000A2B0E" w:rsidRPr="000A2B0E">
        <w:rPr>
          <w:noProof/>
        </w:rPr>
        <w:t xml:space="preserve">\cite{Bondt2021Human plasma IgG1 repertoires are simple, unique, and </w:t>
      </w:r>
      <w:r w:rsidR="000A2B0E" w:rsidRPr="000A2B0E">
        <w:rPr>
          <w:noProof/>
        </w:rPr>
        <w:lastRenderedPageBreak/>
        <w:t>dynamic}</w:t>
      </w:r>
      <w:r w:rsidRPr="00FE7E79">
        <w:fldChar w:fldCharType="end"/>
      </w:r>
      <w:r w:rsidRPr="00FE7E79">
        <w:t xml:space="preserve"> When applied to </w:t>
      </w:r>
      <w:del w:id="61" w:author="Graaf, S.C. de (Bastiaan)" w:date="2023-03-16T00:05:00Z">
        <w:r w:rsidR="00105923" w:rsidDel="00DC1750">
          <w:rPr>
            <w:i/>
          </w:rPr>
          <w:delText>\emph{</w:delText>
        </w:r>
        <w:r w:rsidR="003A28B2" w:rsidDel="00DC1750">
          <w:rPr>
            <w:i/>
          </w:rPr>
          <w:delText>de novo}</w:delText>
        </w:r>
      </w:del>
      <w:ins w:id="62" w:author="Graaf, S.C. de (Bastiaan)" w:date="2023-03-16T00:05:00Z">
        <w:r w:rsidR="00DC1750" w:rsidRPr="00DC1750">
          <w:t>\emph{de novo}</w:t>
        </w:r>
      </w:ins>
      <w:r w:rsidRPr="00FE7E79">
        <w:t xml:space="preserve"> sequencing, the precursor mass knowledge can help determining the </w:t>
      </w:r>
      <w:r w:rsidR="00CD1C02" w:rsidRPr="00FE7E79">
        <w:rPr>
          <w:rFonts w:cstheme="minorBidi"/>
        </w:rPr>
        <w:t>light and heavy chain</w:t>
      </w:r>
      <w:r w:rsidRPr="00FE7E79">
        <w:t xml:space="preserve"> pairing or sequence prediction accuracy in BU sequencing.</w:t>
      </w:r>
      <w:r w:rsidRPr="00FE7E79">
        <w:fldChar w:fldCharType="begin" w:fldLock="1"/>
      </w:r>
      <w:r w:rsidR="000A2B0E">
        <w:instrText>ADDIN CSL_CITATION {"citationItems":[{"id":"ITEM-1","itemData":{"DOI":"10.1021/acs.jproteome.6b00608","ISSN":"1535-3893","PMID":"27779884","abstract":"One direct route for the discovery of therapeutic human monoclonal antibodies (mAbs) involves the isolation of peripheral B cells from survivors/sero-positive individuals after exposure to an infectious reagent or disease etiology, followed by single-cell sequencing or hybridoma generation. Peripheral B cells, however, are not always easy to obtain and represent only a small percentage of the total B-cell population across all bodily tissues. Although it has been demonstrated that tandem mass spectrometry (MS/MS) techniques can interrogate the full polyclonal antibody (pAb) response to an antigen in vivo, all current approaches identify MS/MS spectra against databases derived from genetic sequencing of B cells from the same patient. In this proof-of-concept study, we demonstrate the feasibility of a novel MS/MS antibody discovery approach in which only serum antibodies are required without the need for sequencing of genetic material. Peripheral pAbs from a cytomegalovirus-exposed individual were purified by glycoprotein B antigen affinity and de novo sequenced from MS/MS data. Purely MS-derived mAbs were then manufactured in mammalian cells to validate potency via antigen-binding ELISA. Interestingly, we found that these mAbs accounted for 1 to 2% of total donor IgG but were not detected in parallel sequencing of memory B cells from the same patient.","author":[{"dropping-particle":"","family":"Guthals","given":"Adrian","non-dropping-particle":"","parse-names":false,"suffix":""},{"dropping-particle":"","family":"Gan","given":"Yutian","non-dropping-particle":"","parse-names":false,"suffix":""},{"dropping-particle":"","family":"Murray","given":"Laura","non-dropping-particle":"","parse-names":false,"suffix":""},{"dropping-particle":"","family":"Chen","given":"Yongmei","non-dropping-particle":"","parse-names":false,"suffix":""},{"dropping-particle":"","family":"Stinson","given":"Jeremy","non-dropping-particle":"","parse-names":false,"suffix":""},{"dropping-particle":"","family":"Nakamura","given":"Gerald","non-dropping-particle":"","parse-names":false,"suffix":""},{"dropping-particle":"","family":"Lill","given":"Jennie R.","non-dropping-particle":"","parse-names":false,"suffix":""},{"dropping-particle":"","family":"Sandoval","given":"Wendy","non-dropping-particle":"","parse-names":false,"suffix":""},{"dropping-particle":"","family":"Bandeira","given":"Nuno","non-dropping-particle":"","parse-names":false,"suffix":""}],"container-title":"Journal of Proteome Research","id":"ITEM-1","issue":"1","issued":{"date-parts":[["2017","1","6"]]},"page":"45-54","publisher":"American Chemical Society","title":"De Novo MS/MS Sequencing of Native Human Antibodies","type":"article-journal","volume":"16"},"uris":["http://www.mendeley.com/documents/?uuid=4329324b-1ce8-4456-bcf5-88885533d9cc"]}],"mendeley":{"formattedCitation":"\\cite{Guthals2017De Novo MS/MS Sequencing of Native Human Antibodies}","plainTextFormattedCitation":"\\cite{Guthals2017De Novo MS/MS Sequencing of Native Human Antibodies}","previouslyFormattedCitation":"&lt;sup&gt;30&lt;/sup&gt;"},"properties":{"noteIndex":0},"schema":"https://github.com/citation-style-language/schema/raw/master/csl-citation.json"}</w:instrText>
      </w:r>
      <w:r w:rsidRPr="00FE7E79">
        <w:fldChar w:fldCharType="separate"/>
      </w:r>
      <w:r w:rsidR="000A2B0E" w:rsidRPr="000A2B0E">
        <w:rPr>
          <w:noProof/>
        </w:rPr>
        <w:t>\cite{Guthals2017De Novo MS/MS Sequencing of Native Human Antibodies}</w:t>
      </w:r>
      <w:r w:rsidRPr="00FE7E79">
        <w:fldChar w:fldCharType="end"/>
      </w:r>
    </w:p>
    <w:p w14:paraId="08CEA7A2" w14:textId="5F91F7D3" w:rsidR="008D07BF" w:rsidRPr="00FE7E79" w:rsidRDefault="008D07BF" w:rsidP="001E058C">
      <w:pPr>
        <w:pStyle w:val="Paragraph"/>
      </w:pPr>
      <w:r w:rsidRPr="00FE7E79">
        <w:t xml:space="preserve">In addition, both denatured and native antibodies can also be fragmented to yield some sequence information, this approach is called top-down (TD) MS. Because of the much larger size and higher charge of the </w:t>
      </w:r>
      <w:r w:rsidR="002A78F8" w:rsidRPr="00FE7E79">
        <w:t>analysed</w:t>
      </w:r>
      <w:r w:rsidRPr="00FE7E79">
        <w:t xml:space="preserve"> species, such intact-protein fragmentation spectra are more complex and harder to interpret than peptide spectra.</w:t>
      </w:r>
      <w:r w:rsidRPr="00FE7E79">
        <w:fldChar w:fldCharType="begin" w:fldLock="1"/>
      </w:r>
      <w:r w:rsidR="000A2B0E">
        <w:instrText>ADDIN CSL_CITATION {"citationItems":[{"id":"ITEM-1","itemData":{"DOI":"10.1146/annurev-anchem-071015-041550","ISBN":"0710150415","ISSN":"1936-1327","PMID":"27306313","abstract":"From a molecular perspective, enactors of function in biology are intact proteins that can be variably modified at the genetic, transcriptional, or post-translational level. Over the past 30 years, mass spectrometry (MS) has become a powerful method for the analysis of proteomes. Prevailing bottom-up proteomics operates at the level of the peptide, leading to issues with protein inference, connectivity, and incomplete sequence/modification information. Top-down proteomics (TDP), alternatively, applies MS at the proteoform level to analyze intact proteins with diverse sources of intramolecular complexity preserved during analysis. Fortunately, advances in prefractionation workflows, MS instrumentation, and dissociation methods for whole-protein ions have helped TDP emerge as an accessible and potentially disruptive modality with increasingly translational value. In this review, we discuss technical and conceptual advances in TDP, along with the growing power of proteoform-resolved measurements in clinical and translational research.","author":[{"dropping-particle":"","family":"Toby","given":"Timothy K.","non-dropping-particle":"","parse-names":false,"suffix":""},{"dropping-particle":"","family":"Fornelli","given":"Luca","non-dropping-particle":"","parse-names":false,"suffix":""},{"dropping-particle":"","family":"Kelleher","given":"Neil L.","non-dropping-particle":"","parse-names":false,"suffix":""}],"container-title":"Annual Review of Analytical Chemistry","id":"ITEM-1","issue":"1","issued":{"date-parts":[["2016","6","12"]]},"page":"499-519","title":"Progress in Top-Down Proteomics and the Analysis of Proteoforms","type":"article-journal","volume":"9"},"uris":["http://www.mendeley.com/documents/?uuid=b0557466-ba4e-44e5-a211-df0e27f18050"]},{"id":"ITEM-2","itemData":{"DOI":"10.1021/ac2010795","ISSN":"1520-6882","PMID":"21744800","abstract":"Top-down proteomics has improved over the past decade despite the significant challenges presented by the analysis of large protein ions. Here, the detection of these high mass species by electrospray-based mass spectrometry (MS) is examined from a theoretical perspective to understand the mass-dependent increases in the number of charge states, isotopic peaks, and interfering species present in typical protein mass spectra. Integrating these effects into a quantitative model captures the reduced ability to detect species over 25 kDa with the speed and sensitivity characteristic of proteomics based on &lt;3 kDa peptide ions. The model quantifies the challenge that top-down proteomics faces with respect to current MS instrumentation and projects that depletion of (13)C and (15)N isotopes can improve detection at high mass by only &lt;2-fold at 100 kDa whereas the effect is up to 5-fold at 10 kDa. Further, we find that supercharging electrosprayed proteins to the point of producing &lt;5 charge states at high mass would improve detection by more than 20-fold.","author":[{"dropping-particle":"","family":"Compton","given":"Philip D","non-dropping-particle":"","parse-names":false,"suffix":""},{"dropping-particle":"","family":"Zamdborg","given":"Leonid","non-dropping-particle":"","parse-names":false,"suffix":""},{"dropping-particle":"","family":"Thomas","given":"Paul M","non-dropping-particle":"","parse-names":false,"suffix":""},{"dropping-particle":"","family":"Kelleher","given":"Neil L","non-dropping-particle":"","parse-names":false,"suffix":""}],"container-title":"Analytical chemistry","id":"ITEM-2","issue":"17","issued":{"date-parts":[["2011","9","1"]]},"page":"6868-6874","publisher":"Anal Chem","title":"On the scalability and requirements of whole protein mass spectrometry.","type":"article-journal","volume":"83"},"uris":["http://www.mendeley.com/documents/?uuid=d1660886-29c3-4550-8162-725328cb7ed3"]}],"mendeley":{"formattedCitation":"\\cite{Toby2016Progress in Top-Down Proteomics and the Analysis of Proteoforms|||Compton2011On the scalability and requirements of whole protein mass spectrometry.}","plainTextFormattedCitation":"\\cite{Toby2016Progress in Top-Down Proteomics and the Analysis of Proteoforms|||Compton2011On the scalability and requirements of whole protein mass spectrometry.}","previouslyFormattedCitation":"&lt;sup&gt;31,32&lt;/sup&gt;"},"properties":{"noteIndex":0},"schema":"https://github.com/citation-style-language/schema/raw/master/csl-citation.json"}</w:instrText>
      </w:r>
      <w:r w:rsidRPr="00FE7E79">
        <w:fldChar w:fldCharType="separate"/>
      </w:r>
      <w:r w:rsidR="000A2B0E" w:rsidRPr="000A2B0E">
        <w:rPr>
          <w:noProof/>
        </w:rPr>
        <w:t>\cite{Toby2016Progress in Top-Down Proteomics and the Analysis of Proteoforms|||Compton2011On the scalability and requirements of whole protein mass spectrometry.}</w:t>
      </w:r>
      <w:r w:rsidRPr="00FE7E79">
        <w:fldChar w:fldCharType="end"/>
      </w:r>
      <w:r w:rsidRPr="00FE7E79">
        <w:t xml:space="preserve"> To mitigate this, specific proteases can be used to cleave proteins into smaller subunits. This practice is called middle-down</w:t>
      </w:r>
      <w:r w:rsidR="00050EA0" w:rsidRPr="00FE7E79">
        <w:t xml:space="preserve"> (MD)</w:t>
      </w:r>
      <w:r w:rsidRPr="00FE7E79">
        <w:t xml:space="preserve"> MS, and in the context of antibodies it is often performed by cleaving the hinge region of the heavy chain before MS analysis.</w:t>
      </w:r>
      <w:r w:rsidRPr="00FE7E79">
        <w:fldChar w:fldCharType="begin" w:fldLock="1"/>
      </w:r>
      <w:r w:rsidR="000A2B0E">
        <w:instrText>ADDIN CSL_CITATION {"citationItems":[{"id":"ITEM-1","itemData":{"DOI":"10.1371/journal.pone.0001692","ISSN":"1932-6203","PMID":"18301769","abstract":"Background: IdeS, a proteinase from Streptococcus pyogenes, cleaves Immunoglobulin (Ig)G antibodies with a unique degree of specificity. Pathogenic IgG antibodies constitute an important clinical problem contributing to the pathogenesis of a number of autoimmune conditions and acute transplant rejection. To be able to effectively remove such antibodies is therefore an important clinical challenge. Methodology/Principal Findings: IdeS was found to specifically and efficiently cleave IgG in human blood in vitro (20 μg of IdeS caused a complete degradation of IgG in one ml of human whole blood in 15 minutes) and to clear IgG from the blood stream of rabbits in vivo (no IgG was detected six hours following an intravenous injection of 5 mg of IdeS) without any side effects. In a mouse model of immune thrombocytopenic purpura (ITP), polyclonal IgG antibodies against platelet surface antigens were used to induce a lethal disease. These profoundly thrombocytopenic animals were treated and cured by a single injection of IdeS. Conclusions/Significance: Novel information is provided concerning the IgG-cleaving activity of IdeS in vitro and in vivo. The highly specific and rapid elimination of IgG in vivo, the dramatic effect in a mouse model of ITP, and the lack of side effects in the treated animals, indicate that IdeS could also be used to treat IgG-driven diseases in humans. Copyright © 2008 Johansson et al.","author":[{"dropping-particle":"","family":"Johansson","given":"Björn P.","non-dropping-particle":"","parse-names":false,"suffix":""},{"dropping-particle":"","family":"Shannon","given":"Oonagh","non-dropping-particle":"","parse-names":false,"suffix":""},{"dropping-particle":"","family":"Björck","given":"Lars","non-dropping-particle":"","parse-names":false,"suffix":""}],"container-title":"PLoS ONE","editor":[{"dropping-particle":"","family":"Sollid","given":"Ludvig","non-dropping-particle":"","parse-names":false,"suffix":""}],"id":"ITEM-1","issue":"2","issued":{"date-parts":[["2008","2","27"]]},"page":"e1692","publisher":"PLoS One","title":"IdeS: A Bacterial Proteolytic Enzyme with Therapeutic Potential","type":"article-journal","volume":"3"},"uris":["http://www.mendeley.com/documents/?uuid=216a9b6a-0eff-321b-8709-167181af0d99"]}],"mendeley":{"formattedCitation":"\\cite{Johansson2008IdeS: A Bacterial Proteolytic Enzyme with Therapeutic Potential}","plainTextFormattedCitation":"\\cite{Johansson2008IdeS: A Bacterial Proteolytic Enzyme with Therapeutic Potential}","previouslyFormattedCitation":"&lt;sup&gt;33&lt;/sup&gt;"},"properties":{"noteIndex":0},"schema":"https://github.com/citation-style-language/schema/raw/master/csl-citation.json"}</w:instrText>
      </w:r>
      <w:r w:rsidRPr="00FE7E79">
        <w:fldChar w:fldCharType="separate"/>
      </w:r>
      <w:r w:rsidR="000A2B0E" w:rsidRPr="000A2B0E">
        <w:rPr>
          <w:noProof/>
        </w:rPr>
        <w:t>\cite{Johansson2008IdeS: A Bacterial Proteolytic Enzyme with Therapeutic Potential}</w:t>
      </w:r>
      <w:r w:rsidRPr="00FE7E79">
        <w:fldChar w:fldCharType="end"/>
      </w:r>
      <w:r w:rsidRPr="00FE7E79">
        <w:t xml:space="preserve"> Fragmentation spectra of entire chains or intact antibodies can provide valuable tools for both sequence determination and validation of sequence predictions, as fragmentation is highly specific for the precursor clone, which is often untrue in BU analysis.</w:t>
      </w:r>
      <w:r w:rsidRPr="00FE7E79">
        <w:fldChar w:fldCharType="begin" w:fldLock="1"/>
      </w:r>
      <w:r w:rsidR="000A2B0E">
        <w:instrText xml:space="preserve">ADDIN CSL_CITATION {"citationItems":[{"id":"ITEM-1","itemData":{"DOI":"10.1021/ac4036857","ISSN":"0003-2700","PMID":"24588056","abstract":"The rapid growth of approved biotherapeutics, e.g., monoclonal antibodies or immunoglobulins G (IgGs), demands improved techniques for their quality control. Traditionally, proteolysis-based bottom-up mass spectrometry (MS) has been employed. However, the long, multistep sample preparation protocols required for bottom-up MS are known to potentially introduce artifacts in the original sample. For this reason, a top-down MS approach would be preferable. The current performance of top-down MS of intact monoclonal IgGs, though, enables reaching only up to </w:instrText>
      </w:r>
      <w:r w:rsidR="000A2B0E">
        <w:rPr>
          <w:rFonts w:ascii="Cambria Math" w:hAnsi="Cambria Math" w:cs="Cambria Math"/>
        </w:rPr>
        <w:instrText>∼</w:instrText>
      </w:r>
      <w:r w:rsidR="000A2B0E">
        <w:instrText xml:space="preserve">30% sequence coverage, with incomplete sequencing of the complementarity determining regions which are fundamental for IgG's antigen binding. Here, we describe a middle-down MS protocol based on the use of immunoglobulin G-degrading enzyme of Streptococcus pyogenes (IdeS), which is capable of digesting IgGs in only 30 min. After chemical reduction, the obtained </w:instrText>
      </w:r>
      <w:r w:rsidR="000A2B0E">
        <w:rPr>
          <w:rFonts w:ascii="Cambria Math" w:hAnsi="Cambria Math" w:cs="Cambria Math"/>
        </w:rPr>
        <w:instrText>∼</w:instrText>
      </w:r>
      <w:r w:rsidR="000A2B0E">
        <w:instrText xml:space="preserve">25 kDa proteolytic fragments were analyzed by reversed phase liquid chromatography (LC) coupled online with an electron transfer dissociation (ETD)-enabled hybrid Orbitrap Fourier transform mass spectrometer (Orbitrap Elite FTMS). Upon optimization of ETD and product ion transfer parameters, results show that up to </w:instrText>
      </w:r>
      <w:r w:rsidR="000A2B0E">
        <w:rPr>
          <w:rFonts w:ascii="Cambria Math" w:hAnsi="Cambria Math" w:cs="Cambria Math"/>
        </w:rPr>
        <w:instrText>∼</w:instrText>
      </w:r>
      <w:r w:rsidR="000A2B0E">
        <w:instrText xml:space="preserve">50% sequence coverage for selected IgG fragments is reached in a single LC run and up to </w:instrText>
      </w:r>
      <w:r w:rsidR="000A2B0E">
        <w:rPr>
          <w:rFonts w:ascii="Cambria Math" w:hAnsi="Cambria Math" w:cs="Cambria Math"/>
        </w:rPr>
        <w:instrText>∼</w:instrText>
      </w:r>
      <w:r w:rsidR="000A2B0E">
        <w:instrText>70% when data obtained by distinct LC−MS runs are averaged. Importantly, we demonstrate the potential of this middle-down approach in the identification of oxidized methionine residues. The described approach shows a particular potential for the analysis of IgG mixtures.","author":[{"dropping-particle":"","family":"Fornelli","given":"Luca","non-dropping-particle":"","parse-names":false,"suffix":""},{"dropping-particle":"","family":"Ayoub","given":"Daniel","non-dropping-particle":"","parse-names":false,"suffix":""},{"dropping-particle":"","family":"Aizikov","given":"Konstantin","non-dropping-particle":"","parse-names":false,"suffix":""},{"dropping-particle":"","family":"Beck","given":"Alain","non-dropping-particle":"","parse-names":false,"suffix":""},{"dropping-particle":"","family":"Tsybin","given":"Yury O","non-dropping-particle":"","parse-names":false,"suffix":""}],"container-title":"Analytical Chemistry","id":"ITEM-1","issue":"6","issued":{"date-parts":[["2014","3","18"]]},"page":"3005-3012","title":"Middle-Down Analysis of Monoclonal Antibodies with Electron Transfer Dissociation Orbitrap Fourier Transform Mass Spectrometry","type":"article-journal","volume":"86"},"uris":["http://www.mendeley.com/documents/?uuid=848357f2-e868-426d-85eb-01e4d91eeee2"]}],"mendeley":{"formattedCitation":"\\cite{Fornelli2014Middle-Down Analysis of Monoclonal Antibodies with Electron Transfer Dissociation Orbitrap Fourier Transform Mass Spectrometry}","plainTextFormattedCitation":"\\cite{Fornelli2014Middle-Down Analysis of Monoclonal Antibodies with Electron Transfer Dissociation Orbitrap Fourier Transform Mass Spectrometry}","previouslyFormattedCitation":"&lt;sup&gt;34&lt;/sup&gt;"},"properties":{"noteIndex":0},"schema":"https://github.com/citation-style-language/schema/raw/master/csl-citation.json"}</w:instrText>
      </w:r>
      <w:r w:rsidRPr="00FE7E79">
        <w:fldChar w:fldCharType="separate"/>
      </w:r>
      <w:r w:rsidR="000A2B0E" w:rsidRPr="000A2B0E">
        <w:rPr>
          <w:noProof/>
        </w:rPr>
        <w:t>\cite{Fornelli2014Middle-Down Analysis of Monoclonal Antibodies with Electron Transfer Dissociation Orbitrap Fourier Transform Mass Spectrometry}</w:t>
      </w:r>
      <w:r w:rsidRPr="00FE7E79">
        <w:fldChar w:fldCharType="end"/>
      </w:r>
    </w:p>
    <w:p w14:paraId="7B01AC71" w14:textId="3E9FD6DE" w:rsidR="008D07BF" w:rsidRPr="00105923" w:rsidRDefault="00155E3E" w:rsidP="00105923">
      <w:pPr>
        <w:pStyle w:val="Heading1"/>
      </w:pPr>
      <w:proofErr w:type="gramStart"/>
      <w:r w:rsidRPr="00105923">
        <w:t>!The</w:t>
      </w:r>
      <w:proofErr w:type="gramEnd"/>
      <w:r w:rsidRPr="00105923">
        <w:t xml:space="preserve"> emerging role of mass spectrometry in antibody  discovery</w:t>
      </w:r>
    </w:p>
    <w:p w14:paraId="0A416CE8" w14:textId="3F22E7E0" w:rsidR="008D07BF" w:rsidRPr="00FE7E79" w:rsidRDefault="008D07BF" w:rsidP="001E058C">
      <w:pPr>
        <w:pStyle w:val="Paragraph"/>
        <w:rPr>
          <w:rFonts w:eastAsiaTheme="majorEastAsia"/>
        </w:rPr>
      </w:pPr>
      <w:r w:rsidRPr="00FE7E79">
        <w:t>Due to the structural complexity and immense sequence diversity of antibodies</w:t>
      </w:r>
      <w:del w:id="63" w:author="Graaf, S.C. de (Bastiaan)" w:date="2023-03-16T00:04:00Z">
        <w:r w:rsidRPr="00FE7E79" w:rsidDel="00DC1750">
          <w:delText xml:space="preserve"> (</w:delText>
        </w:r>
        <w:r w:rsidR="00916F1A" w:rsidRPr="00FE7E79" w:rsidDel="00DC1750">
          <w:delText>B</w:delText>
        </w:r>
        <w:r w:rsidRPr="00FE7E79" w:rsidDel="00DC1750">
          <w:delText>ox 1)</w:delText>
        </w:r>
      </w:del>
      <w:r w:rsidRPr="00FE7E79">
        <w:t xml:space="preserve">, the development of therapeutic antibodies has always been a very challenging and </w:t>
      </w:r>
      <w:r w:rsidR="002A78F8" w:rsidRPr="00FE7E79">
        <w:t>labour</w:t>
      </w:r>
      <w:r w:rsidRPr="00FE7E79">
        <w:t xml:space="preserve">-intense task, especially when compared to small-molecule drug development. For </w:t>
      </w:r>
      <w:r w:rsidRPr="00FE7E79">
        <w:lastRenderedPageBreak/>
        <w:t>example, the discovery of Trastuzumab was achieved by using mice immunized with antigen-expressing cells. Following the generation and selection of hybridomas that showed specific activity,</w:t>
      </w:r>
      <w:r w:rsidRPr="00FE7E79">
        <w:rPr>
          <w:rStyle w:val="FootnoteReference"/>
          <w:rFonts w:ascii="Calibri" w:eastAsiaTheme="majorEastAsia" w:hAnsi="Calibri" w:cs="Calibri"/>
        </w:rPr>
        <w:fldChar w:fldCharType="begin" w:fldLock="1"/>
      </w:r>
      <w:r w:rsidR="000A2B0E">
        <w:instrText>ADDIN CSL_CITATION {"citationItems":[{"id":"ITEM-1","itemData":{"DOI":"10.1128/mcb.9.3.1165-1172.1989","ISBN":"0270-7306","ISSN":"0270-7306","PMID":"2566907","abstract":"The HER2/c-erbB-2 gene encodes the epidermal growth factor receptorlike human homolog of the rat neu oncogene. Amplification of this gene in primary breast carcinomas has been show to correlate with poor clinical prognosis for certain cancer patients. We show here that a monoclonal antibody directed against the extracellular domain of p185HER2 specifically inhibits the growth of breast tumor-derived cell lines overexpressing the HER2/c-erbB-2 gene product and prevents HER2/c-erbB-2-transformed NIH 3T3 cells from forming colonies in soft agar. Furthermore, resistance to the cytotoxic effect of tumor necrosis factor alpha, which has been shown to be a consequence of HER2/c-erbB-2 overexpression, is significantly reduced in the presence of this antibody.","author":[{"dropping-particle":"","family":"Hudziak","given":"Robert M","non-dropping-particle":"","parse-names":false,"suffix":""},{"dropping-particle":"","family":"Lewis","given":"Gail D","non-dropping-particle":"","parse-names":false,"suffix":""},{"dropping-particle":"","family":"Winget","given":"Marcy","non-dropping-particle":"","parse-names":false,"suffix":""},{"dropping-particle":"","family":"Fendly","given":"Brian M","non-dropping-particle":"","parse-names":false,"suffix":""},{"dropping-particle":"","family":"Shepard","given":"H Michael","non-dropping-particle":"","parse-names":false,"suffix":""},{"dropping-particle":"","family":"Ullrich","given":"A","non-dropping-particle":"","parse-names":false,"suffix":""}],"container-title":"Molecular and Cellular Biology","id":"ITEM-1","issue":"3","issued":{"date-parts":[["1989","3"]]},"page":"1165-1172","title":"p185HER2 monoclonal antibody has antiproliferative effects in vitro and sensitizes human breast tumor cells to tumor necrosis factor","type":"article-journal","volume":"9"},"uris":["http://www.mendeley.com/documents/?uuid=db0530ac-f23e-4886-a1a7-0480c3fb7110"]}],"mendeley":{"formattedCitation":"\\cite{Hudziak1989p185HER2 monoclonal antibody has antiproliferative effects in vitro and sensitizes human breast tumor cells to tumor necrosis factor}","plainTextFormattedCitation":"\\cite{Hudziak1989p185HER2 monoclonal antibody has antiproliferative effects in vitro and sensitizes human breast tumor cells to tumor necrosis factor}","previouslyFormattedCitation":"&lt;sup&gt;35&lt;/sup&gt;"},"properties":{"noteIndex":0},"schema":"https://github.com/citation-style-language/schema/raw/master/csl-citation.json"}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\cite{Hudziak1989p185HER2 monoclonal antibody has antiproliferative effects in vitro and sensitizes human breast tumor cells to tumor necrosis factor}</w:t>
      </w:r>
      <w:r w:rsidRPr="00FE7E79">
        <w:rPr>
          <w:rStyle w:val="FootnoteReference"/>
          <w:rFonts w:ascii="Calibri" w:eastAsiaTheme="majorEastAsia" w:hAnsi="Calibri" w:cs="Calibri"/>
        </w:rPr>
        <w:fldChar w:fldCharType="end"/>
      </w:r>
      <w:r w:rsidRPr="00FE7E79">
        <w:t xml:space="preserve"> the sequence of the selected antibody was determined after cloning and expression. A humanized antibody could be produced only thereafter by adapting and modifying the sequence accordingly.</w:t>
      </w:r>
      <w:r w:rsidRPr="00FE7E79">
        <w:rPr>
          <w:rStyle w:val="FootnoteReference"/>
          <w:rFonts w:ascii="Calibri" w:eastAsiaTheme="majorEastAsia" w:hAnsi="Calibri" w:cs="Calibri"/>
        </w:rPr>
        <w:fldChar w:fldCharType="begin" w:fldLock="1"/>
      </w:r>
      <w:r w:rsidR="000A2B0E">
        <w:instrText>ADDIN CSL_CITATION {"citationItems":[{"id":"ITEM-1","itemData":{"DOI":"10.1073/pnas.89.10.4285","ISBN":"0027-8424","ISSN":"0027-8424","PMID":"1350088","abstract":"The murine monoclonal antibody mumAb4D5, directed against human epidermal growth factor receptor 2 (p185HER2), specifically inhibits proliferation of human tumor cells overexpressing p185HER2. However, the efficacy of mumAb4D5 in human cancer therapy is likely to be limited by a human anti-mouse antibody response and lack of effector functions. A \"humanized\" antibody, humAb4D5-1, containing only the antigen binding loops from mumAb4D5 and human variable region framework residues plus IgG1 constant domains was constructed. Light- and heavy-chain variable regions were simultaneously humanized in one step by \"gene conversion mutagenesis\" using 311-mer and 361-mer preassembled oligonucleotides, respectively. The humAb4D5-1 variant does not block the proliferation of human breast carcinoma SK-BR-3 cells, which overexpress p185HER2, despite tight antigen binding (Kd = 25 nM). One of seven additional humanized variants designed by molecular modeling (humAb4D5-8) binds the p185HER2 antigen 250-fold and 3-fold more tightly than humAb4D5-1 and mumAb4D5, respectively. In addition, humAb4D5-8 has potency comparable to the murine antibody in blocking SK-BR-3 cell proliferation. Furthermore, humAb4D5-8 is much more efficient in supporting antibody-dependent cellular cytotoxicity against SK-BR-3 cells than mumAb4D5, but it does not efficiently kill WI-38 cells, which express p185HER2 at lower levels.","author":[{"dropping-particle":"","family":"Carter","given":"Paul","non-dropping-particle":"","parse-names":false,"suffix":""},{"dropping-particle":"","family":"Presta","given":"L.","non-dropping-particle":"","parse-names":false,"suffix":""},{"dropping-particle":"","family":"Gorman","given":"Cornelia M","non-dropping-particle":"","parse-names":false,"suffix":""},{"dropping-particle":"","family":"Ridgway","given":"J B","non-dropping-particle":"","parse-names":false,"suffix":""},{"dropping-particle":"","family":"Henner","given":"Dennis","non-dropping-particle":"","parse-names":false,"suffix":""},{"dropping-particle":"","family":"Wong","given":"W L","non-dropping-particle":"","parse-names":false,"suffix":""},{"dropping-particle":"","family":"Rowland","given":"Ann M","non-dropping-particle":"","parse-names":false,"suffix":""},{"dropping-particle":"","family":"Kotts","given":"CMEC","non-dropping-particle":"","parse-names":false,"suffix":""},{"dropping-particle":"","family":"Carver","given":"Monique E","non-dropping-particle":"","parse-names":false,"suffix":""},{"dropping-particle":"","family":"Shepard","given":"H Michael","non-dropping-particle":"","parse-names":false,"suffix":""}],"container-title":"Proceedings of the National Academy of Sciences of the United States of America","id":"ITEM-1","issue":"10","issued":{"date-parts":[["1992","5","15"]]},"page":"4285-4289","title":"Humanization of an anti-p185HER2 antibody for human cancer therapy.","type":"article-journal","volume":"89"},"uris":["http://www.mendeley.com/documents/?uuid=89dc4f33-ff3f-47d1-85ec-ba69bfcec6d6"]}],"mendeley":{"formattedCitation":"\\cite{Carter1992Humanization of an anti-p185HER2 antibody for human cancer therapy.}","plainTextFormattedCitation":"\\cite{Carter1992Humanization of an anti-p185HER2 antibody for human cancer therapy.}","previouslyFormattedCitation":"&lt;sup&gt;36&lt;/sup&gt;"},"properties":{"noteIndex":0},"schema":"https://github.com/citation-style-language/schema/raw/master/csl-citation.json"}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\cite{Carter1992Humanization of an anti-p185HER2 antibody for human cancer therapy.}</w:t>
      </w:r>
      <w:r w:rsidRPr="00FE7E79">
        <w:rPr>
          <w:rStyle w:val="FootnoteReference"/>
          <w:rFonts w:ascii="Calibri" w:eastAsiaTheme="majorEastAsia" w:hAnsi="Calibri" w:cs="Calibri"/>
        </w:rPr>
        <w:fldChar w:fldCharType="end"/>
      </w:r>
      <w:r w:rsidRPr="00FE7E79">
        <w:t xml:space="preserve"> The same approach was used in the development of several other mAbs.</w:t>
      </w:r>
      <w:r w:rsidRPr="00FE7E79">
        <w:rPr>
          <w:rStyle w:val="FootnoteReference"/>
          <w:rFonts w:ascii="Calibri" w:eastAsiaTheme="majorEastAsia" w:hAnsi="Calibri" w:cs="Calibri"/>
        </w:rPr>
        <w:fldChar w:fldCharType="begin" w:fldLock="1"/>
      </w:r>
      <w:r w:rsidR="000A2B0E">
        <w:instrText>ADDIN CSL_CITATION {"citationItems":[{"id":"ITEM-1","itemData":{"DOI":"10.1016/j.ymeth.2005.01.007","ISSN":"10462023","PMID":"15848076","abstract":"Since the introduction of hybridoma technology, monoclonal antibodies have become one of the most important tools in the biosciences, finding diverse applications including their use in the therapy of human disease. Initial attempts to use monoclonal antibodies as therapeutics were hampered, however, by the potent immunogenicity of mouse (and other rodent) antibodies in humans. Humanization technology has made it possible to remove the immunogenicity associated with the use of rodent antibodies, or at least to reduce it to an acceptable level for clinical use in humans, thus facilitating the application of monoclonal antibodies to the treatment of human disease. To date, nine humanized monoclonal antibodies have been approved for use as human therapeutics in the United States. In this paper, we describe procedures for antibody humanization with an emphasis on strategies for designing humanized antibodies with the aid of computer-guided modeling of antibody variable domains, using as an example the humanized anti-CD25 monoclonal antibody, Zenapax. © 2005 Elsevier Inc. All rights reserved.","author":[{"dropping-particle":"","family":"Tsurushita","given":"Naoya","non-dropping-particle":"","parse-names":false,"suffix":""},{"dropping-particle":"","family":"Hinton","given":"Paul R.","non-dropping-particle":"","parse-names":false,"suffix":""},{"dropping-particle":"","family":"Kumar","given":"Shankar","non-dropping-particle":"","parse-names":false,"suffix":""}],"container-title":"Methods","id":"ITEM-1","issue":"1","issued":{"date-parts":[["2005","5"]]},"page":"69-83","publisher":"Methods","title":"Design of humanized antibodies: From anti-Tac to Zenapax","type":"article-journal","volume":"36"},"uris":["http://www.mendeley.com/documents/?uuid=7b26b95d-42f1-30ad-9079-f8fc19e107ed"]},{"id":"ITEM-2","itemData":{"DOI":"10.1186/s40425-015-0078-9","ISSN":"2051-1426","PMID":"26288737","abstract":"The development of the cytotoxic T-lymphocyte-associated protein 4 inhibitor ipilimumab and its approval in 2011 for the treatment of metastatic melanoma has heralded a new era in immuno-oncology. Subsequently, novel agents against the programmed death receptor 1 (PD-1)/programmed death receptor ligand 1 (PD-L1) axis have shown significant activity in melanoma and a variety of other tumor types. Pembrolizumab was the first anti-PD-1 antibody to be approved by the US Food and Drug Administration for the treatment of patients with unresectable or metastatic melanoma with disease progression following ipilimumab, and if BRAF V600 mutation positive, a BRAF inhibitor. Pembrolizumab has also received breakthrough status for the treatment of EGFR mutation-negative, ALK rearrangement-negative non-small cell lung cancer (NSCLC) that has progressed on or following platinum-based chemotherapy. There remain a number of pivotal trials in progress to further evaluate the optimal use of pembrolizumab alone and in combination for melanoma, NSCLC, and other tumor types. In this article, we review the efficacy and toxicity profile of pembrolizumab and evaluate its future development.","author":[{"dropping-particle":"","family":"Khoja","given":"Leila","non-dropping-particle":"","parse-names":false,"suffix":""},{"dropping-particle":"","family":"Butler","given":"Marcus O","non-dropping-particle":"","parse-names":false,"suffix":""},{"dropping-particle":"","family":"Kang","given":"S Peter","non-dropping-particle":"","parse-names":false,"suffix":""},{"dropping-particle":"","family":"Ebbinghaus","given":"Scott","non-dropping-particle":"","parse-names":false,"suffix":""},{"dropping-particle":"","family":"Joshua","given":"Anthony M","non-dropping-particle":"","parse-names":false,"suffix":""}],"container-title":"Journal for ImmunoTherapy of Cancer","id":"ITEM-2","issue":"1","issued":{"date-parts":[["2015","12","18"]]},"page":"36","publisher":"J Immunother Cancer","title":"Pembrolizumab","type":"article-journal","volume":"3"},"uris":["http://www.mendeley.com/documents/?uuid=4f2353ba-0ced-3683-97f4-b954b9a6d67e"]},{"id":"ITEM-3","itemData":{"DOI":"10.1067/mai.2001.117880","ISSN":"00916749","PMID":"11496232","abstract":"Background: A recombinant humanized anti-IgE mAb, omalizumab, forms complexes with free IgE, blocking its interaction with mast cells and basophils; as a consequence, it might be effective in the treatment of asthma. Objective: The purpose of this study was to evaluate the efficacy and safety of omalizumab in the treatment of inhaled corticosteroid-dependent asthma. Methods: In this phase III, double-blinded, placebo-controlled trial, 525 subjects with severe allergic asthma requiring daily inhaled corticosteroids were randomized to receive placebo or omalizumab subcutaneously every 2 or 4 weeks, depending on baseline IgE level and body weight. Inhaled corticosteroid doses were kept stable over the initial 16 weeks of treatment and tapered during a further 12-week treatment period. Results: Omalizumab treatment resulted in significantly fewer asthma exacerbations per subject and in lower percentages of subjects experiencing an exacerbation than placebo treatment during the stable steroid phase (0.28 vs 0.54 [P =.006] and 14.6% vs 23.3% [P =.009], respectively) and during the steroid reduction phase (0.39 vs 0.66 [P =.003] and 21.3% vs 32.3% [P =.004], respectively). Beclomethasone dipropionate reduction was significantly greater with omalizumab treatment than with placebo (median 75% vs 50% [P &lt;.001]), and beclomethasone dipropionate discontinuation was more likely with omalizumab (39.6% vs 19.1% [P &lt;.001]). Improvements in asthma symptoms and pulmonary function occurred along with a reduction in rescue β-agonist use. Omalizumab was well tolerated, with an adverse-events profile similar to that of placebo. Conclusion: The addition of omalizumab to standard asthma therapy reduces asthma exacerbations and decreases inhaled corticosteroid and rescue medication use.","author":[{"dropping-particle":"","family":"Busse","given":"William","non-dropping-particle":"","parse-names":false,"suffix":""},{"dropping-particle":"","family":"Corren","given":"Jonathan","non-dropping-particle":"","parse-names":false,"suffix":""},{"dropping-particle":"","family":"Lanier","given":"Bobby Quentin","non-dropping-particle":"","parse-names":false,"suffix":""},{"dropping-particle":"","family":"McAlary","given":"Margaret","non-dropping-particle":"","parse-names":false,"suffix":""},{"dropping-particle":"","family":"Fowler-Taylor","given":"Angel","non-dropping-particle":"","parse-names":false,"suffix":""},{"dropping-particle":"Della","family":"Cioppa","given":"Giovanni","non-dropping-particle":"","parse-names":false,"suffix":""},{"dropping-particle":"","family":"As","given":"Andre","non-dropping-particle":"van","parse-names":false,"suffix":""},{"dropping-particle":"","family":"Gupta","given":"Niroo","non-dropping-particle":"","parse-names":false,"suffix":""}],"container-title":"Journal of Allergy and Clinical Immunology","id":"ITEM-3","issue":"2","issued":{"date-parts":[["2001","8","1"]]},"page":"184-190","publisher":"Mosby","title":"Omalizumab, anti-IgE recombinant humanized monoclonal antibody, for the treatment of severe allergic asthma","type":"article-journal","volume":"108"},"uris":["http://www.mendeley.com/documents/?uuid=7b01cc73-1a1e-36ee-9482-406bcb79fc9a"]},{"id":"ITEM-4","itemData":{"ISSN":"0022-1767","PMID":"8360482","abstract":"IgE antibodies bind to specific high-affinity receptors on mast cells, leading to mast cell degranulation and release of mediators, such as histamine, which produce symptoms associated with allergy. Hence, anti-IgE antibodies that block binding of IgE to its high-affinity receptor are of potential therapeutic value in the treatment of allergy. These antibodies must also not bind to IgE once it is bound to the receptor because this would trigger histamine release. This study describes the humanization of a murine antibody, MaE11, with these characteristics. Variants of the humanized antibody were evaluated to probe the importance of framework residues on antibody binding and to determine which charged residues in the CDR interacted with IgE. We found that only five changes in human framework residues were required to provide for binding comparable to that of the original murine antibody.","author":[{"dropping-particle":"","family":"Presta","given":"L G","non-dropping-particle":"","parse-names":false,"suffix":""},{"dropping-particle":"","family":"Lahr","given":"S J","non-dropping-particle":"","parse-names":false,"suffix":""},{"dropping-particle":"","family":"Shields","given":"R L","non-dropping-particle":"","parse-names":false,"suffix":""},{"dropping-particle":"","family":"Porter","given":"J P","non-dropping-particle":"","parse-names":false,"suffix":""},{"dropping-particle":"","family":"Gorman","given":"C M","non-dropping-particle":"","parse-names":false,"suffix":""},{"dropping-particle":"","family":"Fendly","given":"B M","non-dropping-particle":"","parse-names":false,"suffix":""},{"dropping-particle":"","family":"Jardieu","given":"P M","non-dropping-particle":"","parse-names":false,"suffix":""}],"container-title":"Journal of immunology","id":"ITEM-4","issue":"5","issued":{"date-parts":[["1993","9","1"]]},"page":"2623-2632","title":"Humanization of an antibody directed against IgE.","type":"article-journal","volume":"151"},"uris":["http://www.mendeley.com/documents/?uuid=0e787f26-fdde-330a-ab4b-e8ae1b880980"]}],"mendeley":{"formattedCitation":"\\cite{Tsurushita2005Design of humanized antibodies: From anti-Tac to Zenapax|||Khoja2015Pembrolizumab|||Busse2001Omalizumab, anti-IgE recombinant humanized monoclonal antibody, for the treatment of severe allergic asthma|||Presta1993Humanization of an antibody directed against IgE.}","plainTextFormattedCitation":"\\cite{Tsurushita2005Design of humanized antibodies: From anti-Tac to Zenapax|||Khoja2015Pembrolizumab|||Busse2001Omalizumab, anti-IgE recombinant humanized monoclonal antibody, for the treatment of severe allergic asthma|||Presta1993Humanization of an antibody directed against IgE.}","previouslyFormattedCitation":"&lt;sup&gt;37–40&lt;/sup&gt;"},"properties":{"noteIndex":0},"schema":"https://github.com/citation-style-language/schema/raw/master/csl-citation.json"}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\cite{Tsurushita2005Design of humanized antibodies: From anti-Tac to Zenapax|||Khoja2015Pembrolizumab|||Busse2001Omalizumab, anti-IgE recombinant humanized monoclonal antibody, for the treatment of severe allergic asthma|||Presta1993Humanization of an antibody directed against IgE.}</w:t>
      </w:r>
      <w:r w:rsidRPr="00FE7E79">
        <w:rPr>
          <w:rStyle w:val="FootnoteReference"/>
          <w:rFonts w:ascii="Calibri" w:eastAsiaTheme="majorEastAsia" w:hAnsi="Calibri" w:cs="Calibri"/>
        </w:rPr>
        <w:fldChar w:fldCharType="end"/>
      </w:r>
      <w:r w:rsidRPr="00FE7E79">
        <w:t xml:space="preserve"> Apart from being expensive and laborious, these early strategies required knowledge and availability of purified antigens and animal models that can produce specific antibodies in response to these antigens.</w:t>
      </w:r>
      <w:commentRangeStart w:id="64"/>
      <w:r w:rsidRPr="00FE7E79">
        <w:rPr>
          <w:rStyle w:val="FootnoteReference"/>
          <w:rFonts w:ascii="Calibri" w:eastAsiaTheme="majorEastAsia" w:hAnsi="Calibri" w:cs="Calibri"/>
        </w:rPr>
        <w:fldChar w:fldCharType="begin" w:fldLock="1"/>
      </w:r>
      <w:r w:rsidR="000A2B0E">
        <w:instrText>ADDIN CSL_CITATION {"citationItems":[{"id":"ITEM-1","itemData":{"DOI":"10.1186/s12929-019-0592-z","ISSN":"1423-0127","PMID":"31894001","abstract":"It has been more than three decades since the first monoclonal antibody was approved by the United States Food and Drug Administration (US FDA) in 1986, and during this time, antibody engineering has dramatically evolved. Current antibody drugs have increasingly fewer adverse effects due to their high specificity. As a result, therapeutic antibodies have become the predominant class of new drugs developed in recent years. Over the past five years, antibodies have become the best-selling drugs in the pharmaceutical market, and in 2018, eight of the top ten bestselling drugs worldwide were biologics. The global therapeutic monoclonal antibody market was valued at approximately US$115.2 billion in 2018 and is expected to generate revenue of $150 billion by the end of 2019 and $300 billion by 2025. Thus, the market for therapeutic antibody drugs has experienced explosive growth as new drugs have been approved for treating various human diseases, including many cancers, autoimmune, metabolic and infectious diseases. As of December 2019, 79 therapeutic mAbs have been approved by the US FDA, but there is still significant growth potential. This review summarizes the latest market trends and outlines the preeminent antibody engineering technologies used in the development of therapeutic antibody drugs, such as humanization of monoclonal antibodies, phage display, the human antibody mouse, single B cell antibody technology, and affinity maturation. Finally, future applications and perspectives are also discussed.","author":[{"dropping-particle":"","family":"Lu","given":"Ruei-Min","non-dropping-particle":"","parse-names":false,"suffix":""},{"dropping-particle":"","family":"Hwang","given":"Yu-Chyi","non-dropping-particle":"","parse-names":false,"suffix":""},{"dropping-particle":"","family":"Liu","given":"I-Ju","non-dropping-particle":"","parse-names":false,"suffix":""},{"dropping-particle":"","family":"Lee","given":"Chi-Chiu","non-dropping-particle":"","parse-names":false,"suffix":""},{"dropping-particle":"","family":"Tsai","given":"Han-Zen","non-dropping-particle":"","parse-names":false,"suffix":""},{"dropping-particle":"","family":"Li","given":"Hsin-Jung","non-dropping-particle":"","parse-names":false,"suffix":""},{"dropping-particle":"","family":"Wu","given":"Han-Chung","non-dropping-particle":"","parse-names":false,"suffix":""}],"container-title":"Journal of Biomedical Science","id":"ITEM-1","issue":"1","issued":{"date-parts":[["2020","12","2"]]},"page":"1","publisher":"BioMed Central Ltd.","title":"Development of therapeutic antibodies for the treatment of diseases","type":"article-journal","volume":"27"},"uris":["http://www.mendeley.com/documents/?uuid=6241bd12-9e2b-4178-a5ad-32e3df58c7a0"]}],"mendeley":{"formattedCitation":"\\cite{Lu2020Development of therapeutic antibodies for the treatment of diseases}","plainTextFormattedCitation":"\\cite{Lu2020Development of therapeutic antibodies for the treatment of diseases}","previouslyFormattedCitation":"&lt;sup&gt;41&lt;/sup&gt;"},"properties":{"noteIndex":0},"schema":"https://github.com/citation-style-language/schema/raw/master/csl-citation.json"}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\cite{Lu2020Development of therapeutic antibodies for the treatment of diseases}</w:t>
      </w:r>
      <w:r w:rsidRPr="00FE7E79">
        <w:rPr>
          <w:rStyle w:val="FootnoteReference"/>
          <w:rFonts w:ascii="Calibri" w:eastAsiaTheme="majorEastAsia" w:hAnsi="Calibri" w:cs="Calibri"/>
        </w:rPr>
        <w:fldChar w:fldCharType="end"/>
      </w:r>
      <w:commentRangeEnd w:id="64"/>
      <w:r w:rsidR="003940FC">
        <w:rPr>
          <w:rStyle w:val="CommentReference"/>
          <w:rFonts w:asciiTheme="minorHAnsi" w:eastAsiaTheme="minorHAnsi" w:hAnsiTheme="minorHAnsi" w:cstheme="minorBidi"/>
          <w:lang w:val="en-US" w:eastAsia="en-US"/>
        </w:rPr>
        <w:commentReference w:id="64"/>
      </w:r>
    </w:p>
    <w:p w14:paraId="0AFBAB85" w14:textId="36AA1B5A" w:rsidR="008D07BF" w:rsidRDefault="008D07BF" w:rsidP="001E058C">
      <w:pPr>
        <w:pStyle w:val="Paragraph"/>
      </w:pPr>
      <w:r w:rsidRPr="00FE7E79">
        <w:t>More recently, alternative strategies for antibody discovery have been explored starting with the screening of B cells from individuals who successfully overcame an infection. In this approach, peripheral blood mononuclear cells (PBMCs) are isolated, immortalized, and screened for antigen reactivity. The reactive clones are further expanded and characterized. This method has proven effective in finding new neutralizing antibodies that can be used to combat certain infectious diseases, e.g. Ebola</w:t>
      </w:r>
      <w:r w:rsidRPr="00FE7E79">
        <w:rPr>
          <w:rStyle w:val="FootnoteReference"/>
          <w:rFonts w:ascii="Calibri" w:eastAsiaTheme="majorEastAsia" w:hAnsi="Calibri" w:cs="Calibri"/>
        </w:rPr>
        <w:fldChar w:fldCharType="begin" w:fldLock="1"/>
      </w:r>
      <w:r w:rsidR="000A2B0E">
        <w:instrText>ADDIN CSL_CITATION {"citationItems":[{"id":"ITEM-1","itemData":{"DOI":"10.1126/science.aad5788","ISSN":"1095-9203","PMID":"26912366","abstract":"Antibodies targeting the Ebola virus surface glycoprotein (EBOV GP) are implicated in protection against lethal disease, but the characteristics of the human antibody response to EBOV GP remain poorly understood. We isolated and characterized 349 GP-specific monoclonal antibodies (mAbs) from the peripheral B cells of a convalescent donor who survived the 2014 EBOV Zaire outbreak. Remarkably, 77% of the mAbs neutralize live EBOV, and several mAbs exhibit unprecedented potency. Structures of selected mAbs in complex with GP reveal a site of vulnerability located in the GP stalk region proximal to the viral membrane. Neutralizing antibodies targeting this site show potent therapeutic efficacy against lethal EBOV challenge in mice. The results provide a framework for the design of new EBOV vaccine candidates and immunotherapies.","author":[{"dropping-particle":"","family":"Bornholdt","given":"Zachary A.","non-dropping-particle":"","parse-names":false,"suffix":""},{"dropping-particle":"","family":"Turner","given":"Hannah L.","non-dropping-particle":"","parse-names":false,"suffix":""},{"dropping-particle":"","family":"Murin","given":"Charles D.","non-dropping-particle":"","parse-names":false,"suffix":""},{"dropping-particle":"","family":"Li","given":"Wen","non-dropping-particle":"","parse-names":false,"suffix":""},{"dropping-particle":"","family":"Sok","given":"Devin","non-dropping-particle":"","parse-names":false,"suffix":""},{"dropping-particle":"","family":"Souders","given":"Colby A.","non-dropping-particle":"","parse-names":false,"suffix":""},{"dropping-particle":"","family":"Piper","given":"Ashley E.","non-dropping-particle":"","parse-names":false,"suffix":""},{"dropping-particle":"","family":"Goff","given":"Arthur","non-dropping-particle":"","parse-names":false,"suffix":""},{"dropping-particle":"","family":"Shamblin","given":"Joshua D.","non-dropping-particle":"","parse-names":false,"suffix":""},{"dropping-particle":"","family":"Wollen","given":"Suzanne E.","non-dropping-particle":"","parse-names":false,"suffix":""},{"dropping-particle":"","family":"Sprague","given":"Thomas R.","non-dropping-particle":"","parse-names":false,"suffix":""},{"dropping-particle":"","family":"Fusco","given":"Marnie L.","non-dropping-particle":"","parse-names":false,"suffix":""},{"dropping-particle":"","family":"Pommert","given":"Kathleen B. J.","non-dropping-particle":"","parse-names":false,"suffix":""},{"dropping-particle":"","family":"Cavacini","given":"Lisa A.","non-dropping-particle":"","parse-names":false,"suffix":""},{"dropping-particle":"","family":"Smith","given":"Heidi L.","non-dropping-particle":"","parse-names":false,"suffix":""},{"dropping-particle":"","family":"Klempner","given":"Mark","non-dropping-particle":"","parse-names":false,"suffix":""},{"dropping-particle":"","family":"Reimann","given":"Keith A.","non-dropping-particle":"","parse-names":false,"suffix":""},{"dropping-particle":"","family":"Krauland","given":"Eric","non-dropping-particle":"","parse-names":false,"suffix":""},{"dropping-particle":"","family":"Gerngross","given":"Tillman U.","non-dropping-particle":"","parse-names":false,"suffix":""},{"dropping-particle":"","family":"Wittrup","given":"Karl D.","non-dropping-particle":"","parse-names":false,"suffix":""},{"dropping-particle":"","family":"Saphire","given":"Erica Ollmann","non-dropping-particle":"","parse-names":false,"suffix":""},{"dropping-particle":"","family":"Burton","given":"Dennis R.","non-dropping-particle":"","parse-names":false,"suffix":""},{"dropping-particle":"","family":"Glass","given":"Pamela J.","non-dropping-particle":"","parse-names":false,"suffix":""},{"dropping-particle":"","family":"Ward","given":"Andrew B.","non-dropping-particle":"","parse-names":false,"suffix":""},{"dropping-particle":"","family":"Walker","given":"Laura M.","non-dropping-particle":"","parse-names":false,"suffix":""}],"container-title":"Science","id":"ITEM-1","issue":"6277","issued":{"date-parts":[["2016","3","4"]]},"page":"1078-1083","publisher":"American Association for the Advancement of Science","title":"Isolation of potent neutralizing antibodies from a survivor of the 2014 Ebola virus outbreak.","type":"article-journal","volume":"351"},"uris":["http://www.mendeley.com/documents/?uuid=ed62ec7d-8f1d-4903-a67b-dcb86e8a153f"]},{"id":"ITEM-2","itemData":{"DOI":"10.1126/science.aad5224","ISBN":"0036-8075","ISSN":"1095-9203","PMID":"26917593","abstract":"Ebola virus disease in humans is highly lethal, with case fatality rates ranging from 25 to 90%. There is no licensed treatment or vaccine against the virus, underscoring the need for efficacious countermeasures. We ascertained that a human survivor of the 1995 Kikwit Ebola virus disease outbreak maintained circulating antibodies against the Ebola virus surface glycoprotein for more than a decade after infection. From this survivor we isolated monoclonal antibodies (mAbs) that neutralize recent and previous outbreak variants of Ebola virus and mediate antibody-dependent cell-mediated cytotoxicity in vitro. Strikingly, monotherapy with mAb114 protected macaques when given as late as 5 days after challenge. Treatment with a single human mAb suggests that a simplified therapeutic strategy for human Ebola infection may be possible.","author":[{"dropping-particle":"","family":"Corti","given":"Davide","non-dropping-particle":"","parse-names":false,"suffix":""},{"dropping-particle":"","family":"Misasi","given":"John","non-dropping-particle":"","parse-names":false,"suffix":""},{"dropping-particle":"","family":"Mulangu","given":"Sabue","non-dropping-particle":"","parse-names":false,"suffix":""},{"dropping-particle":"","family":"Stanley","given":"Daphne A","non-dropping-particle":"","parse-names":false,"suffix":""},{"dropping-particle":"","family":"Kanekiyo","given":"Masaru","non-dropping-particle":"","parse-names":false,"suffix":""},{"dropping-particle":"","family":"Wollen","given":"Suzanne","non-dropping-particle":"","parse-names":false,"suffix":""},{"dropping-particle":"","family":"Ploquin","given":"Aurélie","non-dropping-particle":"","parse-names":false,"suffix":""},{"dropping-particle":"","family":"Doria-Rose","given":"Nicole A","non-dropping-particle":"","parse-names":false,"suffix":""},{"dropping-particle":"","family":"Staupe","given":"Ryan P","non-dropping-particle":"","parse-names":false,"suffix":""},{"dropping-particle":"","family":"Bailey","given":"Michael","non-dropping-particle":"","parse-names":false,"suffix":""},{"dropping-particle":"","family":"Shi","given":"Wei","non-dropping-particle":"","parse-names":false,"suffix":""},{"dropping-particle":"","family":"Choe","given":"Misook","non-dropping-particle":"","parse-names":false,"suffix":""},{"dropping-particle":"","family":"Marcus","given":"Hadar","non-dropping-particle":"","parse-names":false,"suffix":""},{"dropping-particle":"","family":"Thompson","given":"Emily A","non-dropping-particle":"","parse-names":false,"suffix":""},{"dropping-particle":"","family":"Cagigi","given":"Alberto","non-dropping-particle":"","parse-names":false,"suffix":""},{"dropping-particle":"","family":"Silacci","given":"Chiara","non-dropping-particle":"","parse-names":false,"suffix":""},{"dropping-particle":"","family":"Fernandez-Rodriguez","given":"Blanca","non-dropping-particle":"","parse-names":false,"suffix":""},{"dropping-particle":"","family":"Perez","given":"Laurent","non-dropping-particle":"","parse-names":false,"suffix":""},{"dropping-particle":"","family":"Sallusto","given":"Federica","non-dropping-particle":"","parse-names":false,"suffix":""},{"dropping-particle":"","family":"Vanzetta","given":"Fabrizia","non-dropping-particle":"","parse-names":false,"suffix":""},{"dropping-particle":"","family":"Agatic","given":"Gloria","non-dropping-particle":"","parse-names":false,"suffix":""},{"dropping-particle":"","family":"Cameroni","given":"Elisabetta","non-dropping-particle":"","parse-names":false,"suffix":""},{"dropping-particle":"","family":"Kisalu","given":"Neville","non-dropping-particle":"","parse-names":false,"suffix":""},{"dropping-particle":"","family":"Gordon","given":"Ingelise","non-dropping-particle":"","parse-names":false,"suffix":""},{"dropping-particle":"","family":"Ledgerwood","given":"Julie E","non-dropping-particle":"","parse-names":false,"suffix":""},{"dropping-particle":"","family":"Mascola","given":"John R","non-dropping-particle":"","parse-names":false,"suffix":""},{"dropping-particle":"","family":"Graham","given":"Barney S","non-dropping-particle":"","parse-names":false,"suffix":""},{"dropping-particle":"","family":"Muyembe-Tamfun","given":"Jean-Jacques","non-dropping-particle":"","parse-names":false,"suffix":""},{"dropping-particle":"","family":"Trefry","given":"John C","non-dropping-particle":"","parse-names":false,"suffix":""},{"dropping-particle":"","family":"Lanzavecchia","given":"Antonio","non-dropping-particle":"","parse-names":false,"suffix":""},{"dropping-particle":"","family":"Sullivan","given":"Nancy J","non-dropping-particle":"","parse-names":false,"suffix":""}],"container-title":"Science (New York, N.Y.)","id":"ITEM-2","issue":"6279","issued":{"date-parts":[["2016","3","18"]]},"page":"1339-1342","title":"Protective monotherapy against lethal Ebola virus infection by a potently neutralizing antibody.","type":"article-journal","volume":"351"},"uris":["http://www.mendeley.com/documents/?uuid=e2a0eb44-2096-42b1-9cba-007cf6c49b93"]}],"mendeley":{"formattedCitation":"\\cite{Bornholdt2016Isolation of potent neutralizing antibodies from a survivor of the 2014 Ebola virus outbreak.|||Corti2016Protective monotherapy against lethal Ebola virus infection by a potently neutralizing antibody.}","plainTextFormattedCitation":"\\cite{Bornholdt2016Isolation of potent neutralizing antibodies from a survivor of the 2014 Ebola virus outbreak.|||Corti2016Protective monotherapy against lethal Ebola virus infection by a potently neutralizing antibody.}","previouslyFormattedCitation":"&lt;sup&gt;8,9&lt;/sup&gt;"},"properties":{"noteIndex":0},"schema":"https://github.com/citation-style-language/schema/raw/master/csl-citation.json"}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 xml:space="preserve">\cite{Bornholdt2016Isolation of potent neutralizing antibodies from a survivor of the 2014 Ebola virus outbreak.|||Corti2016Protective monotherapy against lethal Ebola </w:t>
      </w:r>
      <w:r w:rsidR="000A2B0E" w:rsidRPr="000A2B0E">
        <w:rPr>
          <w:noProof/>
        </w:rPr>
        <w:lastRenderedPageBreak/>
        <w:t>virus infection by a potently neutralizing antibody.}</w:t>
      </w:r>
      <w:r w:rsidRPr="00FE7E79">
        <w:rPr>
          <w:rStyle w:val="FootnoteReference"/>
          <w:rFonts w:ascii="Calibri" w:eastAsiaTheme="majorEastAsia" w:hAnsi="Calibri" w:cs="Calibri"/>
        </w:rPr>
        <w:fldChar w:fldCharType="end"/>
      </w:r>
      <w:r w:rsidRPr="00FE7E79">
        <w:t xml:space="preserve"> or </w:t>
      </w:r>
      <w:r w:rsidR="00F524BA" w:rsidRPr="00FE7E79">
        <w:rPr>
          <w:rFonts w:eastAsia="Calibri"/>
        </w:rPr>
        <w:t>severe acute respiratory syndrome coronavirus 2 (</w:t>
      </w:r>
      <w:r w:rsidRPr="00FE7E79">
        <w:t>SARS-CoV-2</w:t>
      </w:r>
      <w:r w:rsidR="00F524BA" w:rsidRPr="00FE7E79">
        <w:t>)</w:t>
      </w:r>
      <w:r w:rsidRPr="00FE7E79">
        <w:t>.</w:t>
      </w:r>
      <w:r w:rsidRPr="00FE7E79">
        <w:rPr>
          <w:rStyle w:val="FootnoteReference"/>
          <w:rFonts w:ascii="Calibri" w:eastAsiaTheme="majorEastAsia" w:hAnsi="Calibri" w:cs="Calibri"/>
        </w:rPr>
        <w:fldChar w:fldCharType="begin" w:fldLock="1"/>
      </w:r>
      <w:r w:rsidR="000A2B0E">
        <w:instrText>ADDIN CSL_CITATION {"citationItems":[{"id":"ITEM-1","itemData":{"DOI":"10.3390/antib10030026","ISSN":"2073-4468","PMID":"34287229","abstract":"We report the isolation of two human IgG1k monoclonal antibodies (mAbs) directed against the SARS-CoV-2 spike protein. These mAbs were isolated from two donors who had recovered from COVID-19 infection during the first pandemic peak in the Lombardy region of Italy, the first European and initially most affected region in March 2020. We used the method of EBV immortalization of purified memory B cells and supernatant screening with a spike S1/2 assay for mAb isolation. This method allowed rapid isolation of clones, with one donor showing about 7% of clones positive against spike protein, whereas the other donor did not produce positive clones out of 91 tested. RNA was extracted from positive clones 39–47 days post-EBV infection, allowing VH and VL sequencing. The same clones were sequenced again after a further 100 days in culture, showing that no mutation had taken place during in vitro expansion. The B cell clones could be expanded in culture for more than 4 months after EBV immortalization and secreted the antibodies stably during that time, allowing to purify mg quantities of each mAb for functional assays without generating recombinant proteins. Unfortunately, neither mAb had significant neutralizing activity in a virus infection assay with several different SARS-CoV-2 isolates. The antibody sequences are made freely available.","author":[{"dropping-particle":"","family":"Valgardsdottir","given":"Rut","non-dropping-particle":"","parse-names":false,"suffix":""},{"dropping-particle":"","family":"Cattaneo","given":"Irene","non-dropping-particle":"","parse-names":false,"suffix":""},{"dropping-particle":"","family":"Napolitano","given":"Gavino","non-dropping-particle":"","parse-names":false,"suffix":""},{"dropping-particle":"","family":"Raglio","given":"Annibale","non-dropping-particle":"","parse-names":false,"suffix":""},{"dropping-particle":"","family":"Spinelli","given":"Orietta","non-dropping-particle":"","parse-names":false,"suffix":""},{"dropping-particle":"","family":"Salmoiraghi","given":"Silvia","non-dropping-particle":"","parse-names":false,"suffix":""},{"dropping-particle":"","family":"Castilletti","given":"Concetta","non-dropping-particle":"","parse-names":false,"suffix":""},{"dropping-particle":"","family":"Lapa","given":"Daniele","non-dropping-particle":"","parse-names":false,"suffix":""},{"dropping-particle":"","family":"Capobianchi","given":"Maria Rosaria","non-dropping-particle":"","parse-names":false,"suffix":""},{"dropping-particle":"","family":"Farina","given":"Claudio","non-dropping-particle":"","parse-names":false,"suffix":""},{"dropping-particle":"","family":"Golay","given":"Josee","non-dropping-particle":"","parse-names":false,"suffix":""}],"container-title":"Antibodies","id":"ITEM-1","issue":"3","issued":{"date-parts":[["2021","7","5"]]},"page":"26","publisher":"Multidisciplinary Digital Publishing Institute","title":"Identification of Human SARS-CoV-2 Monoclonal Antibodies from Convalescent Patients Using EBV Immortalization","type":"article-journal","volume":"10"},"uris":["http://www.mendeley.com/documents/?uuid=0d2e5b1b-ab43-3a90-b585-c0634d8804c2"]}],"mendeley":{"formattedCitation":"\\cite{Valgardsdottir2021Identification of Human SARS-CoV-2 Monoclonal Antibodies from Convalescent Patients Using EBV Immortalization}","plainTextFormattedCitation":"\\cite{Valgardsdottir2021Identification of Human SARS-CoV-2 Monoclonal Antibodies from Convalescent Patients Using EBV Immortalization}","previouslyFormattedCitation":"&lt;sup&gt;10&lt;/sup&gt;"},"properties":{"noteIndex":0},"schema":"https://github.com/citation-style-language/schema/raw/master/csl-citation.json"}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\cite{Valgardsdottir2021Identification of Human SARS-CoV-2 Monoclonal Antibodies from Convalescent Patients Using EBV Immortalization}</w:t>
      </w:r>
      <w:r w:rsidRPr="00FE7E79">
        <w:rPr>
          <w:rStyle w:val="FootnoteReference"/>
          <w:rFonts w:ascii="Calibri" w:eastAsiaTheme="majorEastAsia" w:hAnsi="Calibri" w:cs="Calibri"/>
        </w:rPr>
        <w:fldChar w:fldCharType="end"/>
      </w:r>
      <w:r w:rsidRPr="00FE7E79">
        <w:t xml:space="preserve"> These recent advances show that the discovery of antibodies from human subjects, in addition to animal models, represents a viable method for developing new avenues for therapies. However, it may be even more advantageous to discover and characterize mature antibody clones directly from clinical samples at the protein level in their functionally matured and active form.</w:t>
      </w:r>
    </w:p>
    <w:p w14:paraId="71026F6F"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CDCAA"/>
          <w:sz w:val="21"/>
          <w:szCs w:val="21"/>
          <w:lang w:val="en-US" w:eastAsia="en-US"/>
        </w:rPr>
        <w:t>\begin</w:t>
      </w:r>
      <w:r w:rsidRPr="00155E3E">
        <w:rPr>
          <w:rFonts w:ascii="Fira Code" w:hAnsi="Fira Code" w:cs="Fira Code"/>
          <w:color w:val="D4D4D4"/>
          <w:sz w:val="21"/>
          <w:szCs w:val="21"/>
          <w:lang w:val="en-US" w:eastAsia="en-US"/>
        </w:rPr>
        <w:t>{</w:t>
      </w:r>
      <w:r w:rsidRPr="00155E3E">
        <w:rPr>
          <w:rFonts w:ascii="Fira Code" w:hAnsi="Fira Code" w:cs="Fira Code"/>
          <w:color w:val="9CDCFE"/>
          <w:sz w:val="21"/>
          <w:szCs w:val="21"/>
          <w:lang w:val="en-US" w:eastAsia="en-US"/>
        </w:rPr>
        <w:t>figure</w:t>
      </w:r>
      <w:proofErr w:type="gramStart"/>
      <w:r w:rsidRPr="00155E3E">
        <w:rPr>
          <w:rFonts w:ascii="Fira Code" w:hAnsi="Fira Code" w:cs="Fira Code"/>
          <w:color w:val="9CDCFE"/>
          <w:sz w:val="21"/>
          <w:szCs w:val="21"/>
          <w:lang w:val="en-US" w:eastAsia="en-US"/>
        </w:rPr>
        <w:t>*</w:t>
      </w:r>
      <w:r w:rsidRPr="00155E3E">
        <w:rPr>
          <w:rFonts w:ascii="Fira Code" w:hAnsi="Fira Code" w:cs="Fira Code"/>
          <w:color w:val="D4D4D4"/>
          <w:sz w:val="21"/>
          <w:szCs w:val="21"/>
          <w:lang w:val="en-US" w:eastAsia="en-US"/>
        </w:rPr>
        <w:t>}[</w:t>
      </w:r>
      <w:proofErr w:type="gramEnd"/>
      <w:r w:rsidRPr="00155E3E">
        <w:rPr>
          <w:rFonts w:ascii="Fira Code" w:hAnsi="Fira Code" w:cs="Fira Code"/>
          <w:color w:val="D4D4D4"/>
          <w:sz w:val="21"/>
          <w:szCs w:val="21"/>
          <w:lang w:val="en-US" w:eastAsia="en-US"/>
        </w:rPr>
        <w:t>!htb]</w:t>
      </w:r>
    </w:p>
    <w:p w14:paraId="0579EBA4"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w:t>
      </w:r>
      <w:proofErr w:type="gramStart"/>
      <w:r w:rsidRPr="00155E3E">
        <w:rPr>
          <w:rFonts w:ascii="Fira Code" w:hAnsi="Fira Code" w:cs="Fira Code"/>
          <w:color w:val="DCDCAA"/>
          <w:sz w:val="21"/>
          <w:szCs w:val="21"/>
          <w:lang w:val="en-US" w:eastAsia="en-US"/>
        </w:rPr>
        <w:t>center</w:t>
      </w:r>
      <w:proofErr w:type="gramEnd"/>
    </w:p>
    <w:p w14:paraId="31519EDD"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\includegraphics</w:t>
      </w:r>
      <w:proofErr w:type="gramStart"/>
      <w:r w:rsidRPr="00155E3E">
        <w:rPr>
          <w:rFonts w:ascii="Fira Code" w:hAnsi="Fira Code" w:cs="Fira Code"/>
          <w:color w:val="D4D4D4"/>
          <w:sz w:val="21"/>
          <w:szCs w:val="21"/>
          <w:lang w:val="en-US" w:eastAsia="en-US"/>
        </w:rPr>
        <w:t>[]{</w:t>
      </w:r>
      <w:proofErr w:type="gramEnd"/>
      <w:r w:rsidRPr="00155E3E">
        <w:rPr>
          <w:rFonts w:ascii="Fira Code" w:hAnsi="Fira Code" w:cs="Fira Code"/>
          <w:color w:val="D4D4D4"/>
          <w:sz w:val="21"/>
          <w:szCs w:val="21"/>
          <w:lang w:val="en-US" w:eastAsia="en-US"/>
        </w:rPr>
        <w:t>Chapter.1/Figures/f2.png}</w:t>
      </w:r>
    </w:p>
    <w:p w14:paraId="2348452D"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w:t>
      </w:r>
      <w:proofErr w:type="gramStart"/>
      <w:r w:rsidRPr="00155E3E">
        <w:rPr>
          <w:rFonts w:ascii="Fira Code" w:hAnsi="Fira Code" w:cs="Fira Code"/>
          <w:color w:val="DCDCAA"/>
          <w:sz w:val="21"/>
          <w:szCs w:val="21"/>
          <w:lang w:val="en-US" w:eastAsia="en-US"/>
        </w:rPr>
        <w:t>caption</w:t>
      </w:r>
      <w:r w:rsidRPr="00155E3E">
        <w:rPr>
          <w:rFonts w:ascii="Fira Code" w:hAnsi="Fira Code" w:cs="Fira Code"/>
          <w:color w:val="D4D4D4"/>
          <w:sz w:val="21"/>
          <w:szCs w:val="21"/>
          <w:lang w:val="en-US" w:eastAsia="en-US"/>
        </w:rPr>
        <w:t>{</w:t>
      </w:r>
      <w:proofErr w:type="gramEnd"/>
    </w:p>
    <w:p w14:paraId="26928E5D"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DCDCAA"/>
          <w:sz w:val="21"/>
          <w:szCs w:val="21"/>
          <w:lang w:val="en-US" w:eastAsia="en-US"/>
        </w:rPr>
        <w:t>\</w:t>
      </w:r>
      <w:proofErr w:type="gramStart"/>
      <w:r w:rsidRPr="00155E3E">
        <w:rPr>
          <w:rFonts w:ascii="Fira Code" w:hAnsi="Fira Code" w:cs="Fira Code"/>
          <w:color w:val="DCDCAA"/>
          <w:sz w:val="21"/>
          <w:szCs w:val="21"/>
          <w:lang w:val="en-US" w:eastAsia="en-US"/>
        </w:rPr>
        <w:t>textbf</w:t>
      </w:r>
      <w:r w:rsidRPr="00155E3E">
        <w:rPr>
          <w:rFonts w:ascii="Fira Code" w:hAnsi="Fira Code" w:cs="Fira Code"/>
          <w:color w:val="D4D4D4"/>
          <w:sz w:val="21"/>
          <w:szCs w:val="21"/>
          <w:lang w:val="en-US" w:eastAsia="en-US"/>
        </w:rPr>
        <w:t>{</w:t>
      </w:r>
      <w:proofErr w:type="gramEnd"/>
      <w:r w:rsidRPr="00155E3E">
        <w:rPr>
          <w:rFonts w:ascii="Fira Code" w:hAnsi="Fira Code" w:cs="Fira Code"/>
          <w:color w:val="569CD6"/>
          <w:sz w:val="21"/>
          <w:szCs w:val="21"/>
          <w:lang w:val="en-US" w:eastAsia="en-US"/>
        </w:rPr>
        <w:t>Three approaches in MS-based antibody sequencing.</w:t>
      </w:r>
      <w:r w:rsidRPr="00155E3E">
        <w:rPr>
          <w:rFonts w:ascii="Fira Code" w:hAnsi="Fira Code" w:cs="Fira Code"/>
          <w:color w:val="D4D4D4"/>
          <w:sz w:val="21"/>
          <w:szCs w:val="21"/>
          <w:lang w:val="en-US" w:eastAsia="en-US"/>
        </w:rPr>
        <w:t>}</w:t>
      </w:r>
    </w:p>
    <w:p w14:paraId="5F6C5668"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(a) Recombinant antibody sequencing generally starts with abundant highly purified mAbs, which can be fully sequenced through BU MS, where hundreds of peptides are generated by digesting the mAb with one or several proteases, providing multiple overlapping short sequence reads. After liquid chromatography-mass spectrometry (LC-MS) measurement, the spectra can be processed by several different de novo sequencing software solutions and assembled into full-length mAb sequences.</w:t>
      </w:r>
      <w:r w:rsidRPr="00155E3E">
        <w:rPr>
          <w:rFonts w:ascii="Fira Code" w:hAnsi="Fira Code" w:cs="Fira Code"/>
          <w:color w:val="C586C0"/>
          <w:sz w:val="21"/>
          <w:szCs w:val="21"/>
          <w:lang w:val="en-US" w:eastAsia="en-US"/>
        </w:rPr>
        <w:t>\</w:t>
      </w:r>
      <w:proofErr w:type="gramStart"/>
      <w:r w:rsidRPr="00155E3E">
        <w:rPr>
          <w:rFonts w:ascii="Fira Code" w:hAnsi="Fira Code" w:cs="Fira Code"/>
          <w:color w:val="C586C0"/>
          <w:sz w:val="21"/>
          <w:szCs w:val="21"/>
          <w:lang w:val="en-US" w:eastAsia="en-US"/>
        </w:rPr>
        <w:t>cite</w:t>
      </w:r>
      <w:r w:rsidRPr="00155E3E">
        <w:rPr>
          <w:rFonts w:ascii="Fira Code" w:hAnsi="Fira Code" w:cs="Fira Code"/>
          <w:color w:val="D4D4D4"/>
          <w:sz w:val="21"/>
          <w:szCs w:val="21"/>
          <w:lang w:val="en-US" w:eastAsia="en-US"/>
        </w:rPr>
        <w:t>{</w:t>
      </w:r>
      <w:proofErr w:type="gramEnd"/>
      <w:r w:rsidRPr="00155E3E">
        <w:rPr>
          <w:rFonts w:ascii="Fira Code" w:hAnsi="Fira Code" w:cs="Fira Code"/>
          <w:color w:val="D4D4D4"/>
          <w:sz w:val="21"/>
          <w:szCs w:val="21"/>
          <w:lang w:val="en-US" w:eastAsia="en-US"/>
        </w:rPr>
        <w:t>peng2021mass, sen2017automated} (b) In repertoire analysis, a sequence database is generated through B-cell sequencing, and MS-data is obtained through BU MS experiments. After generation of the personalized database, a high throughput of the LC-MS is possible.</w:t>
      </w:r>
      <w:r w:rsidRPr="00155E3E">
        <w:rPr>
          <w:rFonts w:ascii="Fira Code" w:hAnsi="Fira Code" w:cs="Fira Code"/>
          <w:color w:val="C586C0"/>
          <w:sz w:val="21"/>
          <w:szCs w:val="21"/>
          <w:lang w:val="en-US" w:eastAsia="en-US"/>
        </w:rPr>
        <w:t>\cite</w:t>
      </w:r>
      <w:r w:rsidRPr="00155E3E">
        <w:rPr>
          <w:rFonts w:ascii="Fira Code" w:hAnsi="Fira Code" w:cs="Fira Code"/>
          <w:color w:val="D4D4D4"/>
          <w:sz w:val="21"/>
          <w:szCs w:val="21"/>
          <w:lang w:val="en-US" w:eastAsia="en-US"/>
        </w:rPr>
        <w:t>{georgiou2014promise} While not strictly de novo since only hits from the sequence database are identified, it is a powerful tool for antibody repertoire analysis. (c) Endogenous antibody sequencing cannot rely on BU MS alone, as direct sequencing of endogenous humoral antibodies is hampered by inherent challenges and complexity. Emerging MD and TD MS techniques provide clone-specific sequence information highly complementary to traditional sequencing. Integrating BU MS and MD/TD MS makes it possible to achieve full-length coverage of antibody sequences.</w:t>
      </w:r>
      <w:r w:rsidRPr="00155E3E">
        <w:rPr>
          <w:rFonts w:ascii="Fira Code" w:hAnsi="Fira Code" w:cs="Fira Code"/>
          <w:color w:val="C586C0"/>
          <w:sz w:val="21"/>
          <w:szCs w:val="21"/>
          <w:lang w:val="en-US" w:eastAsia="en-US"/>
        </w:rPr>
        <w:t>\cite</w:t>
      </w:r>
      <w:r w:rsidRPr="00155E3E">
        <w:rPr>
          <w:rFonts w:ascii="Fira Code" w:hAnsi="Fira Code" w:cs="Fira Code"/>
          <w:color w:val="D4D4D4"/>
          <w:sz w:val="21"/>
          <w:szCs w:val="21"/>
          <w:lang w:val="en-US" w:eastAsia="en-US"/>
        </w:rPr>
        <w:t>{bondt2021human}</w:t>
      </w:r>
    </w:p>
    <w:p w14:paraId="5A3BBEB4"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w:t>
      </w:r>
    </w:p>
    <w:p w14:paraId="410FE0F3" w14:textId="241491AE"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4D4D4"/>
          <w:sz w:val="21"/>
          <w:szCs w:val="21"/>
          <w:lang w:val="en-US" w:eastAsia="en-US"/>
        </w:rPr>
        <w:t xml:space="preserve">    </w:t>
      </w:r>
      <w:r w:rsidRPr="00155E3E">
        <w:rPr>
          <w:rFonts w:ascii="Fira Code" w:hAnsi="Fira Code" w:cs="Fira Code"/>
          <w:color w:val="C586C0"/>
          <w:sz w:val="21"/>
          <w:szCs w:val="21"/>
          <w:lang w:val="en-US" w:eastAsia="en-US"/>
        </w:rPr>
        <w:t>\label</w:t>
      </w:r>
      <w:r w:rsidRPr="00155E3E">
        <w:rPr>
          <w:rFonts w:ascii="Fira Code" w:hAnsi="Fira Code" w:cs="Fira Code"/>
          <w:color w:val="D4D4D4"/>
          <w:sz w:val="21"/>
          <w:szCs w:val="21"/>
          <w:lang w:val="en-US" w:eastAsia="en-US"/>
        </w:rPr>
        <w:t>{</w:t>
      </w:r>
      <w:proofErr w:type="gramStart"/>
      <w:r w:rsidRPr="00155E3E">
        <w:rPr>
          <w:rFonts w:ascii="Fira Code" w:hAnsi="Fira Code" w:cs="Fira Code"/>
          <w:color w:val="9CDCFE"/>
          <w:sz w:val="21"/>
          <w:szCs w:val="21"/>
          <w:lang w:val="en-US" w:eastAsia="en-US"/>
        </w:rPr>
        <w:t>fig:fig</w:t>
      </w:r>
      <w:proofErr w:type="gramEnd"/>
      <w:r>
        <w:rPr>
          <w:rFonts w:ascii="Fira Code" w:hAnsi="Fira Code" w:cs="Fira Code"/>
          <w:color w:val="9CDCFE"/>
          <w:sz w:val="21"/>
          <w:szCs w:val="21"/>
          <w:lang w:val="en-US" w:eastAsia="en-US"/>
        </w:rPr>
        <w:t>1.</w:t>
      </w:r>
      <w:r w:rsidRPr="00155E3E">
        <w:rPr>
          <w:rFonts w:ascii="Fira Code" w:hAnsi="Fira Code" w:cs="Fira Code"/>
          <w:color w:val="9CDCFE"/>
          <w:sz w:val="21"/>
          <w:szCs w:val="21"/>
          <w:lang w:val="en-US" w:eastAsia="en-US"/>
        </w:rPr>
        <w:t>2</w:t>
      </w:r>
      <w:r w:rsidRPr="00155E3E">
        <w:rPr>
          <w:rFonts w:ascii="Fira Code" w:hAnsi="Fira Code" w:cs="Fira Code"/>
          <w:color w:val="D4D4D4"/>
          <w:sz w:val="21"/>
          <w:szCs w:val="21"/>
          <w:lang w:val="en-US" w:eastAsia="en-US"/>
        </w:rPr>
        <w:t>}</w:t>
      </w:r>
    </w:p>
    <w:p w14:paraId="193590CA" w14:textId="77777777" w:rsidR="00155E3E" w:rsidRPr="00155E3E" w:rsidRDefault="00155E3E" w:rsidP="00155E3E">
      <w:pPr>
        <w:shd w:val="clear" w:color="auto" w:fill="1E1E1E"/>
        <w:spacing w:line="285" w:lineRule="atLeast"/>
        <w:rPr>
          <w:rFonts w:ascii="Fira Code" w:hAnsi="Fira Code" w:cs="Fira Code"/>
          <w:color w:val="D4D4D4"/>
          <w:sz w:val="21"/>
          <w:szCs w:val="21"/>
          <w:lang w:val="en-US" w:eastAsia="en-US"/>
        </w:rPr>
      </w:pPr>
      <w:r w:rsidRPr="00155E3E">
        <w:rPr>
          <w:rFonts w:ascii="Fira Code" w:hAnsi="Fira Code" w:cs="Fira Code"/>
          <w:color w:val="DCDCAA"/>
          <w:sz w:val="21"/>
          <w:szCs w:val="21"/>
          <w:lang w:val="en-US" w:eastAsia="en-US"/>
        </w:rPr>
        <w:t>\</w:t>
      </w:r>
      <w:proofErr w:type="gramStart"/>
      <w:r w:rsidRPr="00155E3E">
        <w:rPr>
          <w:rFonts w:ascii="Fira Code" w:hAnsi="Fira Code" w:cs="Fira Code"/>
          <w:color w:val="DCDCAA"/>
          <w:sz w:val="21"/>
          <w:szCs w:val="21"/>
          <w:lang w:val="en-US" w:eastAsia="en-US"/>
        </w:rPr>
        <w:t>end</w:t>
      </w:r>
      <w:proofErr w:type="gramEnd"/>
      <w:r w:rsidRPr="00155E3E">
        <w:rPr>
          <w:rFonts w:ascii="Fira Code" w:hAnsi="Fira Code" w:cs="Fira Code"/>
          <w:color w:val="D4D4D4"/>
          <w:sz w:val="21"/>
          <w:szCs w:val="21"/>
          <w:lang w:val="en-US" w:eastAsia="en-US"/>
        </w:rPr>
        <w:t>{</w:t>
      </w:r>
      <w:r w:rsidRPr="00155E3E">
        <w:rPr>
          <w:rFonts w:ascii="Fira Code" w:hAnsi="Fira Code" w:cs="Fira Code"/>
          <w:color w:val="9CDCFE"/>
          <w:sz w:val="21"/>
          <w:szCs w:val="21"/>
          <w:lang w:val="en-US" w:eastAsia="en-US"/>
        </w:rPr>
        <w:t>figure*</w:t>
      </w:r>
      <w:r w:rsidRPr="00155E3E">
        <w:rPr>
          <w:rFonts w:ascii="Fira Code" w:hAnsi="Fira Code" w:cs="Fira Code"/>
          <w:color w:val="D4D4D4"/>
          <w:sz w:val="21"/>
          <w:szCs w:val="21"/>
          <w:lang w:val="en-US" w:eastAsia="en-US"/>
        </w:rPr>
        <w:t>}</w:t>
      </w:r>
    </w:p>
    <w:p w14:paraId="34EACA7F" w14:textId="77777777" w:rsidR="00155E3E" w:rsidRPr="00155E3E" w:rsidRDefault="00155E3E" w:rsidP="00155E3E">
      <w:pPr>
        <w:pStyle w:val="Newparagraph"/>
        <w:rPr>
          <w:rFonts w:eastAsia="Calibri"/>
        </w:rPr>
      </w:pPr>
    </w:p>
    <w:p w14:paraId="37058B71" w14:textId="15FF6A0C" w:rsidR="00920B52" w:rsidRPr="00FE7E79" w:rsidRDefault="008D07BF" w:rsidP="001E058C">
      <w:pPr>
        <w:pStyle w:val="Paragraph"/>
      </w:pPr>
      <w:r w:rsidRPr="00FE7E79">
        <w:lastRenderedPageBreak/>
        <w:t xml:space="preserve">In recent years, MS-based proteomics has advanced tremendously in sample preparation, MS and </w:t>
      </w:r>
      <w:r w:rsidR="004A389E" w:rsidRPr="00FE7E79">
        <w:t>liquid chromatography</w:t>
      </w:r>
      <w:r w:rsidRPr="00FE7E79">
        <w:t xml:space="preserve"> instrumentation, and data analysis</w:t>
      </w:r>
      <w:del w:id="65" w:author="Graaf, S.C. de (Bastiaan)" w:date="2023-03-16T00:04:00Z">
        <w:r w:rsidRPr="00FE7E79" w:rsidDel="00DC1750">
          <w:delText xml:space="preserve"> (</w:delText>
        </w:r>
        <w:r w:rsidR="00916F1A" w:rsidRPr="00FE7E79" w:rsidDel="00DC1750">
          <w:delText>B</w:delText>
        </w:r>
        <w:r w:rsidRPr="00FE7E79" w:rsidDel="00DC1750">
          <w:delText>ox 2)</w:delText>
        </w:r>
      </w:del>
      <w:r w:rsidRPr="00FE7E79">
        <w:t>.</w:t>
      </w:r>
      <w:r w:rsidRPr="00FE7E79">
        <w:rPr>
          <w:rStyle w:val="FootnoteReference"/>
          <w:rFonts w:ascii="Calibri" w:eastAsiaTheme="majorEastAsia" w:hAnsi="Calibri" w:cs="Calibri"/>
        </w:rPr>
        <w:fldChar w:fldCharType="begin" w:fldLock="1"/>
      </w:r>
      <w:r w:rsidR="000A2B0E">
        <w:instrText>ADDIN CSL_CITATION {"citationItems":[{"id":"ITEM-1","itemData":{"DOI":"10.1038/nrg3356","ISSN":"1471-0056","PMID":"23207911","abstract":"Next-generation sequencing allows the analysis of genomes, including those representing disease states. However, the causes of most disorders are multifactorial, and systems-level approaches, including the analysis of proteomes, are required for a more comprehensive understanding. The proteome is extremely multifaceted owing to splicing and protein modifications, and this is further amplified by the interconnectivity of proteins into complexes and signalling networks that are highly divergent in time and space. Proteome analysis heavily relies on mass spectrometry (MS). MS-based proteomics is starting to mature and to deliver through a combination of developments in instrumentation, sample preparation and computational analysis. Here we describe this emerging next generation of proteomics and highlight recent applications.","author":[{"dropping-particle":"","family":"Altelaar","given":"A. F. Maarten","non-dropping-particle":"","parse-names":false,"suffix":""},{"dropping-particle":"","family":"Munoz","given":"Javier","non-dropping-particle":"","parse-names":false,"suffix":""},{"dropping-particle":"","family":"Heck","given":"Albert J. R.","non-dropping-particle":"","parse-names":false,"suffix":""}],"container-title":"Nature Reviews Genetics","id":"ITEM-1","issue":"1","issued":{"date-parts":[["2013","1","4"]]},"page":"35-48","publisher":"Nat Rev Genet","title":"Next-generation proteomics: towards an integrative view of proteome dynamics","type":"article-journal","volume":"14"},"uris":["http://www.mendeley.com/documents/?uuid=dcb4c1fd-e5d8-3f54-8b14-9bd0674dd466"]},{"id":"ITEM-2","itemData":{"DOI":"10.1038/nature19949","ISSN":"0028-0836","PMID":"27629641","abstract":"Numerous biological processes are concurrently and coordinately active in every living cell. Each of them encompasses synthetic, catalytic and regulatory functions that are, almost always, carried out by proteins organized further into higher-order structures and networks. For decades, the structures and functions of selected proteins have been studied using biochemical and biophysical methods. However, the properties and behaviour of the proteome as an integrated system have largely remained elusive. Powerful mass-spectrometry-based technologies now provide unprecedented insights into the composition, structure, function and control of the proteome, shedding light on complex biological processes and phenotypes.","author":[{"dropping-particle":"","family":"Aebersold","given":"Ruedi","non-dropping-particle":"","parse-names":false,"suffix":""},{"dropping-particle":"","family":"Mann","given":"Matthias","non-dropping-particle":"","parse-names":false,"suffix":""}],"container-title":"Nature","id":"ITEM-2","issue":"7620","issued":{"date-parts":[["2016","9","14"]]},"page":"347-355","publisher":"Nature","title":"Mass-spectrometric exploration of proteome structure and function","type":"article-journal","volume":"537"},"uris":["http://www.mendeley.com/documents/?uuid=4fcb4fd1-e699-3ec8-bec2-0870d5d8135f"]}],"mendeley":{"formattedCitation":"\\cite{Altelaar2013Next-generation proteomics: towards an integrative view of proteome dynamics|||Aebersold2016Mass-spectrometric exploration of proteome structure and function}","plainTextFormattedCitation":"\\cite{Altelaar2013Next-generation proteomics: towards an integrative view of proteome dynamics|||Aebersold2016Mass-spectrometric exploration of proteome structure and function}","previouslyFormattedCitation":"&lt;sup&gt;14,15&lt;/sup&gt;"},"properties":{"noteIndex":0},"schema":"https://github.com/citation-style-language/schema/raw/master/csl-citation.json"}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\cite{Altelaar2013Next-generation proteomics: towards an integrative view of proteome dynamics|||Aebersold2016Mass-spectrometric exploration of proteome structure and function}</w:t>
      </w:r>
      <w:r w:rsidRPr="00FE7E79">
        <w:rPr>
          <w:rStyle w:val="FootnoteReference"/>
          <w:rFonts w:ascii="Calibri" w:eastAsiaTheme="majorEastAsia" w:hAnsi="Calibri" w:cs="Calibri"/>
        </w:rPr>
        <w:fldChar w:fldCharType="end"/>
      </w:r>
      <w:r w:rsidRPr="00FE7E79">
        <w:t xml:space="preserve"> Using all these advances, antibody sequencing at the protein level by MS has come within reach. </w:t>
      </w:r>
      <w:ins w:id="66" w:author="Graaf, S.C. de (Bastiaan)" w:date="2023-03-24T15:35:00Z">
        <w:r w:rsidR="00E52008">
          <w:t xml:space="preserve">\textbf{\autoref{fig:fig1.2}} highlights </w:t>
        </w:r>
      </w:ins>
      <w:del w:id="67" w:author="Graaf, S.C. de (Bastiaan)" w:date="2023-03-24T15:35:00Z">
        <w:r w:rsidRPr="00FE7E79" w:rsidDel="00E52008">
          <w:delText xml:space="preserve">Here, we will review recently introduced techniques, highlighting </w:delText>
        </w:r>
      </w:del>
      <w:r w:rsidRPr="00FE7E79">
        <w:t>three – chiefly MS-based – strategies used to determine antibody sequences</w:t>
      </w:r>
      <w:del w:id="68" w:author="Graaf, S.C. de (Bastiaan)" w:date="2023-03-24T16:21:00Z">
        <w:r w:rsidRPr="00FE7E79" w:rsidDel="00C55A8E">
          <w:delText xml:space="preserve"> (</w:delText>
        </w:r>
      </w:del>
      <w:del w:id="69" w:author="Graaf, S.C. de (Bastiaan)" w:date="2023-03-24T15:35:00Z">
        <w:r w:rsidR="006E06B6" w:rsidDel="00E52008">
          <w:delText>\textbf{\autoref{fig:fig1.2}}</w:delText>
        </w:r>
      </w:del>
      <w:del w:id="70" w:author="Graaf, S.C. de (Bastiaan)" w:date="2023-03-24T16:21:00Z">
        <w:r w:rsidRPr="00FE7E79" w:rsidDel="00C55A8E">
          <w:delText>)</w:delText>
        </w:r>
      </w:del>
      <w:r w:rsidRPr="00FE7E79">
        <w:t xml:space="preserve">. These three pillars are primarily classified by the source of sample material and the attainable sequencing information. The first strategy applies to highly purified recombinant antibodies that are now amenable for full sequencing with BU </w:t>
      </w:r>
      <w:r w:rsidR="001259A3">
        <w:t>MS</w:t>
      </w:r>
      <w:r w:rsidRPr="00FE7E79">
        <w:t xml:space="preserve">, often by combining several different proteases and advanced algorithms. Second, hybrid approaches have been introduced for </w:t>
      </w:r>
      <w:r w:rsidR="00100A83" w:rsidRPr="00FE7E79">
        <w:t>analysing</w:t>
      </w:r>
      <w:r w:rsidRPr="00FE7E79">
        <w:t xml:space="preserve"> endogenous antibody repertoires by combining MS-based techniques with genomics</w:t>
      </w:r>
      <w:del w:id="71" w:author="Graaf, S.C. de (Bastiaan)" w:date="2023-03-24T16:23:00Z">
        <w:r w:rsidRPr="00FE7E79" w:rsidDel="00282367">
          <w:delText>/</w:delText>
        </w:r>
      </w:del>
      <w:ins w:id="72" w:author="Graaf, S.C. de (Bastiaan)" w:date="2023-03-24T16:23:00Z">
        <w:r w:rsidR="00282367">
          <w:t xml:space="preserve"> or </w:t>
        </w:r>
      </w:ins>
      <w:r w:rsidRPr="00FE7E79">
        <w:t xml:space="preserve">transcriptomics, e.g., </w:t>
      </w:r>
      <w:r w:rsidR="00C17760" w:rsidRPr="00FE7E79">
        <w:t>whole genome sequencing</w:t>
      </w:r>
      <w:r w:rsidRPr="00FE7E79">
        <w:t xml:space="preserve"> or BCR sequencing, ideally from the same donor. The third set of techniques encompasses several MS-based </w:t>
      </w:r>
      <w:del w:id="73" w:author="Graaf, S.C. de (Bastiaan)" w:date="2023-03-16T00:05:00Z">
        <w:r w:rsidR="00105923" w:rsidDel="00DC1750">
          <w:rPr>
            <w:i/>
            <w:iCs/>
          </w:rPr>
          <w:delText>\emph{</w:delText>
        </w:r>
        <w:r w:rsidR="003A28B2" w:rsidDel="00DC1750">
          <w:rPr>
            <w:i/>
            <w:iCs/>
          </w:rPr>
          <w:delText>de novo}</w:delText>
        </w:r>
      </w:del>
      <w:ins w:id="74" w:author="Graaf, S.C. de (Bastiaan)" w:date="2023-03-16T00:05:00Z">
        <w:r w:rsidR="00DC1750" w:rsidRPr="00DC1750">
          <w:rPr>
            <w:iCs/>
          </w:rPr>
          <w:t>\</w:t>
        </w:r>
        <w:proofErr w:type="gramStart"/>
        <w:r w:rsidR="00DC1750" w:rsidRPr="00DC1750">
          <w:rPr>
            <w:iCs/>
          </w:rPr>
          <w:t>emph{</w:t>
        </w:r>
        <w:proofErr w:type="gramEnd"/>
        <w:r w:rsidR="00DC1750" w:rsidRPr="00DC1750">
          <w:rPr>
            <w:iCs/>
          </w:rPr>
          <w:t>de novo}</w:t>
        </w:r>
      </w:ins>
      <w:r w:rsidRPr="00FE7E79">
        <w:t xml:space="preserve"> approaches that aim to determine complete antibody sequences of selected clones directly from clinical samples without the aid from alternative omics data. While each strategy is distinct, they all share common aspects.</w:t>
      </w:r>
      <w:del w:id="75" w:author="Graaf, S.C. de (Bastiaan)" w:date="2023-03-24T15:35:00Z">
        <w:r w:rsidRPr="00FE7E79" w:rsidDel="00E52008">
          <w:delText xml:space="preserve"> Finally, we hypothesize which improvements should be made in the future to make comprehensive sequencing of polyclonal antibody repertoires a reality.</w:delText>
        </w:r>
      </w:del>
    </w:p>
    <w:p w14:paraId="6AC34FE8" w14:textId="3E92733D" w:rsidR="00920B52" w:rsidRPr="00FE7E79" w:rsidRDefault="00F85018" w:rsidP="00920B52">
      <w:pPr>
        <w:pStyle w:val="Figurecaption"/>
      </w:pPr>
      <w:r w:rsidRPr="00FE7E79" w:rsidDel="00F85018">
        <w:rPr>
          <w:rFonts w:eastAsia="Calibri"/>
        </w:rPr>
        <w:t xml:space="preserve"> </w:t>
      </w:r>
    </w:p>
    <w:p w14:paraId="07A2D82A" w14:textId="36818F7A" w:rsidR="008D07BF" w:rsidRPr="003A28B2" w:rsidRDefault="00155E3E" w:rsidP="00105923">
      <w:pPr>
        <w:pStyle w:val="Heading2"/>
      </w:pPr>
      <w:r w:rsidRPr="003A28B2">
        <w:t>!!</w:t>
      </w:r>
      <w:r w:rsidR="008D07BF" w:rsidRPr="003A28B2">
        <w:t xml:space="preserve">MS-based sequencing of </w:t>
      </w:r>
      <w:del w:id="76" w:author="Graaf, S.C. de (Bastiaan)" w:date="2023-03-24T16:24:00Z">
        <w:r w:rsidR="008D07BF" w:rsidRPr="003A28B2" w:rsidDel="00282367">
          <w:delText xml:space="preserve">recombinant </w:delText>
        </w:r>
      </w:del>
      <w:r w:rsidR="008D07BF" w:rsidRPr="003A28B2">
        <w:t xml:space="preserve">monoclonal antibodies </w:t>
      </w:r>
    </w:p>
    <w:p w14:paraId="0D4B735D" w14:textId="33DCEF52" w:rsidR="008D07BF" w:rsidRPr="00FE7E79" w:rsidRDefault="008D07BF" w:rsidP="004A6F4A">
      <w:pPr>
        <w:pStyle w:val="Paragraph"/>
      </w:pPr>
      <w:commentRangeStart w:id="77"/>
      <w:r w:rsidRPr="00FE7E79">
        <w:t xml:space="preserve">Before delving into the topic of MS-based sequencing of endogenous antibodies from clinical samples, we first discuss the current state-of-the-art sequencing approaches developed for recombinant mAbs. </w:t>
      </w:r>
      <w:commentRangeEnd w:id="77"/>
      <w:r w:rsidR="00E52008">
        <w:rPr>
          <w:rStyle w:val="CommentReference"/>
          <w:rFonts w:asciiTheme="minorHAnsi" w:eastAsiaTheme="minorHAnsi" w:hAnsiTheme="minorHAnsi" w:cstheme="minorBidi"/>
          <w:lang w:val="en-US" w:eastAsia="en-US"/>
        </w:rPr>
        <w:commentReference w:id="77"/>
      </w:r>
      <w:r w:rsidRPr="00FE7E79">
        <w:t xml:space="preserve">Principles of mAb sequencing by MS share many technical considerations with sequencing of antibodies present in complex mixtures. Furthermore, currently available strategies for recombinant mAb sequencing provide </w:t>
      </w:r>
      <w:r w:rsidRPr="00FE7E79">
        <w:lastRenderedPageBreak/>
        <w:t>great context for discussing limitations and bottlenecks that hamper sequencing of endogenous antibody clones.</w:t>
      </w:r>
    </w:p>
    <w:p w14:paraId="5CA0F567" w14:textId="01647924" w:rsidR="008D07BF" w:rsidRPr="001378C6" w:rsidRDefault="00155E3E" w:rsidP="001378C6">
      <w:pPr>
        <w:pStyle w:val="Heading3"/>
      </w:pPr>
      <w:r w:rsidRPr="001378C6">
        <w:t>!!!</w:t>
      </w:r>
      <w:r w:rsidR="008D07BF" w:rsidRPr="001378C6">
        <w:t>Shotgun, bottom-up strategies used for sequencing of highly purified mAbs</w:t>
      </w:r>
    </w:p>
    <w:p w14:paraId="25F35426" w14:textId="42916036" w:rsidR="008D07BF" w:rsidRPr="00FE7E79" w:rsidRDefault="008D07BF" w:rsidP="004A6F4A">
      <w:pPr>
        <w:pStyle w:val="Paragraph"/>
      </w:pPr>
      <w:r w:rsidRPr="00FE7E79">
        <w:t xml:space="preserve">Antibodies are often </w:t>
      </w:r>
      <w:r w:rsidR="002A78F8" w:rsidRPr="00FE7E79">
        <w:t>analysed</w:t>
      </w:r>
      <w:r w:rsidRPr="00FE7E79">
        <w:t xml:space="preserve"> after digestion with one or more proteases to generate peptides (</w:t>
      </w:r>
      <w:r w:rsidR="006E06B6">
        <w:t>\textbf{\autoref{</w:t>
      </w:r>
      <w:proofErr w:type="gramStart"/>
      <w:r w:rsidR="006E06B6">
        <w:t>fig:fig</w:t>
      </w:r>
      <w:proofErr w:type="gramEnd"/>
      <w:r w:rsidR="006E06B6">
        <w:t>1.2}}</w:t>
      </w:r>
      <w:r w:rsidRPr="00FE7E79">
        <w:t xml:space="preserve">). Such peptide-centric approaches are known as BU </w:t>
      </w:r>
      <w:r w:rsidR="00646212">
        <w:t>MS</w:t>
      </w:r>
      <w:r w:rsidR="00646212" w:rsidRPr="00FE7E79">
        <w:t xml:space="preserve"> </w:t>
      </w:r>
      <w:del w:id="78" w:author="Graaf, S.C. de (Bastiaan)" w:date="2023-03-16T00:04:00Z">
        <w:r w:rsidR="002F2CE5" w:rsidRPr="00FE7E79" w:rsidDel="00DC1750">
          <w:delText>(Box 2</w:delText>
        </w:r>
        <w:r w:rsidR="00646212" w:rsidRPr="00FE7E79" w:rsidDel="00DC1750">
          <w:delText xml:space="preserve">) </w:delText>
        </w:r>
      </w:del>
      <w:r w:rsidR="00646212" w:rsidRPr="00FE7E79">
        <w:t>and</w:t>
      </w:r>
      <w:r w:rsidR="00F1713C">
        <w:t xml:space="preserve"> </w:t>
      </w:r>
      <w:r w:rsidRPr="00FE7E79">
        <w:t>represent the most popular type of proteomics experiments</w:t>
      </w:r>
      <w:r w:rsidR="00CD3D53" w:rsidRPr="00FE7E79">
        <w:t>. I</w:t>
      </w:r>
      <w:r w:rsidRPr="00FE7E79">
        <w:t>n contrast to most</w:t>
      </w:r>
      <w:r w:rsidR="00ED6EB2">
        <w:t xml:space="preserve"> shotgun</w:t>
      </w:r>
      <w:r w:rsidRPr="00FE7E79">
        <w:rPr>
          <w:i/>
          <w:iCs/>
        </w:rPr>
        <w:t xml:space="preserve"> </w:t>
      </w:r>
      <w:r w:rsidRPr="00FE7E79">
        <w:t xml:space="preserve">proteomics experiments, </w:t>
      </w:r>
      <w:del w:id="79" w:author="Graaf, S.C. de (Bastiaan)" w:date="2023-03-16T00:05:00Z">
        <w:r w:rsidR="00105923" w:rsidDel="00DC1750">
          <w:rPr>
            <w:rFonts w:ascii="Arial" w:hAnsi="Arial" w:cs="Arial"/>
            <w:i/>
            <w:iCs/>
          </w:rPr>
          <w:delText>\emph{</w:delText>
        </w:r>
        <w:r w:rsidR="003A28B2" w:rsidDel="00DC1750">
          <w:rPr>
            <w:i/>
            <w:iCs/>
          </w:rPr>
          <w:delText>de novo}</w:delText>
        </w:r>
      </w:del>
      <w:ins w:id="80" w:author="Graaf, S.C. de (Bastiaan)" w:date="2023-03-16T00:05:00Z">
        <w:r w:rsidR="00DC1750" w:rsidRPr="00DC1750">
          <w:rPr>
            <w:rFonts w:ascii="Arial" w:hAnsi="Arial" w:cs="Arial"/>
            <w:iCs/>
          </w:rPr>
          <w:t>\</w:t>
        </w:r>
        <w:proofErr w:type="gramStart"/>
        <w:r w:rsidR="00DC1750" w:rsidRPr="00DC1750">
          <w:rPr>
            <w:rFonts w:ascii="Arial" w:hAnsi="Arial" w:cs="Arial"/>
            <w:iCs/>
          </w:rPr>
          <w:t>emph{</w:t>
        </w:r>
        <w:proofErr w:type="gramEnd"/>
        <w:r w:rsidR="00DC1750" w:rsidRPr="00DC1750">
          <w:rPr>
            <w:rFonts w:ascii="Arial" w:hAnsi="Arial" w:cs="Arial"/>
            <w:iCs/>
          </w:rPr>
          <w:t>de novo}</w:t>
        </w:r>
      </w:ins>
      <w:r w:rsidRPr="00FE7E79">
        <w:t xml:space="preserve"> sequencing </w:t>
      </w:r>
      <w:r w:rsidR="00CD3D53" w:rsidRPr="00FE7E79">
        <w:t>through BU MS</w:t>
      </w:r>
      <w:r w:rsidRPr="00FE7E79">
        <w:t xml:space="preserve"> necessitates a high depth of sequence coverage, i.e. each sequence position in the antibody is ideally supported by multiple overlapping unique peptides. With a typical highly specific protease such as trypsin, which cleaves C-terminally of lysine and arginine, and a low number of missed cleavages, sequence-coverage depth is often limited because only a few of the generated peptides overlap in sequence. Although this suits</w:t>
      </w:r>
      <w:r w:rsidRPr="00FE7E79" w:rsidDel="00254008">
        <w:t xml:space="preserve"> </w:t>
      </w:r>
      <w:r w:rsidRPr="00FE7E79">
        <w:t xml:space="preserve">standard </w:t>
      </w:r>
      <w:r w:rsidR="00C14A2C">
        <w:t xml:space="preserve">shotgun </w:t>
      </w:r>
      <w:r w:rsidRPr="00FE7E79">
        <w:t xml:space="preserve">proteomics experiments, which do not require full sequence coverage of the </w:t>
      </w:r>
      <w:r w:rsidR="00836B2C" w:rsidRPr="00FE7E79">
        <w:t xml:space="preserve">analysed </w:t>
      </w:r>
      <w:r w:rsidRPr="00FE7E79">
        <w:t xml:space="preserve">proteins, </w:t>
      </w:r>
      <w:proofErr w:type="gramStart"/>
      <w:r w:rsidR="003A28B2">
        <w:t>emp</w:t>
      </w:r>
      <w:ins w:id="81" w:author="Graaf, S.C. de (Bastiaan)" w:date="2023-03-24T16:26:00Z">
        <w:r w:rsidR="00282367">
          <w:t>h</w:t>
        </w:r>
      </w:ins>
      <w:r w:rsidR="003A28B2">
        <w:t>{</w:t>
      </w:r>
      <w:proofErr w:type="gramEnd"/>
      <w:ins w:id="82" w:author="Graaf, S.C. de (Bastiaan)" w:date="2023-03-16T00:08:00Z">
        <w:r w:rsidR="00DC1750" w:rsidRPr="00FE7E79">
          <w:rPr>
            <w:i/>
            <w:iCs/>
          </w:rPr>
          <w:t>d</w:t>
        </w:r>
      </w:ins>
      <w:del w:id="83" w:author="Graaf, S.C. de (Bastiaan)" w:date="2023-03-16T00:08:00Z">
        <w:r w:rsidRPr="00DC1750" w:rsidDel="00DC1750">
          <w:rPr>
            <w:iCs/>
          </w:rPr>
          <w:delText>d</w:delText>
        </w:r>
      </w:del>
      <w:ins w:id="84" w:author="Graaf, S.C. de (Bastiaan)" w:date="2023-03-16T00:08:00Z">
        <w:r w:rsidR="00DC1750" w:rsidRPr="00FE7E79">
          <w:rPr>
            <w:i/>
            <w:iCs/>
          </w:rPr>
          <w:t>e</w:t>
        </w:r>
      </w:ins>
      <w:del w:id="85" w:author="Graaf, S.C. de (Bastiaan)" w:date="2023-03-16T00:08:00Z">
        <w:r w:rsidRPr="00DC1750" w:rsidDel="00DC1750">
          <w:rPr>
            <w:iCs/>
          </w:rPr>
          <w:delText>e</w:delText>
        </w:r>
      </w:del>
      <w:ins w:id="86" w:author="Graaf, S.C. de (Bastiaan)" w:date="2023-03-16T00:08:00Z">
        <w:r w:rsidR="00DC1750" w:rsidRPr="00FE7E79">
          <w:rPr>
            <w:i/>
            <w:iCs/>
          </w:rPr>
          <w:t xml:space="preserve"> </w:t>
        </w:r>
      </w:ins>
      <w:del w:id="87" w:author="Graaf, S.C. de (Bastiaan)" w:date="2023-03-16T00:08:00Z">
        <w:r w:rsidRPr="00DC1750" w:rsidDel="00DC1750">
          <w:rPr>
            <w:iCs/>
          </w:rPr>
          <w:delText xml:space="preserve"> </w:delText>
        </w:r>
      </w:del>
      <w:ins w:id="88" w:author="Graaf, S.C. de (Bastiaan)" w:date="2023-03-16T00:08:00Z">
        <w:r w:rsidR="00DC1750" w:rsidRPr="00FE7E79">
          <w:rPr>
            <w:i/>
            <w:iCs/>
          </w:rPr>
          <w:t>n</w:t>
        </w:r>
      </w:ins>
      <w:del w:id="89" w:author="Graaf, S.C. de (Bastiaan)" w:date="2023-03-16T00:08:00Z">
        <w:r w:rsidRPr="00DC1750" w:rsidDel="00DC1750">
          <w:rPr>
            <w:iCs/>
          </w:rPr>
          <w:delText>n</w:delText>
        </w:r>
      </w:del>
      <w:ins w:id="90" w:author="Graaf, S.C. de (Bastiaan)" w:date="2023-03-16T00:08:00Z">
        <w:r w:rsidR="00DC1750" w:rsidRPr="00FE7E79">
          <w:rPr>
            <w:i/>
            <w:iCs/>
          </w:rPr>
          <w:t>o</w:t>
        </w:r>
      </w:ins>
      <w:del w:id="91" w:author="Graaf, S.C. de (Bastiaan)" w:date="2023-03-16T00:08:00Z">
        <w:r w:rsidRPr="00DC1750" w:rsidDel="00DC1750">
          <w:rPr>
            <w:iCs/>
          </w:rPr>
          <w:delText>o</w:delText>
        </w:r>
      </w:del>
      <w:ins w:id="92" w:author="Graaf, S.C. de (Bastiaan)" w:date="2023-03-16T00:08:00Z">
        <w:r w:rsidR="00DC1750" w:rsidRPr="00FE7E79">
          <w:rPr>
            <w:i/>
            <w:iCs/>
          </w:rPr>
          <w:t>v</w:t>
        </w:r>
      </w:ins>
      <w:del w:id="93" w:author="Graaf, S.C. de (Bastiaan)" w:date="2023-03-16T00:08:00Z">
        <w:r w:rsidRPr="00DC1750" w:rsidDel="00DC1750">
          <w:rPr>
            <w:iCs/>
          </w:rPr>
          <w:delText>v</w:delText>
        </w:r>
      </w:del>
      <w:r w:rsidRPr="00FE7E79">
        <w:rPr>
          <w:i/>
          <w:iCs/>
        </w:rPr>
        <w:t>o</w:t>
      </w:r>
      <w:r w:rsidR="003A28B2">
        <w:rPr>
          <w:i/>
          <w:iCs/>
        </w:rPr>
        <w:t>}</w:t>
      </w:r>
      <w:r w:rsidRPr="00FE7E79">
        <w:t xml:space="preserve"> sequencing of antibodies thus requires other approaches.</w:t>
      </w:r>
    </w:p>
    <w:p w14:paraId="5B88954F" w14:textId="0F9715E9" w:rsidR="00C45B64" w:rsidRPr="00FE7E79" w:rsidRDefault="008D07BF" w:rsidP="00C45B64">
      <w:pPr>
        <w:pStyle w:val="Newparagraph"/>
        <w:ind w:firstLine="0"/>
        <w:rPr>
          <w:rFonts w:eastAsia="Calibri"/>
        </w:rPr>
      </w:pPr>
      <w:r w:rsidRPr="00FE7E79">
        <w:t>Several methods to generate complete and deep sequence coverage by overlapping peptides have been introduced. For example, a shortened protease incubation time was successfully used to increase the number of peptides carrying missed cleavage sites.</w:t>
      </w:r>
      <w:r w:rsidRPr="00FE7E79">
        <w:fldChar w:fldCharType="begin" w:fldLock="1"/>
      </w:r>
      <w:r w:rsidR="000A2B0E">
        <w:instrText>ADDIN CSL_CITATION {"citationItems":[{"id":"ITEM-1","itemData":{"DOI":"10.1021/acs.jproteome.9b00044","ISSN":"1535-3893","PMID":"31046285","abstract":"Over the past 40 years, proteomics, generically defined as the field dedicated to the identification and analysis of proteins, has tremendously gained in popularity and potency through advancements in genome sequencing, separative techniques, mass spectrometry, and bioinformatics algorithms. As a consequence, its scope of application has gradually enlarged and diversified to meet specialized topical biomedical subjects. Although the tryptic bottom-up approach is widely regarded as the gold standard for rapid screening of complex samples, its application for precise and confident mapping of protein modifications is often hindered due to partial sequence coverage, poor redundancy in indicative peptides, and lack of method flexibility. We here show how the synergic and time-limited action of a properly diluted mix of multiple enzymes can be exploited in a versatile yet straightforward protocol to alleviate present-day drawbacks. Merging bottom-up and middle-down ideologies, our results highlight broad assemblies of overlapping peptides that enable refined and reliable characterizations of proteins, including variant identification, and their carried modifications, including post-translational modifications, truncations, and cleavages. Beyond this boost in performance, our methodology also offers efficient de novo sequencing capabilities, in view of which we here present a dedicated custom assembly algorithm.","author":[{"dropping-particle":"","family":"Morsa","given":"Denis","non-dropping-particle":"","parse-names":false,"suffix":""},{"dropping-particle":"","family":"Baiwir","given":"Dominique","non-dropping-particle":"","parse-names":false,"suffix":""},{"dropping-particle":"","family":"Rocca","given":"Raphaël","non-dropping-particle":"La","parse-names":false,"suffix":""},{"dropping-particle":"","family":"Zimmerman","given":"Tyler A.","non-dropping-particle":"","parse-names":false,"suffix":""},{"dropping-particle":"","family":"Hanozin","given":"Emeline","non-dropping-particle":"","parse-names":false,"suffix":""},{"dropping-particle":"","family":"Grifnée","given":"Elodie","non-dropping-particle":"","parse-names":false,"suffix":""},{"dropping-particle":"","family":"Longuespée","given":"Rémi","non-dropping-particle":"","parse-names":false,"suffix":""},{"dropping-particle":"","family":"Meuwis","given":"Marie-Alice","non-dropping-particle":"","parse-names":false,"suffix":""},{"dropping-particle":"","family":"Smargiasso","given":"Nicolas","non-dropping-particle":"","parse-names":false,"suffix":""},{"dropping-particle":"De","family":"Pauw","given":"Edwin","non-dropping-particle":"","parse-names":false,"suffix":""},{"dropping-particle":"","family":"Mazzucchelli","given":"Gabriel","non-dropping-particle":"","parse-names":false,"suffix":""}],"container-title":"Journal of Proteome Research","id":"ITEM-1","issue":"6","issued":{"date-parts":[["2019","6","7"]]},"page":"2501-2513","title":"Multi-Enzymatic Limited Digestion: The Next-Generation Sequencing for Proteomics?","type":"article-journal","volume":"18"},"uris":["http://www.mendeley.com/documents/?uuid=df7df103-2a82-40c6-95f4-11e3657a66be"]}],"mendeley":{"formattedCitation":"\\cite{Morsa2019Multi-Enzymatic Limited Digestion: The Next-Generation Sequencing for Proteomics?}","plainTextFormattedCitation":"\\cite{Morsa2019Multi-Enzymatic Limited Digestion: The Next-Generation Sequencing for Proteomics?}","previouslyFormattedCitation":"&lt;sup&gt;42&lt;/sup&gt;"},"properties":{"noteIndex":0},"schema":"https://github.com/citation-style-language/schema/raw/master/csl-citation.json"}</w:instrText>
      </w:r>
      <w:r w:rsidRPr="00FE7E79">
        <w:fldChar w:fldCharType="separate"/>
      </w:r>
      <w:r w:rsidR="000A2B0E" w:rsidRPr="000A2B0E">
        <w:rPr>
          <w:noProof/>
        </w:rPr>
        <w:t>\cite{Morsa2019Multi-Enzymatic Limited Digestion: The Next-Generation Sequencing for Proteomics?}</w:t>
      </w:r>
      <w:r w:rsidRPr="00FE7E79">
        <w:fldChar w:fldCharType="end"/>
      </w:r>
      <w:r w:rsidRPr="00FE7E79">
        <w:t xml:space="preserve"> Some proteases</w:t>
      </w:r>
      <w:r w:rsidRPr="00FE7E79" w:rsidDel="00465119">
        <w:t xml:space="preserve"> </w:t>
      </w:r>
      <w:r w:rsidRPr="00FE7E79">
        <w:t>generate a high number of overlapping peptides through non-specific cleavage.</w:t>
      </w:r>
      <w:r w:rsidRPr="00FE7E79">
        <w:rPr>
          <w:rStyle w:val="FootnoteReference"/>
          <w:rFonts w:ascii="Calibri" w:eastAsiaTheme="majorEastAsia" w:hAnsi="Calibri" w:cs="Calibri"/>
        </w:rPr>
        <w:fldChar w:fldCharType="begin" w:fldLock="1"/>
      </w:r>
      <w:r w:rsidR="000A2B0E">
        <w:instrText>ADDIN CSL_CITATION {"citationItems":[{"id":"ITEM-1","itemData":{"DOI":"10.1038/nbt1208-1336","ISSN":"1087-0156","PMID":"19060866","author":[{"dropping-particle":"","family":"Bandeira","given":"Nuno","non-dropping-particle":"","parse-names":false,"suffix":""},{"dropping-particle":"","family":"Pham","given":"Victoria","non-dropping-particle":"","parse-names":false,"suffix":""},{"dropping-particle":"","family":"Pevzner","given":"Pavel","non-dropping-particle":"","parse-names":false,"suffix":""},{"dropping-particle":"","family":"Arnott","given":"David","non-dropping-particle":"","parse-names":false,"suffix":""},{"dropping-particle":"","family":"Lill","given":"Jennie R","non-dropping-particle":"","parse-names":false,"suffix":""}],"container-title":"Nature Biotechnology","id":"ITEM-1","issue":"12","issued":{"date-parts":[["2008","12"]]},"page":"1336-1338","title":"Beyond Edman Degradation: Automated de novo protein sequencing of monoclonal antibodies","type":"article-journal","volume":"26"},"uris":["http://www.mendeley.com/documents/?uuid=a8e55d30-a09d-4daa-80c5-edc5ff770d6a","http://www.mendeley.com/documents/?uuid=f9a77f9e-1a2e-4696-825a-dac9658d310e"]},{"id":"ITEM-2","itemData":{"DOI":"10.1074/mcp.M900504-MCP200","ISSN":"15359476","PMID":"20164058","abstract":"Database search algorithms are the primary workhorses for the identification of tandem mass spectra. However, these methods are limited to the identification of spectra for which peptides are present in the database, preventing the identification of peptides from mutated or alternatively spliced sequences. A variety of methods has been developed to search a spectrum against a sequence allowing for variations. Some tools determine the sequence of the homologous protein in the related species but do not report the peptide in the target organism. Other tools consider variations, including modifications and mutations , in reconstructing the target sequence. However, these tools will not work if the template (homologous peptide) is missing in the database, and they do not attempt to reconstruct the entire protein target sequence. De novo identification of peptide sequences is another possibility, because it does not require a protein database. However, the lack of database reduces the accuracy. We present a novel proteogenomic approach, GenoMS, that draws on the strengths of database and de novo peptide identification methods. Protein sequence templates (i.e. proteins or genomic sequences that are similar to the target protein) are identified using the database search tool InsPecT. The templates are then used to recruit, align, and de novo sequence regions of the target protein that have diverged from the database or are missing. We used GenoMS to reconstruct the full sequence of an antibody by using spectra acquired from multiple digests using different proteases. Antibodies are a prime example of proteins that confound standard database identification techniques. The mature antibody genes result from large-scale genome rearrangements with flexible fusion boundaries and somatic hypermutation. Using GenoMS we automatically reconstruct the complete sequences of two immunoglobulin chains with accuracy greater than 98% using a diverged protein database. Using the genome as the template, we achieve accuracy exceeding 97%.","author":[{"dropping-particle":"","family":"Castellana","given":"Natalie E","non-dropping-particle":"","parse-names":false,"suffix":""},{"dropping-particle":"","family":"Pham","given":"Victoria","non-dropping-particle":"","parse-names":false,"suffix":""},{"dropping-particle":"","family":"Arnott","given":"David","non-dropping-particle":"","parse-names":false,"suffix":""},{"dropping-particle":"","family":"Lill","given":"Jennie R","non-dropping-particle":"","parse-names":false,"suffix":""},{"dropping-particle":"","family":"Bafna","given":"Vineet","non-dropping-particle":"","parse-names":false,"suffix":""}],"container-title":"Molecular &amp; Cellular Proteomics","id":"ITEM-2","issue":"6","issued":{"date-parts":[["2010","6"]]},"page":"1260-1270","title":"Template Proteogenomics: Sequencing Whole Proteins Using an Imperfect Database","type":"article-journal","volume":"9"},"uris":["http://www.mendeley.com/documents/?uuid=55554d03-c16f-44c2-a26c-b65b8c35ed8e"]},{"id":"ITEM-3","itemData":{"DOI":"10.1021/acs.jproteome.6b00608","ISSN":"1535-3893","PMID":"27779884","abstract":"One direct route for the discovery of therapeutic human monoclonal antibodies (mAbs) involves the isolation of peripheral B cells from survivors/sero-positive individuals after exposure to an infectious reagent or disease etiology, followed by single-cell sequencing or hybridoma generation. Peripheral B cells, however, are not always easy to obtain and represent only a small percentage of the total B-cell population across all bodily tissues. Although it has been demonstrated that tandem mass spectrometry (MS/MS) techniques can interrogate the full polyclonal antibody (pAb) response to an antigen in vivo, all current approaches identify MS/MS spectra against databases derived from genetic sequencing of B cells from the same patient. In this proof-of-concept study, we demonstrate the feasibility of a novel MS/MS antibody discovery approach in which only serum antibodies are required without the need for sequencing of genetic material. Peripheral pAbs from a cytomegalovirus-exposed individual were purified by glycoprotein B antigen affinity and de novo sequenced from MS/MS data. Purely MS-derived mAbs were then manufactured in mammalian cells to validate potency via antigen-binding ELISA. Interestingly, we found that these mAbs accounted for 1 to 2% of total donor IgG but were not detected in parallel sequencing of memory B cells from the same patient.","author":[{"dropping-particle":"","family":"Guthals","given":"Adrian","non-dropping-particle":"","parse-names":false,"suffix":""},{"dropping-particle":"","family":"Gan","given":"Yutian","non-dropping-particle":"","parse-names":false,"suffix":""},{"dropping-particle":"","family":"Murray","given":"Laura","non-dropping-particle":"","parse-names":false,"suffix":""},{"dropping-particle":"","family":"Chen","given":"Yongmei","non-dropping-particle":"","parse-names":false,"suffix":""},{"dropping-particle":"","family":"Stinson","given":"Jeremy","non-dropping-particle":"","parse-names":false,"suffix":""},{"dropping-particle":"","family":"Nakamura","given":"Gerald","non-dropping-particle":"","parse-names":false,"suffix":""},{"dropping-particle":"","family":"Lill","given":"Jennie R.","non-dropping-particle":"","parse-names":false,"suffix":""},{"dropping-particle":"","family":"Sandoval","given":"Wendy","non-dropping-particle":"","parse-names":false,"suffix":""},{"dropping-particle":"","family":"Bandeira","given":"Nuno","non-dropping-particle":"","parse-names":false,"suffix":""}],"container-title":"Journal of Proteome Research","id":"ITEM-3","issue":"1","issued":{"date-parts":[["2017","1","6"]]},"page":"45-54","publisher":"American Chemical Society","title":"De Novo MS/MS Sequencing of Native Human Antibodies","type":"article-journal","volume":"16"},"uris":["http://www.mendeley.com/documents/?uuid=4329324b-1ce8-4456-bcf5-88885533d9cc"]}],"mendeley":{"formattedCitation":"\\cite{Bandeira2008Beyond Edman Degradation: Automated de novo protein sequencing of monoclonal antibodies|||Castellana2010Template Proteogenomics: Sequencing Whole Proteins Using an Imperfect Database|||Guthals2017De Novo MS/MS Sequencing of Native Human Antibodies}","plainTextFormattedCitation":"\\cite{Bandeira2008Beyond Edman Degradation: Automated de novo protein sequencing of monoclonal antibodies|||Castellana2010Template Proteogenomics: Sequencing Whole Proteins Using an Imperfect Database|||Guthals2017De Novo MS/MS Sequencing of Native Human Antibodies}","previouslyFormattedCitation":"&lt;sup&gt;30,43,44&lt;/sup&gt;"},"properties":{"noteIndex":0},"schema":"https://github.com/citation-style-language/schema/raw/master/csl-citation.json"}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\cite{Bandeira2008Beyond Edman Degradation: Automated de novo protein sequencing of monoclonal antibodies|||Castellana2010Template Proteogenomics: Sequencing Whole Proteins Using an Imperfect Database|||Guthals2017De Novo MS/MS Sequencing of Native Human Antibodies}</w:t>
      </w:r>
      <w:r w:rsidRPr="00FE7E79">
        <w:rPr>
          <w:rStyle w:val="FootnoteReference"/>
          <w:rFonts w:ascii="Calibri" w:eastAsiaTheme="majorEastAsia" w:hAnsi="Calibri" w:cs="Calibri"/>
        </w:rPr>
        <w:fldChar w:fldCharType="end"/>
      </w:r>
      <w:r w:rsidRPr="00FE7E79">
        <w:t xml:space="preserve"> Alternatively, non-specific cleavage</w:t>
      </w:r>
      <w:r w:rsidRPr="00FE7E79" w:rsidDel="00465119">
        <w:t xml:space="preserve"> </w:t>
      </w:r>
      <w:r w:rsidRPr="00FE7E79">
        <w:t xml:space="preserve">can be also achieved through </w:t>
      </w:r>
      <w:r w:rsidRPr="00FE7E79">
        <w:lastRenderedPageBreak/>
        <w:t>non-enzymatic treatment, e.g., microwave-assisted hydrolysis.</w:t>
      </w:r>
      <w:r w:rsidRPr="00FE7E79">
        <w:rPr>
          <w:rStyle w:val="FootnoteReference"/>
          <w:rFonts w:ascii="Calibri" w:eastAsiaTheme="majorEastAsia" w:hAnsi="Calibri" w:cs="Calibri"/>
        </w:rPr>
        <w:fldChar w:fldCharType="begin" w:fldLock="1"/>
      </w:r>
      <w:r w:rsidR="000A2B0E">
        <w:instrText>ADDIN CSL_CITATION {"citationItems":[{"id":"ITEM-1","itemData":{"DOI":"10.1074/mcp.O116.065417","ISSN":"1535-9484","PMID":"28348172","author":[{"dropping-particle":"","family":"Savidor","given":"Alon","non-dropping-particle":"","parse-names":false,"suffix":""},{"dropping-particle":"","family":"Barzilay","given":"Rotem","non-dropping-particle":"","parse-names":false,"suffix":""},{"dropping-particle":"","family":"Elinger","given":"Dalia","non-dropping-particle":"","parse-names":false,"suffix":""},{"dropping-particle":"","family":"Yarden","given":"Yosef","non-dropping-particle":"","parse-names":false,"suffix":""},{"dropping-particle":"","family":"Lindzen","given":"Moshit","non-dropping-particle":"","parse-names":false,"suffix":""},{"dropping-particle":"","family":"Gabashvili","given":"Alexandra","non-dropping-particle":"","parse-names":false,"suffix":""},{"dropping-particle":"","family":"Adiv Tal","given":"Ophir","non-dropping-particle":"","parse-names":false,"suffix":""},{"dropping-particle":"","family":"Levin","given":"Yishai","non-dropping-particle":"","parse-names":false,"suffix":""}],"container-title":"Molecular &amp; cellular proteomics : MCP","id":"ITEM-1","issue":"6","issued":{"date-parts":[["2017"]]},"note":"Times cited: 1","page":"1151-1161","publisher":"American Society for Biochemistry and Molecular Biology","title":"Database-independent Protein Sequencing (DiPS) Enables Full-length de Novo Protein and Antibody Sequence Determination.","type":"article-journal","volume":"16"},"uris":["http://www.mendeley.com/documents/?uuid=976d8c99-5784-4da6-a591-1a98cbd17e99"]}],"mendeley":{"formattedCitation":"\\cite{Savidor2017Database-independent Protein Sequencing (DiPS) Enables Full-length de Novo Protein and Antibody Sequence Determination.}","plainTextFormattedCitation":"\\cite{Savidor2017Database-independent Protein Sequencing (DiPS) Enables Full-length de Novo Protein and Antibody Sequence Determination.}","previouslyFormattedCitation":"&lt;sup&gt;45&lt;/sup&gt;"},"properties":{"noteIndex":0},"schema":"https://github.com/citation-style-language/schema/raw/master/csl-citation.json"}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\cite{Savidor2017Database-independent Protein Sequencing (DiPS) Enables Full-length de Novo Protein and Antibody Sequence Determination.}</w:t>
      </w:r>
      <w:r w:rsidRPr="00FE7E79">
        <w:rPr>
          <w:rStyle w:val="FootnoteReference"/>
          <w:rFonts w:ascii="Calibri" w:eastAsiaTheme="majorEastAsia" w:hAnsi="Calibri" w:cs="Calibri"/>
        </w:rPr>
        <w:fldChar w:fldCharType="end"/>
      </w:r>
      <w:r w:rsidRPr="00FE7E79">
        <w:t xml:space="preserve"> </w:t>
      </w:r>
      <w:r w:rsidR="00141449" w:rsidRPr="00FE7E79">
        <w:t xml:space="preserve">For these methods to work, digestion conditions </w:t>
      </w:r>
      <w:r w:rsidR="00522BB7" w:rsidRPr="00FE7E79">
        <w:t>must</w:t>
      </w:r>
      <w:r w:rsidR="00141449" w:rsidRPr="00FE7E79">
        <w:t xml:space="preserve"> be tightly controlled to avoid abnormally long or short peptides and ensure reproducibility. </w:t>
      </w:r>
      <w:r w:rsidRPr="00FE7E79">
        <w:t xml:space="preserve">Another elegant option is to use multiple proteases with synergistic sequence specificities. </w:t>
      </w:r>
      <w:bookmarkStart w:id="94" w:name="_Hlk101797474"/>
      <w:r w:rsidRPr="00FE7E79">
        <w:t xml:space="preserve">For instance, Peng </w:t>
      </w:r>
      <w:r w:rsidR="00065989" w:rsidRPr="00FE7E79">
        <w:rPr>
          <w:iCs/>
        </w:rPr>
        <w:t>et al</w:t>
      </w:r>
      <w:ins w:id="95" w:author="Graaf, S.C. de (Bastiaan)" w:date="2023-03-16T00:09:00Z">
        <w:r w:rsidR="00DC1750" w:rsidRPr="00FE7E79">
          <w:rPr>
            <w:i/>
            <w:iCs/>
          </w:rPr>
          <w:t>.</w:t>
        </w:r>
      </w:ins>
      <w:del w:id="96" w:author="Graaf, S.C. de (Bastiaan)" w:date="2023-03-16T00:09:00Z">
        <w:r w:rsidRPr="00DC1750" w:rsidDel="00DC1750">
          <w:rPr>
            <w:iCs/>
          </w:rPr>
          <w:delText>.</w:delText>
        </w:r>
      </w:del>
      <w:r w:rsidRPr="00FE7E79">
        <w:rPr>
          <w:rStyle w:val="FootnoteReference"/>
          <w:rFonts w:ascii="Calibri" w:eastAsiaTheme="majorEastAsia" w:hAnsi="Calibri" w:cs="Calibri"/>
        </w:rPr>
        <w:fldChar w:fldCharType="begin" w:fldLock="1"/>
      </w:r>
      <w:r w:rsidR="000A2B0E">
        <w:instrText>ADDIN CSL_CITATION {"citationItems":[{"id":"ITEM-1","itemData":{"DOI":"10.1021/acs.jproteome.1c00169","ISSN":"1535-3893","PMID":"34121409","abstract":"Antibody sequence information is crucial to understanding the structural basis for antigen binding and enables the use of antibodies as therapeutics and research tools. Here, we demonstrate a method for direct de novo sequencing of monoclonal IgG from the purified antibody products. The method uses a panel of multiple complementary proteases to generate suitable peptides for de novo 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Research","id":"ITEM-1","issue":"7","issued":{"date-parts":[["2021","7","2"]]},"page":"3559-3566","title":"Mass Spectrometry-Based De Novo Sequencing of Monoclonal Antibodies Using Multiple Proteases and a Dual Fragmentation Scheme","type":"article-journal","volume":"20"},"uris":["http://www.mendeley.com/documents/?uuid=727e0d01-2332-4616-ba3a-1776a1c7e7d0"]}],"mendeley":{"formattedCitation":"\\cite{Peng2021Mass Spectrometry-Based De Novo Sequencing of Monoclonal Antibodies Using Multiple Proteases and a Dual Fragmentation Scheme}","plainTextFormattedCitation":"\\cite{Peng2021Mass Spectrometry-Based De Novo Sequencing of Monoclonal Antibodies Using Multiple Proteases and a Dual Fragmentation Scheme}","previouslyFormattedCitation":"&lt;sup&gt;17&lt;/sup&gt;"},"properties":{"noteIndex":0},"schema":"https://github.com/citation-style-language/schema/raw/master/csl-citation.json"}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\cite{Peng2021Mass Spectrometry-Based De Novo Sequencing of Monoclonal Antibodies Using Multiple Proteases and a Dual Fragmentation Scheme}</w:t>
      </w:r>
      <w:r w:rsidRPr="00FE7E79">
        <w:rPr>
          <w:rStyle w:val="FootnoteReference"/>
          <w:rFonts w:ascii="Calibri" w:eastAsiaTheme="majorEastAsia" w:hAnsi="Calibri" w:cs="Calibri"/>
        </w:rPr>
        <w:fldChar w:fldCharType="end"/>
      </w:r>
      <w:r w:rsidRPr="00FE7E79">
        <w:t xml:space="preserve"> recently used a total of 9 proteases, both specific and non-specific, to successfully </w:t>
      </w:r>
      <w:ins w:id="97" w:author="Graaf, S.C. de (Bastiaan)" w:date="2023-03-17T12:19:00Z">
        <w:r w:rsidR="003B46EF">
          <w:t>\</w:t>
        </w:r>
      </w:ins>
      <w:ins w:id="98" w:author="Graaf, S.C. de (Bastiaan)" w:date="2023-03-16T00:10:00Z">
        <w:r w:rsidR="00DC1750">
          <w:t>emph</w:t>
        </w:r>
        <w:r w:rsidR="00DC1750" w:rsidRPr="00DC1750">
          <w:t>{</w:t>
        </w:r>
      </w:ins>
      <w:r w:rsidRPr="00DC1750">
        <w:rPr>
          <w:rPrChange w:id="99" w:author="Graaf, S.C. de (Bastiaan)" w:date="2023-03-16T00:10:00Z">
            <w:rPr>
              <w:i/>
              <w:iCs/>
            </w:rPr>
          </w:rPrChange>
        </w:rPr>
        <w:t>de novo</w:t>
      </w:r>
      <w:ins w:id="100" w:author="Graaf, S.C. de (Bastiaan)" w:date="2023-03-16T00:10:00Z">
        <w:r w:rsidR="00DC1750" w:rsidRPr="00DC1750">
          <w:rPr>
            <w:rPrChange w:id="101" w:author="Graaf, S.C. de (Bastiaan)" w:date="2023-03-16T00:10:00Z">
              <w:rPr>
                <w:i/>
                <w:iCs/>
              </w:rPr>
            </w:rPrChange>
          </w:rPr>
          <w:t>}</w:t>
        </w:r>
      </w:ins>
      <w:r w:rsidRPr="00FE7E79">
        <w:t xml:space="preserve"> sequence a full-length anti-FLAG-M2 mouse mAb</w:t>
      </w:r>
      <w:r w:rsidR="00A1696E" w:rsidRPr="00FE7E79">
        <w:t xml:space="preserve"> (</w:t>
      </w:r>
      <w:r w:rsidR="006E06B6">
        <w:t>\textbf{\autoref{fig:fig1.3}}</w:t>
      </w:r>
      <w:r w:rsidR="00A1696E" w:rsidRPr="00FE7E79">
        <w:t>)</w:t>
      </w:r>
      <w:r w:rsidRPr="00FE7E79">
        <w:t>.</w:t>
      </w:r>
      <w:r w:rsidR="00141449" w:rsidRPr="00FE7E79">
        <w:t xml:space="preserve"> </w:t>
      </w:r>
      <w:r w:rsidR="00141449" w:rsidRPr="00FE7E79">
        <w:rPr>
          <w:rFonts w:eastAsia="Calibri"/>
        </w:rPr>
        <w:t>The strength of a large panel of proteases is shown in the validation of the CDR sequences by high scoring peptides covering the entire CDR</w:t>
      </w:r>
      <w:r w:rsidR="00DF1188">
        <w:rPr>
          <w:rFonts w:eastAsia="Calibri"/>
        </w:rPr>
        <w:t>.</w:t>
      </w:r>
      <w:r w:rsidR="00141449" w:rsidRPr="00FE7E79">
        <w:rPr>
          <w:rFonts w:eastAsia="Calibri"/>
        </w:rPr>
        <w:t xml:space="preserve"> The 6 chosen peptides are the result of digestion by 5 different proteases (trypsin, chymotrypsin, lysC, thermolysin, and elastase, </w:t>
      </w:r>
      <w:r w:rsidR="006E06B6">
        <w:rPr>
          <w:rFonts w:eastAsia="Calibri"/>
        </w:rPr>
        <w:t>\textbf{\autoref{</w:t>
      </w:r>
      <w:proofErr w:type="gramStart"/>
      <w:r w:rsidR="006E06B6">
        <w:rPr>
          <w:rFonts w:eastAsia="Calibri"/>
        </w:rPr>
        <w:t>fig:fig</w:t>
      </w:r>
      <w:proofErr w:type="gramEnd"/>
      <w:r w:rsidR="006E06B6">
        <w:rPr>
          <w:rFonts w:eastAsia="Calibri"/>
        </w:rPr>
        <w:t>1.3}</w:t>
      </w:r>
      <w:del w:id="102" w:author="Graaf, S.C. de (Bastiaan)" w:date="2023-03-16T00:01:00Z">
        <w:r w:rsidR="006E06B6" w:rsidDel="00E17BAA">
          <w:rPr>
            <w:rFonts w:eastAsia="Calibri"/>
          </w:rPr>
          <w:delText>}</w:delText>
        </w:r>
      </w:del>
      <w:r w:rsidR="00A1696E" w:rsidRPr="00FE7E79">
        <w:rPr>
          <w:rFonts w:eastAsia="Calibri"/>
        </w:rPr>
        <w:t>a</w:t>
      </w:r>
      <w:ins w:id="103" w:author="Graaf, S.C. de (Bastiaan)" w:date="2023-03-28T15:55:00Z">
        <w:r w:rsidR="00480F25">
          <w:rPr>
            <w:rFonts w:eastAsia="Calibri"/>
          </w:rPr>
          <w:t xml:space="preserve"> and</w:t>
        </w:r>
      </w:ins>
      <w:del w:id="104" w:author="Graaf, S.C. de (Bastiaan)" w:date="2023-03-28T15:55:00Z">
        <w:r w:rsidR="00AE0C2E" w:rsidRPr="00FE7E79" w:rsidDel="00480F25">
          <w:rPr>
            <w:rFonts w:eastAsia="Calibri"/>
          </w:rPr>
          <w:delText>,</w:delText>
        </w:r>
      </w:del>
      <w:ins w:id="105" w:author="Graaf, S.C. de (Bastiaan)" w:date="2023-03-28T15:55:00Z">
        <w:r w:rsidR="00480F25">
          <w:rPr>
            <w:rFonts w:eastAsia="Calibri"/>
          </w:rPr>
          <w:t xml:space="preserve"> </w:t>
        </w:r>
      </w:ins>
      <w:r w:rsidR="00A1696E" w:rsidRPr="00FE7E79">
        <w:rPr>
          <w:rFonts w:eastAsia="Calibri"/>
        </w:rPr>
        <w:t>b</w:t>
      </w:r>
      <w:ins w:id="106" w:author="Graaf, S.C. de (Bastiaan)" w:date="2023-03-16T00:01:00Z">
        <w:r w:rsidR="00E17BAA">
          <w:rPr>
            <w:rFonts w:eastAsia="Calibri"/>
          </w:rPr>
          <w:t>}</w:t>
        </w:r>
      </w:ins>
      <w:r w:rsidR="00141449" w:rsidRPr="00FE7E79">
        <w:rPr>
          <w:rFonts w:eastAsia="Calibri"/>
        </w:rPr>
        <w:t>).</w:t>
      </w:r>
      <w:r w:rsidRPr="00FE7E79">
        <w:t xml:space="preserve"> </w:t>
      </w:r>
      <w:bookmarkEnd w:id="94"/>
      <w:r w:rsidR="00C45B64" w:rsidRPr="00FE7E79">
        <w:rPr>
          <w:rFonts w:eastAsia="Calibri"/>
        </w:rPr>
        <w:t xml:space="preserve"> </w:t>
      </w:r>
      <w:bookmarkStart w:id="107" w:name="_Hlk101797501"/>
    </w:p>
    <w:bookmarkEnd w:id="107"/>
    <w:p w14:paraId="25B099A9" w14:textId="243E5CB0" w:rsidR="008D07BF" w:rsidRPr="00FE7E79" w:rsidRDefault="008D07BF" w:rsidP="004A6F4A">
      <w:pPr>
        <w:pStyle w:val="Paragraph"/>
      </w:pPr>
      <w:r w:rsidRPr="00FE7E79">
        <w:t xml:space="preserve">Nowadays, most </w:t>
      </w:r>
      <w:del w:id="108" w:author="Graaf, S.C. de (Bastiaan)" w:date="2023-03-16T00:11:00Z">
        <w:r w:rsidRPr="00FE7E79" w:rsidDel="00DC1750">
          <w:rPr>
            <w:i/>
            <w:iCs/>
          </w:rPr>
          <w:delText>de novo</w:delText>
        </w:r>
      </w:del>
      <w:ins w:id="109" w:author="Graaf, S.C. de (Bastiaan)" w:date="2023-03-16T00:11:00Z">
        <w:r w:rsidR="00DC1750" w:rsidRPr="00DC1750">
          <w:rPr>
            <w:iCs/>
          </w:rPr>
          <w:t>\emph{de novo}</w:t>
        </w:r>
      </w:ins>
      <w:r w:rsidRPr="00FE7E79">
        <w:t xml:space="preserve"> sequencing solutions, such as ALPS/PeaksAB</w:t>
      </w:r>
      <w:r w:rsidR="00E17116" w:rsidRPr="00FE7E79">
        <w:t>,</w:t>
      </w:r>
      <w:r w:rsidRPr="00FE7E79">
        <w:rPr>
          <w:rStyle w:val="FootnoteReference"/>
          <w:rFonts w:ascii="Calibri" w:eastAsiaTheme="majorEastAsia" w:hAnsi="Calibri" w:cs="Calibri"/>
        </w:rPr>
        <w:fldChar w:fldCharType="begin" w:fldLock="1"/>
      </w:r>
      <w:r w:rsidR="000A2B0E">
        <w:instrText>ADDIN CSL_CITATION {"citationItems":[{"id":"ITEM-1","itemData":{"DOI":"10.1038/srep31730","ISBN":"2045-2322 (Electronic)$\\$r2045-2322 (Linking)","ISSN":"20452322","PMID":"27562653","abstract":"De novo protein sequencing is one of the key problems in mass spectrometry-based proteomics, especially for novel proteins such as monoclonal antibodies for which genome information is often limited or not available. However, due to limitations in peptides fragmentation and coverage, as well as ambiguities in spectra interpretation, complete de novo assembly of unknown protein sequences still remains challenging. To address this problem, we propose an integrated system, ALPS, which for the first time can automatically assemble full-length monoclonal antibody sequences. Our system integrates de novo sequencing peptides, their quality scores and error-correction information from databases into a weighted de Bruijn graph to assemble protein sequences. We evaluated ALPS performance on two antibody data sets, each including a heavy chain and a light chain. The results show that ALPS was able to assemble three complete monoclonal antibody sequences of length 216-441 AA, at 100% coverage, and 96.64-100% accuracy.","author":[{"dropping-particle":"","family":"Tran","given":"Ngoc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Reports","id":"ITEM-1","issue":"31730","issued":{"date-parts":[["2016"]]},"page":"1-10","title":"Complete de Novo Assembly of Monoclonal Antibody Sequences","type":"article-journal","volume":"6"},"uris":["http://www.mendeley.com/documents/?uuid=e625b479-059c-4be0-9b0f-a9c3d6b16c02"]}],"mendeley":{"formattedCitation":"\\cite{Tran2016Complete de Novo Assembly of Monoclonal Antibody Sequences}","plainTextFormattedCitation":"\\cite{Tran2016Complete de Novo Assembly of Monoclonal Antibody Sequences}","previouslyFormattedCitation":"&lt;sup&gt;46&lt;/sup&gt;"},"properties":{"noteIndex":0},"schema":"https://github.com/citation-style-language/schema/raw/master/csl-citation.json"}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\cite{Tran2016Complete de Novo Assembly of Monoclonal Antibody Sequences}</w:t>
      </w:r>
      <w:r w:rsidRPr="00FE7E79">
        <w:rPr>
          <w:rStyle w:val="FootnoteReference"/>
          <w:rFonts w:ascii="Calibri" w:eastAsiaTheme="majorEastAsia" w:hAnsi="Calibri" w:cs="Calibri"/>
        </w:rPr>
        <w:fldChar w:fldCharType="end"/>
      </w:r>
      <w:r w:rsidRPr="00FE7E79">
        <w:t xml:space="preserve"> GenoMS</w:t>
      </w:r>
      <w:r w:rsidR="00E17116" w:rsidRPr="00FE7E79">
        <w:t>,</w:t>
      </w:r>
      <w:r w:rsidRPr="00FE7E79">
        <w:rPr>
          <w:rStyle w:val="FootnoteReference"/>
          <w:rFonts w:ascii="Calibri" w:eastAsiaTheme="majorEastAsia" w:hAnsi="Calibri" w:cs="Calibri"/>
        </w:rPr>
        <w:fldChar w:fldCharType="begin" w:fldLock="1"/>
      </w:r>
      <w:r w:rsidR="000A2B0E">
        <w:instrText>ADDIN CSL_CITATION {"citationItems":[{"id":"ITEM-1","itemData":{"DOI":"10.1074/mcp.M900504-MCP200","ISSN":"15359476","PMID":"20164058","abstract":"Database search algorithms are the primary workhorses for the identification of tandem mass spectra. However, these methods are limited to the identification of spectra for which peptides are present in the database, preventing the identification of peptides from mutated or alternatively spliced sequences. A variety of methods has been developed to search a spectrum against a sequence allowing for variations. Some tools determine the sequence of the homologous protein in the related species but do not report the peptide in the target organism. Other tools consider variations, including modifications and mutations , in reconstructing the target sequence. However, these tools will not work if the template (homologous peptide) is missing in the database, and they do not attempt to reconstruct the entire protein target sequence. De novo identification of peptide sequences is another possibility, because it does not require a protein database. However, the lack of database reduces the accuracy. We present a novel proteogenomic approach, GenoMS, that draws on the strengths of database and de novo peptide identification methods. Protein sequence templates (i.e. proteins or genomic sequences that are similar to the target protein) are identified using the database search tool InsPecT. The templates are then used to recruit, align, and de novo sequence regions of the target protein that have diverged from the database or are missing. We used GenoMS to reconstruct the full sequence of an antibody by using spectra acquired from multiple digests using different proteases. Antibodies are a prime example of proteins that confound standard database identification techniques. The mature antibody genes result from large-scale genome rearrangements with flexible fusion boundaries and somatic hypermutation. Using GenoMS we automatically reconstruct the complete sequences of two immunoglobulin chains with accuracy greater than 98% using a diverged protein database. Using the genome as the template, we achieve accuracy exceeding 97%.","author":[{"dropping-particle":"","family":"Castellana","given":"Natalie E","non-dropping-particle":"","parse-names":false,"suffix":""},{"dropping-particle":"","family":"Pham","given":"Victoria","non-dropping-particle":"","parse-names":false,"suffix":""},{"dropping-particle":"","family":"Arnott","given":"David","non-dropping-particle":"","parse-names":false,"suffix":""},{"dropping-particle":"","family":"Lill","given":"Jennie R","non-dropping-particle":"","parse-names":false,"suffix":""},{"dropping-particle":"","family":"Bafna","given":"Vineet","non-dropping-particle":"","parse-names":false,"suffix":""}],"container-title":"Molecular &amp; Cellular Proteomics","id":"ITEM-1","issue":"6","issued":{"date-parts":[["2010","6"]]},"page":"1260-1270","title":"Template Proteogenomics: Sequencing Whole Proteins Using an Imperfect Database","type":"article-journal","volume":"9"},"uris":["http://www.mendeley.com/documents/?uuid=55554d03-c16f-44c2-a26c-b65b8c35ed8e"]}],"mendeley":{"formattedCitation":"\\cite{Castellana2010Template Proteogenomics: Sequencing Whole Proteins Using an Imperfect Database}","plainTextFormattedCitation":"\\cite{Castellana2010Template Proteogenomics: Sequencing Whole Proteins Using an Imperfect Database}","previouslyFormattedCitation":"&lt;sup&gt;44&lt;/sup&gt;"},"properties":{"noteIndex":0},"schema":"https://github.com/citation-style-language/schema/raw/master/csl-citation.json"}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\cite{Castellana2010Template Proteogenomics: Sequencing Whole Proteins Using an Imperfect Database}</w:t>
      </w:r>
      <w:r w:rsidRPr="00FE7E79">
        <w:rPr>
          <w:rStyle w:val="FootnoteReference"/>
          <w:rFonts w:ascii="Calibri" w:eastAsiaTheme="majorEastAsia" w:hAnsi="Calibri" w:cs="Calibri"/>
        </w:rPr>
        <w:fldChar w:fldCharType="end"/>
      </w:r>
      <w:r w:rsidRPr="008B18D0">
        <w:t xml:space="preserve"> SuperNovo</w:t>
      </w:r>
      <w:r w:rsidRPr="00FE7E79">
        <w:rPr>
          <w:rStyle w:val="FootnoteReference"/>
          <w:rFonts w:ascii="Calibri" w:eastAsiaTheme="majorEastAsia" w:hAnsi="Calibri" w:cs="Calibri"/>
        </w:rPr>
        <w:fldChar w:fldCharType="begin" w:fldLock="1"/>
      </w:r>
      <w:r w:rsidR="000A2B0E">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0A2B0E">
        <w:rPr>
          <w:rFonts w:ascii="Malgun Gothic" w:eastAsia="Malgun Gothic" w:hAnsi="Malgun Gothic" w:cs="Malgun Gothic" w:hint="eastAsia"/>
        </w:rPr>
        <w:instrText>ᅟ</w:instrText>
      </w:r>
      <w:r w:rsidR="000A2B0E">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Discovery.","type":"article-journal","volume":"28"},"uris":["http://www.mendeley.com/documents/?uuid=ba2bf5d4-1387-3800-be5e-d007b2970d98"]}],"mendeley":{"formattedCitation":"\\cite{Sen2017Automated Antibody De Novo Sequencing and Its Utility in Biopharmaceutical Discovery.}","plainTextFormattedCitation":"\\cite{Sen2017Automated Antibody De Novo Sequencing and Its Utility in Biopharmaceutical Discovery.}","previouslyFormattedCitation":"&lt;sup&gt;16&lt;/sup&gt;"},"properties":{"noteIndex":0},"schema":"https://github.com/citation-style-language/schema/raw/master/csl-citation.json"}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\cite{Sen2017Automated Antibody De Novo Sequencing and Its Utility in Biopharmaceutical Discovery.}</w:t>
      </w:r>
      <w:r w:rsidRPr="00FE7E79">
        <w:rPr>
          <w:rStyle w:val="FootnoteReference"/>
          <w:rFonts w:ascii="Calibri" w:eastAsiaTheme="majorEastAsia" w:hAnsi="Calibri" w:cs="Calibri"/>
        </w:rPr>
        <w:fldChar w:fldCharType="end"/>
      </w:r>
      <w:r w:rsidRPr="00FE7E79">
        <w:t xml:space="preserve"> and Champs</w:t>
      </w:r>
      <w:r w:rsidRPr="00FE7E79">
        <w:rPr>
          <w:rStyle w:val="FootnoteReference"/>
          <w:rFonts w:ascii="Calibri" w:eastAsiaTheme="majorEastAsia" w:hAnsi="Calibri" w:cs="Calibri"/>
        </w:rPr>
        <w:fldChar w:fldCharType="begin" w:fldLock="1"/>
      </w:r>
      <w:r w:rsidR="000A2B0E">
        <w:instrText>ADDIN CSL_CITATION {"citationItems":[{"id":"ITEM-1","itemData":{"DOI":"10.1093/bioinformatics/btp366","ISBN":"1367-4811 (Electronic) 1367-4803 (Linking)","ISSN":"1460-2059","PMID":"19535534","abstract":"MOTIVATION: The bottom-up tandem mass spectrometry (MS/MS) is regularly used in proteomics nowadays for identifying proteins from a sequence database. De novo sequencing software is also available for sequencing novel peptides with relatively short sequence lengths. However, automated sequencing of novel proteins from MS/MS remains a challenging problem. RESULTS: Very often, although the target protein is novel, it has a homologous protein included in a known database. When this happens, we propose a novel algorithm and automated software tool, named Champs, for sequencing the complete protein from MS/MS data of a few enzymatic digestions of the purified protein. Validation with two standard proteins showed that our automated method yields &gt;99% sequence coverage and 100% sequence accuracy on these two proteins. Our method is useful to sequence novel proteins or 're-sequence' a protein that has mutations comparing with the database protein sequence.","author":[{"dropping-particle":"","family":"Liu","given":"Xiaowen","non-dropping-particle":"","parse-names":false,"suffix":""},{"dropping-particle":"","family":"Han","given":"Yonghua","non-dropping-particle":"","parse-names":false,"suffix":""},{"dropping-particle":"","family":"Yuen","given":"Denis","non-dropping-particle":"","parse-names":false,"suffix":""},{"dropping-particle":"","family":"Ma","given":"Bin","non-dropping-particle":"","parse-names":false,"suffix":""}],"container-title":"Bioinformatics","id":"ITEM-1","issue":"17","issued":{"date-parts":[["2009","9","1"]]},"page":"2174-2180","title":"Automated protein (re)sequencing with MS/MS and a homologous database yields almost full coverage and accuracy","type":"article-journal","volume":"25"},"uris":["http://www.mendeley.com/documents/?uuid=097b4e66-1781-490e-8a11-88499a9afd55"]}],"mendeley":{"formattedCitation":"\\cite{Liu2009Automated protein (re)sequencing with MS/MS and a homologous database yields almost full coverage and accuracy}","plainTextFormattedCitation":"\\cite{Liu2009Automated protein (re)sequencing with MS/MS and a homologous database yields almost full coverage and accuracy}","previouslyFormattedCitation":"&lt;sup&gt;47&lt;/sup&gt;"},"properties":{"noteIndex":0},"schema":"https://github.com/citation-style-language/schema/raw/master/csl-citation.json"}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\cite{Liu2009Automated protein (re)sequencing with MS/MS and a homologous database yields almost full coverage and accuracy}</w:t>
      </w:r>
      <w:r w:rsidRPr="00FE7E79">
        <w:rPr>
          <w:rStyle w:val="FootnoteReference"/>
          <w:rFonts w:ascii="Calibri" w:eastAsiaTheme="majorEastAsia" w:hAnsi="Calibri" w:cs="Calibri"/>
        </w:rPr>
        <w:fldChar w:fldCharType="end"/>
      </w:r>
      <w:r w:rsidRPr="00FE7E79">
        <w:t xml:space="preserve"> are quite successful in obtaining full sequence coverage of highly purified antibodies</w:t>
      </w:r>
      <w:r w:rsidR="002F2CE5" w:rsidRPr="00FE7E79">
        <w:t>.</w:t>
      </w:r>
      <w:r w:rsidR="00CD3D53" w:rsidRPr="00FE7E79">
        <w:t xml:space="preserve"> </w:t>
      </w:r>
      <w:r w:rsidR="0049417F" w:rsidRPr="00FE7E79">
        <w:t xml:space="preserve">To determine the antibody sequences </w:t>
      </w:r>
      <w:del w:id="110" w:author="Graaf, S.C. de (Bastiaan)" w:date="2023-03-16T00:11:00Z">
        <w:r w:rsidR="0049417F" w:rsidRPr="00FE7E79" w:rsidDel="00DC1750">
          <w:rPr>
            <w:i/>
          </w:rPr>
          <w:delText>de novo</w:delText>
        </w:r>
      </w:del>
      <w:ins w:id="111" w:author="Graaf, S.C. de (Bastiaan)" w:date="2023-03-16T00:11:00Z">
        <w:r w:rsidR="00DC1750" w:rsidRPr="00DC1750">
          <w:t>\</w:t>
        </w:r>
        <w:proofErr w:type="gramStart"/>
        <w:r w:rsidR="00DC1750" w:rsidRPr="00DC1750">
          <w:t>emph{</w:t>
        </w:r>
        <w:proofErr w:type="gramEnd"/>
        <w:r w:rsidR="00DC1750" w:rsidRPr="00DC1750">
          <w:t>de novo}</w:t>
        </w:r>
      </w:ins>
      <w:r w:rsidR="0049417F" w:rsidRPr="00FE7E79">
        <w:t>, a</w:t>
      </w:r>
      <w:r w:rsidR="00CD3D53" w:rsidRPr="00FE7E79">
        <w:t xml:space="preserve">ll these software tools require large number of overlapping peptides, spanning the entire sequence, </w:t>
      </w:r>
      <w:r w:rsidR="007E6428" w:rsidRPr="00FE7E79">
        <w:t>which</w:t>
      </w:r>
      <w:r w:rsidR="00CD3D53" w:rsidRPr="00FE7E79">
        <w:t xml:space="preserve"> are successfully fragmented and converted into predicted peptide sequence reads (</w:t>
      </w:r>
      <w:r w:rsidR="006E06B6">
        <w:t>\textbf{\autoref{fig:fig1.2</w:t>
      </w:r>
      <w:del w:id="112" w:author="Graaf, S.C. de (Bastiaan)" w:date="2023-03-16T00:01:00Z">
        <w:r w:rsidR="006E06B6" w:rsidDel="00E17BAA">
          <w:delText>}}</w:delText>
        </w:r>
        <w:r w:rsidR="00CD3D53" w:rsidRPr="00FE7E79" w:rsidDel="00E17BAA">
          <w:delText>a)</w:delText>
        </w:r>
      </w:del>
      <w:ins w:id="113" w:author="Graaf, S.C. de (Bastiaan)" w:date="2023-03-16T00:01:00Z">
        <w:r w:rsidR="00E17BAA">
          <w:t>}a})</w:t>
        </w:r>
      </w:ins>
      <w:r w:rsidR="00CD3D53" w:rsidRPr="00FE7E79">
        <w:t xml:space="preserve">. </w:t>
      </w:r>
      <w:r w:rsidR="00CD3D53" w:rsidRPr="00FE7E79">
        <w:lastRenderedPageBreak/>
        <w:t xml:space="preserve">This necessitates generation of BU MS data by </w:t>
      </w:r>
      <w:r w:rsidRPr="009B4584">
        <w:rPr>
          <w:lang w:val="it-IT"/>
        </w:rPr>
        <w:t>using multiple proteases</w:t>
      </w:r>
      <w:r w:rsidRPr="00FE7E79">
        <w:t xml:space="preserve">. While complicating sample preparation and increasing the required amount, such multi-protease approaches are advantageous for </w:t>
      </w:r>
      <w:del w:id="114" w:author="Graaf, S.C. de (Bastiaan)" w:date="2023-03-16T00:11:00Z">
        <w:r w:rsidRPr="00FE7E79" w:rsidDel="00DC1750">
          <w:rPr>
            <w:i/>
            <w:iCs/>
          </w:rPr>
          <w:delText>de novo</w:delText>
        </w:r>
      </w:del>
      <w:ins w:id="115" w:author="Graaf, S.C. de (Bastiaan)" w:date="2023-03-16T00:11:00Z">
        <w:r w:rsidR="00DC1750" w:rsidRPr="00DC1750">
          <w:rPr>
            <w:iCs/>
          </w:rPr>
          <w:t>\</w:t>
        </w:r>
        <w:proofErr w:type="gramStart"/>
        <w:r w:rsidR="00DC1750" w:rsidRPr="00DC1750">
          <w:rPr>
            <w:iCs/>
          </w:rPr>
          <w:t>emph{</w:t>
        </w:r>
        <w:proofErr w:type="gramEnd"/>
        <w:r w:rsidR="00DC1750" w:rsidRPr="00DC1750">
          <w:rPr>
            <w:iCs/>
          </w:rPr>
          <w:t>de novo}</w:t>
        </w:r>
      </w:ins>
      <w:r w:rsidRPr="00FE7E79">
        <w:t xml:space="preserve"> sequencing by alleviating the sequence assembly problem.</w:t>
      </w:r>
    </w:p>
    <w:p w14:paraId="1A513328"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CDCAA"/>
          <w:sz w:val="21"/>
          <w:szCs w:val="21"/>
          <w:lang w:val="en-US" w:eastAsia="en-US"/>
        </w:rPr>
        <w:t>\begin</w:t>
      </w:r>
      <w:r w:rsidRPr="006E06B6">
        <w:rPr>
          <w:rFonts w:ascii="Fira Code" w:hAnsi="Fira Code" w:cs="Fira Code"/>
          <w:color w:val="D4D4D4"/>
          <w:sz w:val="21"/>
          <w:szCs w:val="21"/>
          <w:lang w:val="en-US" w:eastAsia="en-US"/>
        </w:rPr>
        <w:t>{</w:t>
      </w:r>
      <w:r w:rsidRPr="006E06B6">
        <w:rPr>
          <w:rFonts w:ascii="Fira Code" w:hAnsi="Fira Code" w:cs="Fira Code"/>
          <w:color w:val="9CDCFE"/>
          <w:sz w:val="21"/>
          <w:szCs w:val="21"/>
          <w:lang w:val="en-US" w:eastAsia="en-US"/>
        </w:rPr>
        <w:t>figure</w:t>
      </w:r>
      <w:proofErr w:type="gramStart"/>
      <w:r w:rsidRPr="006E06B6">
        <w:rPr>
          <w:rFonts w:ascii="Fira Code" w:hAnsi="Fira Code" w:cs="Fira Code"/>
          <w:color w:val="9CDCFE"/>
          <w:sz w:val="21"/>
          <w:szCs w:val="21"/>
          <w:lang w:val="en-US" w:eastAsia="en-US"/>
        </w:rPr>
        <w:t>*</w:t>
      </w:r>
      <w:r w:rsidRPr="006E06B6">
        <w:rPr>
          <w:rFonts w:ascii="Fira Code" w:hAnsi="Fira Code" w:cs="Fira Code"/>
          <w:color w:val="D4D4D4"/>
          <w:sz w:val="21"/>
          <w:szCs w:val="21"/>
          <w:lang w:val="en-US" w:eastAsia="en-US"/>
        </w:rPr>
        <w:t>}[</w:t>
      </w:r>
      <w:proofErr w:type="gramEnd"/>
      <w:r w:rsidRPr="006E06B6">
        <w:rPr>
          <w:rFonts w:ascii="Fira Code" w:hAnsi="Fira Code" w:cs="Fira Code"/>
          <w:color w:val="D4D4D4"/>
          <w:sz w:val="21"/>
          <w:szCs w:val="21"/>
          <w:lang w:val="en-US" w:eastAsia="en-US"/>
        </w:rPr>
        <w:t>!htb]</w:t>
      </w:r>
    </w:p>
    <w:p w14:paraId="38244C57"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w:t>
      </w:r>
      <w:proofErr w:type="gramStart"/>
      <w:r w:rsidRPr="006E06B6">
        <w:rPr>
          <w:rFonts w:ascii="Fira Code" w:hAnsi="Fira Code" w:cs="Fira Code"/>
          <w:color w:val="DCDCAA"/>
          <w:sz w:val="21"/>
          <w:szCs w:val="21"/>
          <w:lang w:val="en-US" w:eastAsia="en-US"/>
        </w:rPr>
        <w:t>center</w:t>
      </w:r>
      <w:proofErr w:type="gramEnd"/>
    </w:p>
    <w:p w14:paraId="63917208"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\includegraphics</w:t>
      </w:r>
      <w:proofErr w:type="gramStart"/>
      <w:r w:rsidRPr="006E06B6">
        <w:rPr>
          <w:rFonts w:ascii="Fira Code" w:hAnsi="Fira Code" w:cs="Fira Code"/>
          <w:color w:val="D4D4D4"/>
          <w:sz w:val="21"/>
          <w:szCs w:val="21"/>
          <w:lang w:val="en-US" w:eastAsia="en-US"/>
        </w:rPr>
        <w:t>[]{</w:t>
      </w:r>
      <w:proofErr w:type="gramEnd"/>
      <w:r w:rsidRPr="006E06B6">
        <w:rPr>
          <w:rFonts w:ascii="Fira Code" w:hAnsi="Fira Code" w:cs="Fira Code"/>
          <w:color w:val="D4D4D4"/>
          <w:sz w:val="21"/>
          <w:szCs w:val="21"/>
          <w:lang w:val="en-US" w:eastAsia="en-US"/>
        </w:rPr>
        <w:t>Chapter.1/Figures/f3.png}</w:t>
      </w:r>
    </w:p>
    <w:p w14:paraId="5DD0813C"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w:t>
      </w:r>
      <w:proofErr w:type="gramStart"/>
      <w:r w:rsidRPr="006E06B6">
        <w:rPr>
          <w:rFonts w:ascii="Fira Code" w:hAnsi="Fira Code" w:cs="Fira Code"/>
          <w:color w:val="DCDCAA"/>
          <w:sz w:val="21"/>
          <w:szCs w:val="21"/>
          <w:lang w:val="en-US" w:eastAsia="en-US"/>
        </w:rPr>
        <w:t>caption</w:t>
      </w:r>
      <w:r w:rsidRPr="006E06B6">
        <w:rPr>
          <w:rFonts w:ascii="Fira Code" w:hAnsi="Fira Code" w:cs="Fira Code"/>
          <w:color w:val="D4D4D4"/>
          <w:sz w:val="21"/>
          <w:szCs w:val="21"/>
          <w:lang w:val="en-US" w:eastAsia="en-US"/>
        </w:rPr>
        <w:t>{</w:t>
      </w:r>
      <w:proofErr w:type="gramEnd"/>
    </w:p>
    <w:p w14:paraId="22FABCF4" w14:textId="11827BD8"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w:t>
      </w:r>
      <w:proofErr w:type="gramStart"/>
      <w:r w:rsidRPr="006E06B6">
        <w:rPr>
          <w:rFonts w:ascii="Fira Code" w:hAnsi="Fira Code" w:cs="Fira Code"/>
          <w:color w:val="DCDCAA"/>
          <w:sz w:val="21"/>
          <w:szCs w:val="21"/>
          <w:lang w:val="en-US" w:eastAsia="en-US"/>
        </w:rPr>
        <w:t>textbf</w:t>
      </w:r>
      <w:r w:rsidRPr="006E06B6">
        <w:rPr>
          <w:rFonts w:ascii="Fira Code" w:hAnsi="Fira Code" w:cs="Fira Code"/>
          <w:color w:val="D4D4D4"/>
          <w:sz w:val="21"/>
          <w:szCs w:val="21"/>
          <w:lang w:val="en-US" w:eastAsia="en-US"/>
        </w:rPr>
        <w:t>{</w:t>
      </w:r>
      <w:proofErr w:type="gramEnd"/>
      <w:r w:rsidRPr="006E06B6">
        <w:rPr>
          <w:rFonts w:ascii="Fira Code" w:hAnsi="Fira Code" w:cs="Fira Code"/>
          <w:color w:val="569CD6"/>
          <w:sz w:val="21"/>
          <w:szCs w:val="21"/>
          <w:lang w:val="en-US" w:eastAsia="en-US"/>
        </w:rPr>
        <w:t>Sequencing of a monoclonal Anti-FLAG M2 antibody.</w:t>
      </w:r>
      <w:r w:rsidRPr="006E06B6">
        <w:rPr>
          <w:rFonts w:ascii="Fira Code" w:hAnsi="Fira Code" w:cs="Fira Code"/>
          <w:color w:val="D4D4D4"/>
          <w:sz w:val="21"/>
          <w:szCs w:val="21"/>
          <w:lang w:val="en-US" w:eastAsia="en-US"/>
        </w:rPr>
        <w:t xml:space="preserve">} The variable regions of the heavy (a) and light chains (b) are shown. The de novo sequence derived by MS is shown on top, alongside the previously published sequence used in the crystal structure of the Fab (PDB ID: 2G60), and germline sequence (IMGT-DomainGapAlign; IGHV1-04/IGHJ2; </w:t>
      </w:r>
      <w:commentRangeStart w:id="116"/>
      <w:r w:rsidRPr="006E06B6">
        <w:rPr>
          <w:rFonts w:ascii="Fira Code" w:hAnsi="Fira Code" w:cs="Fira Code"/>
          <w:color w:val="D4D4D4"/>
          <w:sz w:val="21"/>
          <w:szCs w:val="21"/>
          <w:lang w:val="en-US" w:eastAsia="en-US"/>
        </w:rPr>
        <w:t>IGKV1-11</w:t>
      </w:r>
      <w:ins w:id="117" w:author="Graaf, S.C. de (Bastiaan)" w:date="2023-03-24T15:42:00Z">
        <w:r w:rsidR="00785465" w:rsidRPr="00076EDE">
          <w:rPr>
            <w:rFonts w:ascii="Fira Code" w:hAnsi="Fira Code" w:cs="Fira Code"/>
            <w:color w:val="D4D4D4"/>
            <w:sz w:val="21"/>
            <w:szCs w:val="21"/>
          </w:rPr>
          <w:t>∗</w:t>
        </w:r>
      </w:ins>
      <w:commentRangeEnd w:id="116"/>
      <w:ins w:id="118" w:author="Graaf, S.C. de (Bastiaan)" w:date="2023-03-24T16:28:00Z">
        <w:r w:rsidR="00282367">
          <w:rPr>
            <w:rStyle w:val="CommentReference"/>
            <w:rFonts w:asciiTheme="minorHAnsi" w:eastAsiaTheme="minorHAnsi" w:hAnsiTheme="minorHAnsi" w:cstheme="minorBidi"/>
            <w:lang w:val="en-US" w:eastAsia="en-US"/>
          </w:rPr>
          <w:commentReference w:id="116"/>
        </w:r>
      </w:ins>
      <w:r w:rsidRPr="006E06B6">
        <w:rPr>
          <w:rFonts w:ascii="Fira Code" w:hAnsi="Fira Code" w:cs="Fira Code"/>
          <w:color w:val="D4D4D4"/>
          <w:sz w:val="21"/>
          <w:szCs w:val="21"/>
          <w:lang w:val="en-US" w:eastAsia="en-US"/>
        </w:rPr>
        <w:t xml:space="preserve">7/IGKJ1). Differential residues are highlighted by asterisks (*). Exemplary MS/MS spectra in support of the assigned sequences are shown below the alignments, labelled with protease, precursor charge state, and fragmentation type. The peptide sequence and fragment coverage are indicated in the top-right of each spectrum spectra, with </w:t>
      </w:r>
      <w:ins w:id="119" w:author="Graaf, S.C. de (Bastiaan)" w:date="2023-03-24T15:44:00Z">
        <w:r w:rsidR="00785465">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b/c</w:t>
      </w:r>
      <w:ins w:id="120" w:author="Graaf, S.C. de (Bastiaan)" w:date="2023-03-24T15:44:00Z">
        <w:r w:rsidR="00785465">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ions indicated in blue/teal and </w:t>
      </w:r>
      <w:ins w:id="121" w:author="Graaf, S.C. de (Bastiaan)" w:date="2023-03-24T15:44:00Z">
        <w:r w:rsidR="00785465">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y/z</w:t>
      </w:r>
      <w:ins w:id="122" w:author="Graaf, S.C. de (Bastiaan)" w:date="2023-03-24T15:44:00Z">
        <w:r w:rsidR="00785465">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ions in red/orange. The same colour annotation is used for peaks in the spectra, with additional peaks such as intact/charge reduced precursors, neutral losses, and immonium ions indicated in green. To</w:t>
      </w:r>
      <w:del w:id="123" w:author="Graaf, S.C. de (Bastiaan)" w:date="2023-03-24T15:45:00Z">
        <w:r w:rsidRPr="006E06B6" w:rsidDel="00373631">
          <w:rPr>
            <w:rFonts w:ascii="Fira Code" w:hAnsi="Fira Code" w:cs="Fira Code"/>
            <w:color w:val="D4D4D4"/>
            <w:sz w:val="21"/>
            <w:szCs w:val="21"/>
            <w:lang w:val="en-US" w:eastAsia="en-US"/>
          </w:rPr>
          <w:delText>to</w:delText>
        </w:r>
      </w:del>
      <w:r w:rsidRPr="006E06B6">
        <w:rPr>
          <w:rFonts w:ascii="Fira Code" w:hAnsi="Fira Code" w:cs="Fira Code"/>
          <w:color w:val="D4D4D4"/>
          <w:sz w:val="21"/>
          <w:szCs w:val="21"/>
          <w:lang w:val="en-US" w:eastAsia="en-US"/>
        </w:rPr>
        <w:t xml:space="preserve"> prevent overlapping peak labels, only a subset of successfully matched peaks </w:t>
      </w:r>
      <w:proofErr w:type="gramStart"/>
      <w:r w:rsidRPr="006E06B6">
        <w:rPr>
          <w:rFonts w:ascii="Fira Code" w:hAnsi="Fira Code" w:cs="Fira Code"/>
          <w:color w:val="D4D4D4"/>
          <w:sz w:val="21"/>
          <w:szCs w:val="21"/>
          <w:lang w:val="en-US" w:eastAsia="en-US"/>
        </w:rPr>
        <w:t>are</w:t>
      </w:r>
      <w:proofErr w:type="gramEnd"/>
      <w:r w:rsidRPr="006E06B6">
        <w:rPr>
          <w:rFonts w:ascii="Fira Code" w:hAnsi="Fira Code" w:cs="Fira Code"/>
          <w:color w:val="D4D4D4"/>
          <w:sz w:val="21"/>
          <w:szCs w:val="21"/>
          <w:lang w:val="en-US" w:eastAsia="en-US"/>
        </w:rPr>
        <w:t xml:space="preserve"> annotated. Figure and caption adapted from Peng et al.</w:t>
      </w:r>
      <w:r w:rsidRPr="006E06B6">
        <w:rPr>
          <w:rFonts w:ascii="Fira Code" w:hAnsi="Fira Code" w:cs="Fira Code"/>
          <w:color w:val="C586C0"/>
          <w:sz w:val="21"/>
          <w:szCs w:val="21"/>
          <w:lang w:val="en-US" w:eastAsia="en-US"/>
        </w:rPr>
        <w:t>\cite</w:t>
      </w:r>
      <w:r w:rsidRPr="006E06B6">
        <w:rPr>
          <w:rFonts w:ascii="Fira Code" w:hAnsi="Fira Code" w:cs="Fira Code"/>
          <w:color w:val="D4D4D4"/>
          <w:sz w:val="21"/>
          <w:szCs w:val="21"/>
          <w:lang w:val="en-US" w:eastAsia="en-US"/>
        </w:rPr>
        <w:t>{peng2021mass}</w:t>
      </w:r>
    </w:p>
    <w:p w14:paraId="082FB489"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w:t>
      </w:r>
    </w:p>
    <w:p w14:paraId="292DA1B8"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C586C0"/>
          <w:sz w:val="21"/>
          <w:szCs w:val="21"/>
          <w:lang w:val="en-US" w:eastAsia="en-US"/>
        </w:rPr>
        <w:t>\label</w:t>
      </w:r>
      <w:r w:rsidRPr="006E06B6">
        <w:rPr>
          <w:rFonts w:ascii="Fira Code" w:hAnsi="Fira Code" w:cs="Fira Code"/>
          <w:color w:val="D4D4D4"/>
          <w:sz w:val="21"/>
          <w:szCs w:val="21"/>
          <w:lang w:val="en-US" w:eastAsia="en-US"/>
        </w:rPr>
        <w:t>{</w:t>
      </w:r>
      <w:proofErr w:type="gramStart"/>
      <w:r w:rsidRPr="006E06B6">
        <w:rPr>
          <w:rFonts w:ascii="Fira Code" w:hAnsi="Fira Code" w:cs="Fira Code"/>
          <w:color w:val="9CDCFE"/>
          <w:sz w:val="21"/>
          <w:szCs w:val="21"/>
          <w:lang w:val="en-US" w:eastAsia="en-US"/>
        </w:rPr>
        <w:t>fig:fig</w:t>
      </w:r>
      <w:proofErr w:type="gramEnd"/>
      <w:r w:rsidRPr="006E06B6">
        <w:rPr>
          <w:rFonts w:ascii="Fira Code" w:hAnsi="Fira Code" w:cs="Fira Code"/>
          <w:color w:val="9CDCFE"/>
          <w:sz w:val="21"/>
          <w:szCs w:val="21"/>
          <w:lang w:val="en-US" w:eastAsia="en-US"/>
        </w:rPr>
        <w:t>1.3</w:t>
      </w:r>
      <w:r w:rsidRPr="006E06B6">
        <w:rPr>
          <w:rFonts w:ascii="Fira Code" w:hAnsi="Fira Code" w:cs="Fira Code"/>
          <w:color w:val="D4D4D4"/>
          <w:sz w:val="21"/>
          <w:szCs w:val="21"/>
          <w:lang w:val="en-US" w:eastAsia="en-US"/>
        </w:rPr>
        <w:t>}</w:t>
      </w:r>
    </w:p>
    <w:p w14:paraId="56A1E14A"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CDCAA"/>
          <w:sz w:val="21"/>
          <w:szCs w:val="21"/>
          <w:lang w:val="en-US" w:eastAsia="en-US"/>
        </w:rPr>
        <w:t>\</w:t>
      </w:r>
      <w:proofErr w:type="gramStart"/>
      <w:r w:rsidRPr="006E06B6">
        <w:rPr>
          <w:rFonts w:ascii="Fira Code" w:hAnsi="Fira Code" w:cs="Fira Code"/>
          <w:color w:val="DCDCAA"/>
          <w:sz w:val="21"/>
          <w:szCs w:val="21"/>
          <w:lang w:val="en-US" w:eastAsia="en-US"/>
        </w:rPr>
        <w:t>end</w:t>
      </w:r>
      <w:proofErr w:type="gramEnd"/>
      <w:r w:rsidRPr="006E06B6">
        <w:rPr>
          <w:rFonts w:ascii="Fira Code" w:hAnsi="Fira Code" w:cs="Fira Code"/>
          <w:color w:val="D4D4D4"/>
          <w:sz w:val="21"/>
          <w:szCs w:val="21"/>
          <w:lang w:val="en-US" w:eastAsia="en-US"/>
        </w:rPr>
        <w:t>{</w:t>
      </w:r>
      <w:r w:rsidRPr="006E06B6">
        <w:rPr>
          <w:rFonts w:ascii="Fira Code" w:hAnsi="Fira Code" w:cs="Fira Code"/>
          <w:color w:val="9CDCFE"/>
          <w:sz w:val="21"/>
          <w:szCs w:val="21"/>
          <w:lang w:val="en-US" w:eastAsia="en-US"/>
        </w:rPr>
        <w:t>figure*</w:t>
      </w:r>
      <w:r w:rsidRPr="006E06B6">
        <w:rPr>
          <w:rFonts w:ascii="Fira Code" w:hAnsi="Fira Code" w:cs="Fira Code"/>
          <w:color w:val="D4D4D4"/>
          <w:sz w:val="21"/>
          <w:szCs w:val="21"/>
          <w:lang w:val="en-US" w:eastAsia="en-US"/>
        </w:rPr>
        <w:t>}</w:t>
      </w:r>
    </w:p>
    <w:p w14:paraId="536862C3" w14:textId="77777777" w:rsidR="006E06B6" w:rsidRDefault="006E06B6" w:rsidP="006E06B6">
      <w:pPr>
        <w:pStyle w:val="NoSpacing"/>
      </w:pPr>
    </w:p>
    <w:p w14:paraId="0303A04C" w14:textId="1D25EFAC" w:rsidR="008D07BF" w:rsidRPr="00FE7E79" w:rsidRDefault="00155E3E" w:rsidP="001378C6">
      <w:pPr>
        <w:pStyle w:val="Heading3"/>
      </w:pPr>
      <w:r>
        <w:t>!!!</w:t>
      </w:r>
      <w:r w:rsidR="008D07BF" w:rsidRPr="00FE7E79">
        <w:t>Benefits of complementary peptide fragmentation techniques</w:t>
      </w:r>
    </w:p>
    <w:p w14:paraId="666911EB" w14:textId="50732038" w:rsidR="008D07BF" w:rsidRPr="00FE7E79" w:rsidRDefault="008D07BF" w:rsidP="00BA4418">
      <w:pPr>
        <w:pStyle w:val="Paragraph"/>
        <w:rPr>
          <w:rFonts w:cs="Calibri"/>
        </w:rPr>
      </w:pPr>
      <w:bookmarkStart w:id="124" w:name="_Hlk101786705"/>
      <w:r w:rsidRPr="00FE7E79">
        <w:t xml:space="preserve">In MS-based sequencing, </w:t>
      </w:r>
      <w:r w:rsidR="006D6CDE" w:rsidRPr="00FE7E79">
        <w:t xml:space="preserve">extensive </w:t>
      </w:r>
      <w:r w:rsidRPr="00FE7E79">
        <w:t xml:space="preserve">fragmentation of peptide ions is essential to generate arrays of </w:t>
      </w:r>
      <w:r w:rsidR="006D6CDE" w:rsidRPr="00FE7E79">
        <w:t xml:space="preserve">adjacent </w:t>
      </w:r>
      <w:r w:rsidRPr="00FE7E79">
        <w:t>fragments that reveal the amino acid sequence</w:t>
      </w:r>
      <w:r w:rsidR="006D6CDE" w:rsidRPr="00FE7E79">
        <w:t>, often referred to as ion ladders</w:t>
      </w:r>
      <w:r w:rsidR="0017387A" w:rsidRPr="00FE7E79">
        <w:t xml:space="preserve"> or sequence tags</w:t>
      </w:r>
      <w:r w:rsidRPr="00FE7E79">
        <w:t xml:space="preserve"> (</w:t>
      </w:r>
      <w:r w:rsidR="006E06B6">
        <w:t>\textbf{\autoref{</w:t>
      </w:r>
      <w:proofErr w:type="gramStart"/>
      <w:r w:rsidR="006E06B6">
        <w:t>fig:fig</w:t>
      </w:r>
      <w:proofErr w:type="gramEnd"/>
      <w:r w:rsidR="006E06B6">
        <w:t>1.4</w:t>
      </w:r>
      <w:del w:id="125" w:author="Graaf, S.C. de (Bastiaan)" w:date="2023-03-16T00:01:00Z">
        <w:r w:rsidR="006E06B6" w:rsidDel="00E17BAA">
          <w:delText>}}</w:delText>
        </w:r>
        <w:r w:rsidR="009D2530" w:rsidRPr="009B4584" w:rsidDel="00E17BAA">
          <w:delText>a</w:delText>
        </w:r>
        <w:r w:rsidRPr="00FE7E79" w:rsidDel="00E17BAA">
          <w:delText>)</w:delText>
        </w:r>
      </w:del>
      <w:ins w:id="126" w:author="Graaf, S.C. de (Bastiaan)" w:date="2023-03-16T00:01:00Z">
        <w:r w:rsidR="00E17BAA">
          <w:t>}a})</w:t>
        </w:r>
      </w:ins>
      <w:r w:rsidRPr="00FE7E79">
        <w:t xml:space="preserve">. </w:t>
      </w:r>
      <w:r w:rsidR="00596E17" w:rsidRPr="00FE7E79">
        <w:t>The amino acid sequence of the fragmented peptide is derived by comparing the mass difference between two adjacent fragment ion peaks to the masses of amino acids</w:t>
      </w:r>
      <w:r w:rsidR="00EF11E8">
        <w:t xml:space="preserve"> and combinations thereof</w:t>
      </w:r>
      <w:r w:rsidR="00596E17" w:rsidRPr="00FE7E79">
        <w:t xml:space="preserve">. </w:t>
      </w:r>
      <w:r w:rsidR="00FB1D0F" w:rsidRPr="00FB1D0F">
        <w:t xml:space="preserve">The produced fragment ion series must contain very few gaps </w:t>
      </w:r>
      <w:r w:rsidR="00FB1D0F" w:rsidRPr="00FB1D0F">
        <w:lastRenderedPageBreak/>
        <w:t>larger than a single amino acid residue</w:t>
      </w:r>
      <w:r w:rsidR="00596E17" w:rsidRPr="00FE7E79">
        <w:t>, because such gap</w:t>
      </w:r>
      <w:r w:rsidR="009B2A70">
        <w:t>s</w:t>
      </w:r>
      <w:r w:rsidR="00596E17" w:rsidRPr="00FE7E79">
        <w:t xml:space="preserve"> lead to exponential growth of the amino acid combinations that fit the mass difference, particularly for spectra of lower resolution.</w:t>
      </w:r>
      <w:r w:rsidR="00596E17" w:rsidRPr="00FE7E79">
        <w:fldChar w:fldCharType="begin" w:fldLock="1"/>
      </w:r>
      <w:r w:rsidR="000A2B0E">
        <w:instrText>ADDIN CSL_CITATION {"citationItems":[{"id":"ITEM-1","itemData":{"DOI":"10.1016/j.ijms.2017.11.012","ISSN":"13873806","abstract":"With the increasing accessibility of Fourier transform (FT) mass spectrometers, top-down/middle-down MS/MS characterization of protein sequences is rapidly gaining popularity. Compared to conventional bottom-up sequencing, the top-down/middle-down approach offers the advantages of fast sample preparation and unambiguous characterization of proteoforms in a mixture. If the modified or mutated peptide segment of interest is not found or recovered with the bottom-up approaches, top-down becomes attractive relative to spending time seeking the right enzyme or chromatographic approach. Here, we discuss the potential and limitations of protein sequence analysis by top-down/middle-down MS/MS alone. Even if 100% protein sequence coverage is achieved by MS/MS, fragment mass error tolerance as low as 1 ppm or 0.5 ppm is needed to differentiate glutamine from lysine at positions not exceeding 330 amino acids (AAs) or 660 AAs from the N-/C-terminus for a protein with 660 AAs (72,760 Da) or 1320 AAs (145,520 Da). To characterize the “AA sequence gap” between two adjacent fragments, we show that the number of gap AA sequences with identical masses for di-, tri-, and tetra-AA gaps grows exponentially with increasing number of gap amino acids. If peptide fragment mass could be measured exactly (in practice, to 0.00001 Da), it would then be possible to define the overall atomic composition for the group of amino acids spanning a product ion gap 3–4 amino acids long. However, when we consider any 3–4 amino acid gap, we find that 50–75% of the possible compositions describe at least two sets of amino acids. Moreover, a next-generation protein fragment deconvolution algorithm is critical to exploit the experimentally observed high mass accuracy generated from the 21 T FT-ICR MS/MS for high confidence and high throughput top-down/middle-down analysis of proteins with unknown sequences. Finally, we show that de novo top-down/middle-down MS/MS can determine the germline sequence category for a given monoclonal antibody (mAb) and further serve to identify its novel mutations.","author":[{"dropping-particle":"","family":"He","given":"Lidong","non-dropping-particle":"","parse-names":false,"suffix":""},{"dropping-particle":"","family":"Weisbrod","given":"Chad R.","non-dropping-particle":"","parse-names":false,"suffix":""},{"dropping-particle":"","family":"Marshall","given":"Alan G.","non-dropping-particle":"","parse-names":false,"suffix":""}],"container-title":"International Journal of Mass Spectrometry","id":"ITEM-1","issued":{"date-parts":[["2018","4"]]},"page":"107-113","publisher":"Elsevier B.V.","title":"Protein de novo sequencing by top-down and middle-down MS/MS: Limitations imposed by mass measurement accuracy and gaps in sequence coverage","type":"article-journal","volume":"427"},"uris":["http://www.mendeley.com/documents/?uuid=ef919153-a684-46b7-907c-0158562067f2"]}],"mendeley":{"formattedCitation":"\\cite{He2018Protein de novo sequencing by top-down and middle-down MS/MS: Limitations imposed by mass measurement accuracy and gaps in sequence coverage}","plainTextFormattedCitation":"\\cite{He2018Protein de novo sequencing by top-down and middle-down MS/MS: Limitations imposed by mass measurement accuracy and gaps in sequence coverage}","previouslyFormattedCitation":"&lt;sup&gt;48&lt;/sup&gt;"},"properties":{"noteIndex":0},"schema":"https://github.com/citation-style-language/schema/raw/master/csl-citation.json"}</w:instrText>
      </w:r>
      <w:r w:rsidR="00596E17" w:rsidRPr="00FE7E79">
        <w:fldChar w:fldCharType="separate"/>
      </w:r>
      <w:r w:rsidR="000A2B0E" w:rsidRPr="000A2B0E">
        <w:rPr>
          <w:noProof/>
        </w:rPr>
        <w:t>\cite{He2018Protein de novo sequencing by top-down and middle-down MS/MS: Limitations imposed by mass measurement accuracy and gaps in sequence coverage}</w:t>
      </w:r>
      <w:r w:rsidR="00596E17" w:rsidRPr="00FE7E79">
        <w:fldChar w:fldCharType="end"/>
      </w:r>
      <w:r w:rsidR="00596E17" w:rsidRPr="00FE7E79">
        <w:t xml:space="preserve"> Since there is no universal fragmentation method that can produce uninterrupted fragment ion ladders for all possible peptides, it is highly advantageous to use various fragmentation methods with distinct mechanisms and specificities to complement each other</w:t>
      </w:r>
      <w:r w:rsidR="00836B2C" w:rsidRPr="00FE7E79">
        <w:t xml:space="preserve"> </w:t>
      </w:r>
      <w:bookmarkEnd w:id="124"/>
      <w:r w:rsidR="00647BF9" w:rsidRPr="00FE7E79">
        <w:t>(</w:t>
      </w:r>
      <w:r w:rsidR="006E06B6">
        <w:t>\textbf{\autoref{fig:fig1.4</w:t>
      </w:r>
      <w:del w:id="127" w:author="Graaf, S.C. de (Bastiaan)" w:date="2023-03-16T00:00:00Z">
        <w:r w:rsidR="006E06B6" w:rsidDel="00E17BAA">
          <w:delText>}}</w:delText>
        </w:r>
        <w:r w:rsidR="009D2530" w:rsidRPr="009B4584" w:rsidDel="00E17BAA">
          <w:delText>b</w:delText>
        </w:r>
        <w:r w:rsidR="00647BF9" w:rsidRPr="00FE7E79" w:rsidDel="00E17BAA">
          <w:delText>)</w:delText>
        </w:r>
      </w:del>
      <w:ins w:id="128" w:author="Graaf, S.C. de (Bastiaan)" w:date="2023-03-16T00:00:00Z">
        <w:r w:rsidR="00E17BAA">
          <w:t>}b})</w:t>
        </w:r>
      </w:ins>
      <w:r w:rsidRPr="00FE7E79">
        <w:t>.</w:t>
      </w:r>
      <w:r w:rsidRPr="00FE7E79">
        <w:rPr>
          <w:rStyle w:val="FootnoteReference"/>
          <w:rFonts w:ascii="Calibri" w:eastAsiaTheme="majorEastAsia" w:hAnsi="Calibri" w:cs="Calibri"/>
        </w:rPr>
        <w:fldChar w:fldCharType="begin" w:fldLock="1"/>
      </w:r>
      <w:r w:rsidR="000A2B0E">
        <w:instrText>ADDIN CSL_CITATION {"citationItems":[{"id":"ITEM-1","itemData":{"DOI":"10.1021/acs.analchem.9b04859","ISSN":"0003-2700","PMID":"31665881","author":[{"dropping-particle":"","family":"Macias","given":"Luis A.","non-dropping-particle":"","parse-names":false,"suffix":""},{"dropping-particle":"","family":"Santos","given":"Inês C.","non-dropping-particle":"","parse-names":false,"suffix":""},{"dropping-particle":"","family":"Brodbelt","given":"Jennifer S.","non-dropping-particle":"","parse-names":false,"suffix":""}],"container-title":"Analytical Chemistry","id":"ITEM-1","issue":"1","issued":{"date-parts":[["2020","1","7"]]},"page":"227-251","publisher":"Anal Chem","title":"Ion Activation Methods for Peptides and Proteins","type":"article-journal","volume":"92"},"uris":["http://www.mendeley.com/documents/?uuid=a809c3c8-087c-32c3-b8ba-537c6a26f1d0"]}],"mendeley":{"formattedCitation":"\\cite{Macias2020Ion Activation Methods for Peptides and Proteins}","plainTextFormattedCitation":"\\cite{Macias2020Ion Activation Methods for Peptides and Proteins}","previouslyFormattedCitation":"&lt;sup&gt;49&lt;/sup&gt;"},"properties":{"noteIndex":0},"schema":"https://github.com/citation-style-language/schema/raw/master/csl-citation.json"}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\cite{Macias2020Ion Activation Methods for Peptides and Proteins}</w:t>
      </w:r>
      <w:r w:rsidRPr="00FE7E79">
        <w:rPr>
          <w:rStyle w:val="FootnoteReference"/>
          <w:rFonts w:ascii="Calibri" w:eastAsiaTheme="majorEastAsia" w:hAnsi="Calibri" w:cs="Calibri"/>
        </w:rPr>
        <w:fldChar w:fldCharType="end"/>
      </w:r>
      <w:r w:rsidRPr="00FE7E79">
        <w:t xml:space="preserve"> While collisional dissociation (CID/CAD/HCD) is the most used technique in</w:t>
      </w:r>
      <w:r w:rsidR="008E5898">
        <w:t xml:space="preserve"> shotgun</w:t>
      </w:r>
      <w:r w:rsidRPr="00FE7E79">
        <w:t xml:space="preserve"> proteomics experiments, multiple alternative fragmentation techniques have been introduced and have proven to be complementary. These specificities stem from the unique ion activation mechanisms employed by each method. In collision-based techniques, energy is deposited to the </w:t>
      </w:r>
      <w:r w:rsidR="00FE02EB" w:rsidRPr="00FE7E79">
        <w:t>multiply protonated</w:t>
      </w:r>
      <w:r w:rsidRPr="00FE7E79">
        <w:t xml:space="preserve"> peptide ions through low-energetic collisions with inert neutral </w:t>
      </w:r>
      <w:r w:rsidR="00441756" w:rsidRPr="00FE7E79">
        <w:t xml:space="preserve">atoms or </w:t>
      </w:r>
      <w:r w:rsidRPr="00FE7E79">
        <w:t xml:space="preserve">gas molecules. This energy is redistributed vibrationally throughout the peptide backbone, </w:t>
      </w:r>
      <w:r w:rsidR="00D17ABE" w:rsidRPr="00FE7E79">
        <w:t xml:space="preserve">fragmenting </w:t>
      </w:r>
      <w:r w:rsidRPr="00FE7E79">
        <w:t xml:space="preserve">the most labile bonds and yielding </w:t>
      </w:r>
      <w:ins w:id="129" w:author="Graaf, S.C. de (Bastiaan)" w:date="2023-03-16T00:02:00Z">
        <w:r w:rsidR="00884F10">
          <w:t>\emph{</w:t>
        </w:r>
      </w:ins>
      <w:r w:rsidRPr="00FE7E79">
        <w:rPr>
          <w:i/>
          <w:iCs/>
        </w:rPr>
        <w:t>b/y</w:t>
      </w:r>
      <w:ins w:id="130" w:author="Graaf, S.C. de (Bastiaan)" w:date="2023-03-16T00:02:00Z">
        <w:r w:rsidR="00884F10">
          <w:rPr>
            <w:i/>
            <w:iCs/>
          </w:rPr>
          <w:t>}</w:t>
        </w:r>
      </w:ins>
      <w:r w:rsidRPr="00FE7E79">
        <w:t>-type fragment ions</w:t>
      </w:r>
      <w:r w:rsidR="001B5437" w:rsidRPr="00FE7E79">
        <w:t xml:space="preserve">, </w:t>
      </w:r>
      <w:r w:rsidR="00BB7DBA" w:rsidRPr="00FE7E79">
        <w:t xml:space="preserve">as defined by </w:t>
      </w:r>
      <w:r w:rsidR="00775F14" w:rsidRPr="00FE7E79">
        <w:t>the Roepstorff-Fohlmann-Biemann ion</w:t>
      </w:r>
      <w:r w:rsidR="00A55302" w:rsidRPr="00FE7E79">
        <w:t xml:space="preserve"> nomenclature (</w:t>
      </w:r>
      <w:r w:rsidR="006E06B6">
        <w:t>\textbf{\autoref{fig:fig1.4</w:t>
      </w:r>
      <w:del w:id="131" w:author="Graaf, S.C. de (Bastiaan)" w:date="2023-03-16T00:00:00Z">
        <w:r w:rsidR="006E06B6" w:rsidDel="00E17BAA">
          <w:delText>}}</w:delText>
        </w:r>
        <w:r w:rsidR="009D2530" w:rsidRPr="00FE7E79" w:rsidDel="00E17BAA">
          <w:delText>c</w:delText>
        </w:r>
        <w:r w:rsidR="00A55302" w:rsidRPr="00FE7E79" w:rsidDel="00E17BAA">
          <w:delText>)</w:delText>
        </w:r>
      </w:del>
      <w:ins w:id="132" w:author="Graaf, S.C. de (Bastiaan)" w:date="2023-03-16T00:00:00Z">
        <w:r w:rsidR="00E17BAA">
          <w:t>}c})</w:t>
        </w:r>
      </w:ins>
      <w:r w:rsidR="00E17116" w:rsidRPr="00FE7E79">
        <w:t>.</w:t>
      </w:r>
      <w:r w:rsidR="00ED3337" w:rsidRPr="00FE7E79">
        <w:fldChar w:fldCharType="begin" w:fldLock="1"/>
      </w:r>
      <w:r w:rsidR="000A2B0E">
        <w:instrText>ADDIN CSL_CITATION {"citationItems":[{"id":"ITEM-1","itemData":{"DOI":"10.1002/bms.1200111109","ISSN":"0306-042X","PMID":"6525415","author":[{"dropping-particle":"","family":"Roepstorff","given":"P.","non-dropping-particle":"","parse-names":false,"suffix":""},{"dropping-particle":"","family":"Fohlman","given":"J.","non-dropping-particle":"","parse-names":false,"suffix":""}],"container-title":"Biomedical mass spectrometry","id":"ITEM-1","issue":"11","issued":{"date-parts":[["1984","11"]]},"page":"601","publisher":"Biomed Mass Spectrom","title":"Proposal for a common nomenclature for sequence ions in mass spectra of peptides.","type":"article-journal","volume":"11"},"uris":["http://www.mendeley.com/documents/?uuid=c5a5be97-a024-3178-b30a-47c7b233518b"]}],"mendeley":{"formattedCitation":"\\cite{Roepstorff1984Proposal for a common nomenclature for sequence ions in mass spectra of peptides.}","plainTextFormattedCitation":"\\cite{Roepstorff1984Proposal for a common nomenclature for sequence ions in mass spectra of peptides.}","previouslyFormattedCitation":"&lt;sup&gt;50&lt;/sup&gt;"},"properties":{"noteIndex":0},"schema":"https://github.com/citation-style-language/schema/raw/master/csl-citation.json"}</w:instrText>
      </w:r>
      <w:r w:rsidR="00ED3337" w:rsidRPr="00FE7E79">
        <w:fldChar w:fldCharType="separate"/>
      </w:r>
      <w:r w:rsidR="000A2B0E" w:rsidRPr="000A2B0E">
        <w:rPr>
          <w:noProof/>
        </w:rPr>
        <w:t>\cite{Roepstorff1984Proposal for a common nomenclature for sequence ions in mass spectra of peptides.}</w:t>
      </w:r>
      <w:r w:rsidR="00ED3337" w:rsidRPr="00FE7E79">
        <w:fldChar w:fldCharType="end"/>
      </w:r>
      <w:r w:rsidR="00FE02EB" w:rsidRPr="00FE7E79">
        <w:t xml:space="preserve"> Although protonated amide bond</w:t>
      </w:r>
      <w:r w:rsidR="001801CF">
        <w:t>s</w:t>
      </w:r>
      <w:r w:rsidR="00FE02EB" w:rsidRPr="00FE7E79">
        <w:t xml:space="preserve"> </w:t>
      </w:r>
      <w:r w:rsidR="001801CF">
        <w:t>are</w:t>
      </w:r>
      <w:r w:rsidR="00FE02EB" w:rsidRPr="00FE7E79">
        <w:t xml:space="preserve"> usually the most susceptible to fragmentation, collisional dissociation </w:t>
      </w:r>
      <w:r w:rsidRPr="00FE7E79">
        <w:t>often also lead</w:t>
      </w:r>
      <w:r w:rsidR="00FE02EB" w:rsidRPr="00FE7E79">
        <w:t>s</w:t>
      </w:r>
      <w:r w:rsidRPr="00FE7E79">
        <w:t xml:space="preserve"> to loss of labile PTMs, such as phosphorylation and sialyation.</w:t>
      </w:r>
    </w:p>
    <w:p w14:paraId="01373125"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CDCAA"/>
          <w:sz w:val="21"/>
          <w:szCs w:val="21"/>
          <w:lang w:val="en-US" w:eastAsia="en-US"/>
        </w:rPr>
        <w:t>\begin</w:t>
      </w:r>
      <w:r w:rsidRPr="006E06B6">
        <w:rPr>
          <w:rFonts w:ascii="Fira Code" w:hAnsi="Fira Code" w:cs="Fira Code"/>
          <w:color w:val="D4D4D4"/>
          <w:sz w:val="21"/>
          <w:szCs w:val="21"/>
          <w:lang w:val="en-US" w:eastAsia="en-US"/>
        </w:rPr>
        <w:t>{</w:t>
      </w:r>
      <w:r w:rsidRPr="006E06B6">
        <w:rPr>
          <w:rFonts w:ascii="Fira Code" w:hAnsi="Fira Code" w:cs="Fira Code"/>
          <w:color w:val="9CDCFE"/>
          <w:sz w:val="21"/>
          <w:szCs w:val="21"/>
          <w:lang w:val="en-US" w:eastAsia="en-US"/>
        </w:rPr>
        <w:t>figure</w:t>
      </w:r>
      <w:proofErr w:type="gramStart"/>
      <w:r w:rsidRPr="006E06B6">
        <w:rPr>
          <w:rFonts w:ascii="Fira Code" w:hAnsi="Fira Code" w:cs="Fira Code"/>
          <w:color w:val="9CDCFE"/>
          <w:sz w:val="21"/>
          <w:szCs w:val="21"/>
          <w:lang w:val="en-US" w:eastAsia="en-US"/>
        </w:rPr>
        <w:t>*</w:t>
      </w:r>
      <w:r w:rsidRPr="006E06B6">
        <w:rPr>
          <w:rFonts w:ascii="Fira Code" w:hAnsi="Fira Code" w:cs="Fira Code"/>
          <w:color w:val="D4D4D4"/>
          <w:sz w:val="21"/>
          <w:szCs w:val="21"/>
          <w:lang w:val="en-US" w:eastAsia="en-US"/>
        </w:rPr>
        <w:t>}[</w:t>
      </w:r>
      <w:proofErr w:type="gramEnd"/>
      <w:r w:rsidRPr="006E06B6">
        <w:rPr>
          <w:rFonts w:ascii="Fira Code" w:hAnsi="Fira Code" w:cs="Fira Code"/>
          <w:color w:val="D4D4D4"/>
          <w:sz w:val="21"/>
          <w:szCs w:val="21"/>
          <w:lang w:val="en-US" w:eastAsia="en-US"/>
        </w:rPr>
        <w:t>!htb]</w:t>
      </w:r>
    </w:p>
    <w:p w14:paraId="3D651236"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w:t>
      </w:r>
      <w:proofErr w:type="gramStart"/>
      <w:r w:rsidRPr="006E06B6">
        <w:rPr>
          <w:rFonts w:ascii="Fira Code" w:hAnsi="Fira Code" w:cs="Fira Code"/>
          <w:color w:val="DCDCAA"/>
          <w:sz w:val="21"/>
          <w:szCs w:val="21"/>
          <w:lang w:val="en-US" w:eastAsia="en-US"/>
        </w:rPr>
        <w:t>center</w:t>
      </w:r>
      <w:proofErr w:type="gramEnd"/>
    </w:p>
    <w:p w14:paraId="69787D2E"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\includegraphics</w:t>
      </w:r>
      <w:proofErr w:type="gramStart"/>
      <w:r w:rsidRPr="006E06B6">
        <w:rPr>
          <w:rFonts w:ascii="Fira Code" w:hAnsi="Fira Code" w:cs="Fira Code"/>
          <w:color w:val="D4D4D4"/>
          <w:sz w:val="21"/>
          <w:szCs w:val="21"/>
          <w:lang w:val="en-US" w:eastAsia="en-US"/>
        </w:rPr>
        <w:t>[]{</w:t>
      </w:r>
      <w:proofErr w:type="gramEnd"/>
      <w:r w:rsidRPr="006E06B6">
        <w:rPr>
          <w:rFonts w:ascii="Fira Code" w:hAnsi="Fira Code" w:cs="Fira Code"/>
          <w:color w:val="D4D4D4"/>
          <w:sz w:val="21"/>
          <w:szCs w:val="21"/>
          <w:lang w:val="en-US" w:eastAsia="en-US"/>
        </w:rPr>
        <w:t>Chapter.1/Figures/f4.png}</w:t>
      </w:r>
    </w:p>
    <w:p w14:paraId="4E6731AA"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w:t>
      </w:r>
      <w:proofErr w:type="gramStart"/>
      <w:r w:rsidRPr="006E06B6">
        <w:rPr>
          <w:rFonts w:ascii="Fira Code" w:hAnsi="Fira Code" w:cs="Fira Code"/>
          <w:color w:val="DCDCAA"/>
          <w:sz w:val="21"/>
          <w:szCs w:val="21"/>
          <w:lang w:val="en-US" w:eastAsia="en-US"/>
        </w:rPr>
        <w:t>caption</w:t>
      </w:r>
      <w:r w:rsidRPr="006E06B6">
        <w:rPr>
          <w:rFonts w:ascii="Fira Code" w:hAnsi="Fira Code" w:cs="Fira Code"/>
          <w:color w:val="D4D4D4"/>
          <w:sz w:val="21"/>
          <w:szCs w:val="21"/>
          <w:lang w:val="en-US" w:eastAsia="en-US"/>
        </w:rPr>
        <w:t>{</w:t>
      </w:r>
      <w:proofErr w:type="gramEnd"/>
    </w:p>
    <w:p w14:paraId="67E92C6F" w14:textId="00DC75DF"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w:t>
      </w:r>
      <w:proofErr w:type="gramStart"/>
      <w:r w:rsidRPr="006E06B6">
        <w:rPr>
          <w:rFonts w:ascii="Fira Code" w:hAnsi="Fira Code" w:cs="Fira Code"/>
          <w:color w:val="DCDCAA"/>
          <w:sz w:val="21"/>
          <w:szCs w:val="21"/>
          <w:lang w:val="en-US" w:eastAsia="en-US"/>
        </w:rPr>
        <w:t>textbf</w:t>
      </w:r>
      <w:r w:rsidRPr="006E06B6">
        <w:rPr>
          <w:rFonts w:ascii="Fira Code" w:hAnsi="Fira Code" w:cs="Fira Code"/>
          <w:color w:val="D4D4D4"/>
          <w:sz w:val="21"/>
          <w:szCs w:val="21"/>
          <w:lang w:val="en-US" w:eastAsia="en-US"/>
        </w:rPr>
        <w:t>{</w:t>
      </w:r>
      <w:proofErr w:type="gramEnd"/>
      <w:r w:rsidRPr="006E06B6">
        <w:rPr>
          <w:rFonts w:ascii="Fira Code" w:hAnsi="Fira Code" w:cs="Fira Code"/>
          <w:color w:val="569CD6"/>
          <w:sz w:val="21"/>
          <w:szCs w:val="21"/>
          <w:lang w:val="en-US" w:eastAsia="en-US"/>
        </w:rPr>
        <w:t>Peptide fragmentation in MS-based de novo sequencing.</w:t>
      </w:r>
      <w:r w:rsidRPr="006E06B6">
        <w:rPr>
          <w:rFonts w:ascii="Fira Code" w:hAnsi="Fira Code" w:cs="Fira Code"/>
          <w:color w:val="D4D4D4"/>
          <w:sz w:val="21"/>
          <w:szCs w:val="21"/>
          <w:lang w:val="en-US" w:eastAsia="en-US"/>
        </w:rPr>
        <w:t>} (a) An illustrative fragmentation spectrum. In the spectrum, fragment ion peaks are colour annotated according to the type of fragment ion (</w:t>
      </w:r>
      <w:ins w:id="133" w:author="Graaf, S.C. de (Bastiaan)" w:date="2023-03-24T16:29:00Z">
        <w:r w:rsidR="00282367">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a</w:t>
      </w:r>
      <w:ins w:id="134" w:author="Graaf, S.C. de (Bastiaan)" w:date="2023-03-24T16:29:00Z">
        <w:r w:rsidR="00282367">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purple, </w:t>
      </w:r>
      <w:ins w:id="135" w:author="Graaf, S.C. de (Bastiaan)" w:date="2023-03-24T16:29:00Z">
        <w:r w:rsidR="00282367">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b</w:t>
      </w:r>
      <w:ins w:id="136" w:author="Graaf, S.C. de (Bastiaan)" w:date="2023-03-24T16:29:00Z">
        <w:r w:rsidR="00282367">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blue, </w:t>
      </w:r>
      <w:ins w:id="137" w:author="Graaf, S.C. de (Bastiaan)" w:date="2023-03-24T16:29:00Z">
        <w:r w:rsidR="00282367">
          <w:rPr>
            <w:rFonts w:ascii="Fira Code" w:hAnsi="Fira Code" w:cs="Fira Code"/>
            <w:color w:val="D4D4D4"/>
            <w:sz w:val="21"/>
            <w:szCs w:val="21"/>
            <w:lang w:val="en-US" w:eastAsia="en-US"/>
          </w:rPr>
          <w:lastRenderedPageBreak/>
          <w:t>\emph{</w:t>
        </w:r>
      </w:ins>
      <w:r w:rsidRPr="006E06B6">
        <w:rPr>
          <w:rFonts w:ascii="Fira Code" w:hAnsi="Fira Code" w:cs="Fira Code"/>
          <w:color w:val="D4D4D4"/>
          <w:sz w:val="21"/>
          <w:szCs w:val="21"/>
          <w:lang w:val="en-US" w:eastAsia="en-US"/>
        </w:rPr>
        <w:t>c</w:t>
      </w:r>
      <w:ins w:id="138" w:author="Graaf, S.C. de (Bastiaan)" w:date="2023-03-24T16:29:00Z">
        <w:r w:rsidR="00282367">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light blue, </w:t>
      </w:r>
      <w:ins w:id="139" w:author="Graaf, S.C. de (Bastiaan)" w:date="2023-03-24T16:29:00Z">
        <w:r w:rsidR="00282367">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x</w:t>
      </w:r>
      <w:ins w:id="140" w:author="Graaf, S.C. de (Bastiaan)" w:date="2023-03-24T16:29:00Z">
        <w:r w:rsidR="00282367">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pink, </w:t>
      </w:r>
      <w:ins w:id="141" w:author="Graaf, S.C. de (Bastiaan)" w:date="2023-03-24T16:29:00Z">
        <w:r w:rsidR="00282367">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y</w:t>
      </w:r>
      <w:ins w:id="142" w:author="Graaf, S.C. de (Bastiaan)" w:date="2023-03-24T16:29:00Z">
        <w:r w:rsidR="00282367">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red, and </w:t>
      </w:r>
      <w:ins w:id="143" w:author="Graaf, S.C. de (Bastiaan)" w:date="2023-03-24T16:29:00Z">
        <w:r w:rsidR="00282367">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z</w:t>
      </w:r>
      <w:ins w:id="144" w:author="Graaf, S.C. de (Bastiaan)" w:date="2023-03-24T16:29:00Z">
        <w:r w:rsidR="00282367">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brown) the unfragmented peptide (precursor ion) is shown in green as well as the precursor ion with neutral loss of CO. Adjacent fragment ions of the same type have a mass difference corresponding to a single amino acid, which is used to determine the sequence as is illustrated for </w:t>
      </w:r>
      <w:ins w:id="145" w:author="Graaf, S.C. de (Bastiaan)" w:date="2023-03-24T16:30:00Z">
        <w:r w:rsidR="00D84FAA">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b</w:t>
      </w:r>
      <w:ins w:id="146" w:author="Graaf, S.C. de (Bastiaan)" w:date="2023-03-24T16:30:00Z">
        <w:r w:rsidR="00D84FAA">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-ions above spectrum. Below the spectrum the amino acid sequence is shown together with the fragment ion annotation, </w:t>
      </w:r>
      <w:del w:id="147" w:author="Graaf, S.C. de (Bastiaan)" w:date="2023-03-24T16:30:00Z">
        <w:r w:rsidRPr="006E06B6" w:rsidDel="001A0293">
          <w:rPr>
            <w:rFonts w:ascii="Fira Code" w:hAnsi="Fira Code" w:cs="Fira Code"/>
            <w:color w:val="D4D4D4"/>
            <w:sz w:val="21"/>
            <w:szCs w:val="21"/>
            <w:lang w:val="en-US" w:eastAsia="en-US"/>
          </w:rPr>
          <w:delText>n</w:delText>
        </w:r>
      </w:del>
      <w:ins w:id="148" w:author="Graaf, S.C. de (Bastiaan)" w:date="2023-03-24T16:30:00Z">
        <w:r w:rsidR="001A0293">
          <w:rPr>
            <w:rFonts w:ascii="Fira Code" w:hAnsi="Fira Code" w:cs="Fira Code"/>
            <w:color w:val="D4D4D4"/>
            <w:sz w:val="21"/>
            <w:szCs w:val="21"/>
            <w:lang w:val="en-US" w:eastAsia="en-US"/>
          </w:rPr>
          <w:t>N</w:t>
        </w:r>
      </w:ins>
      <w:r w:rsidRPr="006E06B6">
        <w:rPr>
          <w:rFonts w:ascii="Fira Code" w:hAnsi="Fira Code" w:cs="Fira Code"/>
          <w:color w:val="D4D4D4"/>
          <w:sz w:val="21"/>
          <w:szCs w:val="21"/>
          <w:lang w:val="en-US" w:eastAsia="en-US"/>
        </w:rPr>
        <w:t>-terminal fragments (</w:t>
      </w:r>
      <w:ins w:id="149" w:author="Graaf, S.C. de (Bastiaan)" w:date="2023-03-24T15:47:00Z">
        <w:r w:rsidR="00373631">
          <w:rPr>
            <w:rFonts w:ascii="Fira Code" w:hAnsi="Fira Code" w:cs="Fira Code"/>
            <w:color w:val="D4D4D4"/>
            <w:sz w:val="21"/>
            <w:szCs w:val="21"/>
            <w:lang w:val="en-US" w:eastAsia="en-US"/>
          </w:rPr>
          <w:t>\</w:t>
        </w:r>
        <w:proofErr w:type="gramStart"/>
        <w:r w:rsidR="00373631">
          <w:rPr>
            <w:rFonts w:ascii="Fira Code" w:hAnsi="Fira Code" w:cs="Fira Code"/>
            <w:color w:val="D4D4D4"/>
            <w:sz w:val="21"/>
            <w:szCs w:val="21"/>
            <w:lang w:val="en-US" w:eastAsia="en-US"/>
          </w:rPr>
          <w:t>emph{</w:t>
        </w:r>
      </w:ins>
      <w:proofErr w:type="gramEnd"/>
      <w:r w:rsidRPr="006E06B6">
        <w:rPr>
          <w:rFonts w:ascii="Fira Code" w:hAnsi="Fira Code" w:cs="Fira Code"/>
          <w:color w:val="D4D4D4"/>
          <w:sz w:val="21"/>
          <w:szCs w:val="21"/>
          <w:lang w:val="en-US" w:eastAsia="en-US"/>
        </w:rPr>
        <w:t>a-, b- ,c-</w:t>
      </w:r>
      <w:ins w:id="150" w:author="Graaf, S.C. de (Bastiaan)" w:date="2023-03-24T15:47:00Z">
        <w:r w:rsidR="00373631">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are below the sequence and </w:t>
      </w:r>
      <w:del w:id="151" w:author="Graaf, S.C. de (Bastiaan)" w:date="2023-03-24T16:30:00Z">
        <w:r w:rsidRPr="006E06B6" w:rsidDel="001A0293">
          <w:rPr>
            <w:rFonts w:ascii="Fira Code" w:hAnsi="Fira Code" w:cs="Fira Code"/>
            <w:color w:val="D4D4D4"/>
            <w:sz w:val="21"/>
            <w:szCs w:val="21"/>
            <w:lang w:val="en-US" w:eastAsia="en-US"/>
          </w:rPr>
          <w:delText>c</w:delText>
        </w:r>
      </w:del>
      <w:ins w:id="152" w:author="Graaf, S.C. de (Bastiaan)" w:date="2023-03-24T16:30:00Z">
        <w:r w:rsidR="001A0293">
          <w:rPr>
            <w:rFonts w:ascii="Fira Code" w:hAnsi="Fira Code" w:cs="Fira Code"/>
            <w:color w:val="D4D4D4"/>
            <w:sz w:val="21"/>
            <w:szCs w:val="21"/>
            <w:lang w:val="en-US" w:eastAsia="en-US"/>
          </w:rPr>
          <w:t>C</w:t>
        </w:r>
      </w:ins>
      <w:r w:rsidRPr="006E06B6">
        <w:rPr>
          <w:rFonts w:ascii="Fira Code" w:hAnsi="Fira Code" w:cs="Fira Code"/>
          <w:color w:val="D4D4D4"/>
          <w:sz w:val="21"/>
          <w:szCs w:val="21"/>
          <w:lang w:val="en-US" w:eastAsia="en-US"/>
        </w:rPr>
        <w:t>-terminal fragments (</w:t>
      </w:r>
      <w:ins w:id="153" w:author="Graaf, S.C. de (Bastiaan)" w:date="2023-03-24T15:47:00Z">
        <w:r w:rsidR="00373631">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x-, y-, z-</w:t>
      </w:r>
      <w:ins w:id="154" w:author="Graaf, S.C. de (Bastiaan)" w:date="2023-03-24T15:47:00Z">
        <w:r w:rsidR="00373631">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are shown above the sequence. (b) Three predominant gas phase fragmentation techniques with their predominantly produced fragment ion types. Collisional dissociation (CID/CAD/HCD) predominantly yield </w:t>
      </w:r>
      <w:ins w:id="155" w:author="Graaf, S.C. de (Bastiaan)" w:date="2023-03-24T15:47:00Z">
        <w:r w:rsidR="00373631">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b/y</w:t>
      </w:r>
      <w:ins w:id="156" w:author="Graaf, S.C. de (Bastiaan)" w:date="2023-03-24T15:47:00Z">
        <w:r w:rsidR="00373631">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ions. Electron based dissociation (ECD/ETD) yields </w:t>
      </w:r>
      <w:ins w:id="157" w:author="Graaf, S.C. de (Bastiaan)" w:date="2023-03-24T15:48:00Z">
        <w:r w:rsidR="00373631">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c/z</w:t>
      </w:r>
      <w:ins w:id="158" w:author="Graaf, S.C. de (Bastiaan)" w:date="2023-03-24T15:48:00Z">
        <w:r w:rsidR="00373631">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ions. Contrary the other techniques, high energy photon based dissociation (UVPD) results in all fragment ion types.</w:t>
      </w:r>
      <w:r w:rsidRPr="006E06B6">
        <w:rPr>
          <w:rFonts w:ascii="Fira Code" w:hAnsi="Fira Code" w:cs="Fira Code"/>
          <w:color w:val="C586C0"/>
          <w:sz w:val="21"/>
          <w:szCs w:val="21"/>
          <w:lang w:val="en-US" w:eastAsia="en-US"/>
        </w:rPr>
        <w:t>\</w:t>
      </w:r>
      <w:proofErr w:type="gramStart"/>
      <w:r w:rsidRPr="006E06B6">
        <w:rPr>
          <w:rFonts w:ascii="Fira Code" w:hAnsi="Fira Code" w:cs="Fira Code"/>
          <w:color w:val="C586C0"/>
          <w:sz w:val="21"/>
          <w:szCs w:val="21"/>
          <w:lang w:val="en-US" w:eastAsia="en-US"/>
        </w:rPr>
        <w:t>cite</w:t>
      </w:r>
      <w:r w:rsidRPr="006E06B6">
        <w:rPr>
          <w:rFonts w:ascii="Fira Code" w:hAnsi="Fira Code" w:cs="Fira Code"/>
          <w:color w:val="D4D4D4"/>
          <w:sz w:val="21"/>
          <w:szCs w:val="21"/>
          <w:lang w:val="en-US" w:eastAsia="en-US"/>
        </w:rPr>
        <w:t>{</w:t>
      </w:r>
      <w:proofErr w:type="gramEnd"/>
      <w:r w:rsidRPr="006E06B6">
        <w:rPr>
          <w:rFonts w:ascii="Fira Code" w:hAnsi="Fira Code" w:cs="Fira Code"/>
          <w:color w:val="D4D4D4"/>
          <w:sz w:val="21"/>
          <w:szCs w:val="21"/>
          <w:lang w:val="en-US" w:eastAsia="en-US"/>
        </w:rPr>
        <w:t xml:space="preserve">brodbelt2016ion, brodbelt2020ultraviolet} (c) The Roepstorff-Fohlmann-Biemann nomenclature used for peptide fragment ions denotes different fragment ion types by italic letters </w:t>
      </w:r>
      <w:ins w:id="159" w:author="Graaf, S.C. de (Bastiaan)" w:date="2023-03-24T15:48:00Z">
        <w:r w:rsidR="00373631">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a-c</w:t>
      </w:r>
      <w:ins w:id="160" w:author="Graaf, S.C. de (Bastiaan)" w:date="2023-03-24T15:48:00Z">
        <w:r w:rsidR="00373631">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and </w:t>
      </w:r>
      <w:ins w:id="161" w:author="Graaf, S.C. de (Bastiaan)" w:date="2023-03-24T15:48:00Z">
        <w:r w:rsidR="00373631">
          <w:rPr>
            <w:rFonts w:ascii="Fira Code" w:hAnsi="Fira Code" w:cs="Fira Code"/>
            <w:color w:val="D4D4D4"/>
            <w:sz w:val="21"/>
            <w:szCs w:val="21"/>
            <w:lang w:val="en-US" w:eastAsia="en-US"/>
          </w:rPr>
          <w:t>\emph{</w:t>
        </w:r>
      </w:ins>
      <w:r w:rsidRPr="006E06B6">
        <w:rPr>
          <w:rFonts w:ascii="Fira Code" w:hAnsi="Fira Code" w:cs="Fira Code"/>
          <w:color w:val="D4D4D4"/>
          <w:sz w:val="21"/>
          <w:szCs w:val="21"/>
          <w:lang w:val="en-US" w:eastAsia="en-US"/>
        </w:rPr>
        <w:t>x-z</w:t>
      </w:r>
      <w:ins w:id="162" w:author="Graaf, S.C. de (Bastiaan)" w:date="2023-03-24T15:48:00Z">
        <w:r w:rsidR="00373631">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The numbering indicates the position of the bond in the amino acid sequence with respect to the N- and C-termini.</w:t>
      </w:r>
    </w:p>
    <w:p w14:paraId="775A8AD1"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w:t>
      </w:r>
    </w:p>
    <w:p w14:paraId="678C74BA"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C586C0"/>
          <w:sz w:val="21"/>
          <w:szCs w:val="21"/>
          <w:lang w:val="en-US" w:eastAsia="en-US"/>
        </w:rPr>
        <w:t>\label</w:t>
      </w:r>
      <w:r w:rsidRPr="006E06B6">
        <w:rPr>
          <w:rFonts w:ascii="Fira Code" w:hAnsi="Fira Code" w:cs="Fira Code"/>
          <w:color w:val="D4D4D4"/>
          <w:sz w:val="21"/>
          <w:szCs w:val="21"/>
          <w:lang w:val="en-US" w:eastAsia="en-US"/>
        </w:rPr>
        <w:t>{</w:t>
      </w:r>
      <w:proofErr w:type="gramStart"/>
      <w:r w:rsidRPr="006E06B6">
        <w:rPr>
          <w:rFonts w:ascii="Fira Code" w:hAnsi="Fira Code" w:cs="Fira Code"/>
          <w:color w:val="9CDCFE"/>
          <w:sz w:val="21"/>
          <w:szCs w:val="21"/>
          <w:lang w:val="en-US" w:eastAsia="en-US"/>
        </w:rPr>
        <w:t>fig:fig</w:t>
      </w:r>
      <w:proofErr w:type="gramEnd"/>
      <w:r w:rsidRPr="006E06B6">
        <w:rPr>
          <w:rFonts w:ascii="Fira Code" w:hAnsi="Fira Code" w:cs="Fira Code"/>
          <w:color w:val="9CDCFE"/>
          <w:sz w:val="21"/>
          <w:szCs w:val="21"/>
          <w:lang w:val="en-US" w:eastAsia="en-US"/>
        </w:rPr>
        <w:t>1.4</w:t>
      </w:r>
      <w:r w:rsidRPr="006E06B6">
        <w:rPr>
          <w:rFonts w:ascii="Fira Code" w:hAnsi="Fira Code" w:cs="Fira Code"/>
          <w:color w:val="D4D4D4"/>
          <w:sz w:val="21"/>
          <w:szCs w:val="21"/>
          <w:lang w:val="en-US" w:eastAsia="en-US"/>
        </w:rPr>
        <w:t>}</w:t>
      </w:r>
    </w:p>
    <w:p w14:paraId="1266E6B4"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CDCAA"/>
          <w:sz w:val="21"/>
          <w:szCs w:val="21"/>
          <w:lang w:val="en-US" w:eastAsia="en-US"/>
        </w:rPr>
        <w:t>\</w:t>
      </w:r>
      <w:proofErr w:type="gramStart"/>
      <w:r w:rsidRPr="006E06B6">
        <w:rPr>
          <w:rFonts w:ascii="Fira Code" w:hAnsi="Fira Code" w:cs="Fira Code"/>
          <w:color w:val="DCDCAA"/>
          <w:sz w:val="21"/>
          <w:szCs w:val="21"/>
          <w:lang w:val="en-US" w:eastAsia="en-US"/>
        </w:rPr>
        <w:t>end</w:t>
      </w:r>
      <w:proofErr w:type="gramEnd"/>
      <w:r w:rsidRPr="006E06B6">
        <w:rPr>
          <w:rFonts w:ascii="Fira Code" w:hAnsi="Fira Code" w:cs="Fira Code"/>
          <w:color w:val="D4D4D4"/>
          <w:sz w:val="21"/>
          <w:szCs w:val="21"/>
          <w:lang w:val="en-US" w:eastAsia="en-US"/>
        </w:rPr>
        <w:t>{</w:t>
      </w:r>
      <w:r w:rsidRPr="006E06B6">
        <w:rPr>
          <w:rFonts w:ascii="Fira Code" w:hAnsi="Fira Code" w:cs="Fira Code"/>
          <w:color w:val="9CDCFE"/>
          <w:sz w:val="21"/>
          <w:szCs w:val="21"/>
          <w:lang w:val="en-US" w:eastAsia="en-US"/>
        </w:rPr>
        <w:t>figure*</w:t>
      </w:r>
      <w:r w:rsidRPr="006E06B6">
        <w:rPr>
          <w:rFonts w:ascii="Fira Code" w:hAnsi="Fira Code" w:cs="Fira Code"/>
          <w:color w:val="D4D4D4"/>
          <w:sz w:val="21"/>
          <w:szCs w:val="21"/>
          <w:lang w:val="en-US" w:eastAsia="en-US"/>
        </w:rPr>
        <w:t>}</w:t>
      </w:r>
    </w:p>
    <w:p w14:paraId="4386BC2B" w14:textId="46FA5645" w:rsidR="008D07BF" w:rsidRPr="00FE7E79" w:rsidRDefault="008D07BF" w:rsidP="00A87F0A">
      <w:pPr>
        <w:pStyle w:val="Paragraph"/>
        <w:rPr>
          <w:rFonts w:eastAsia="Calibri"/>
        </w:rPr>
      </w:pPr>
      <w:r w:rsidRPr="00FE7E79">
        <w:t>In electron-based techniques (ECD/ETD), positively-charged peptide ions capture</w:t>
      </w:r>
      <w:r w:rsidRPr="00FE7E79" w:rsidDel="00E4624F">
        <w:t xml:space="preserve"> </w:t>
      </w:r>
      <w:r w:rsidRPr="00FE7E79">
        <w:t>electrons, leading to the generation of odd-electron species that</w:t>
      </w:r>
      <w:r w:rsidRPr="00FE7E79" w:rsidDel="00E4624F">
        <w:t xml:space="preserve"> </w:t>
      </w:r>
      <w:r w:rsidRPr="00FE7E79">
        <w:t>dissociate promptly without significant vibrational redistribution.</w:t>
      </w:r>
      <w:r w:rsidRPr="00FE7E79">
        <w:rPr>
          <w:rStyle w:val="FootnoteReference"/>
          <w:rFonts w:ascii="Calibri" w:eastAsiaTheme="majorEastAsia" w:hAnsi="Calibri" w:cs="Calibri"/>
        </w:rPr>
        <w:fldChar w:fldCharType="begin" w:fldLock="1"/>
      </w:r>
      <w:r w:rsidR="000A2B0E">
        <w:instrText>ADDIN CSL_CITATION {"citationItems":[{"id":"ITEM-1","itemData":{"DOI":"10.1073/pnas.0402700101","ISSN":"0027-8424","PMID":"15210983","abstract":"Peptide sequence analysis using a combination of gas-phase ion/ion chemistry and tandem mass spectrometry (MS/MS) is demonstrated. Singly charged anthracene anions transfer an electron to multiply protonated peptides in a radio frequency quadrupole linear ion trap (QLT) and induce fragmentation of the peptide backbone along pathways that are analogous to those observed in electron capture dissociation. Modifications to the QLT that enable this ion/ion chemistry are presented, and automated acquisition of high-quality, single-scan electron transfer dissociation MS/MS spectra of phosphopeptides separated by nanoflow HPLC is described.","author":[{"dropping-particle":"","family":"Syka","given":"John E. P.","non-dropping-particle":"","parse-names":false,"suffix":""},{"dropping-particle":"","family":"Coon","given":"Joshua J.","non-dropping-particle":"","parse-names":false,"suffix":""},{"dropping-particle":"","family":"Schroeder","given":"Melanie J.","non-dropping-particle":"","parse-names":false,"suffix":""},{"dropping-particle":"","family":"Shabanowitz","given":"Jeffrey","non-dropping-particle":"","parse-names":false,"suffix":""},{"dropping-particle":"","family":"Hunt","given":"Donald F.","non-dropping-particle":"","parse-names":false,"suffix":""}],"container-title":"Proceedings of the National Academy of Sciences","id":"ITEM-1","issue":"26","issued":{"date-parts":[["2004","6","29"]]},"page":"9528-9533","publisher":"National Academy of Sciences","title":"Peptide and protein sequence analysis by electron transfer dissociation mass spectrometry","type":"article-journal","volume":"101"},"uris":["http://www.mendeley.com/documents/?uuid=f6872f83-480a-3838-96fa-f400f93c089b","http://www.mendeley.com/documents/?uuid=c2304774-98be-4049-9418-b85bb98d947f"]},{"id":"ITEM-2","itemData":{"DOI":"10.1021/ac990811p","ISSN":"0003-2700","PMID":"10695143","abstract":"For proteins of &lt;20 kDa, this new radical site dissociation method cleaves different and many more backbone bonds than the conventional MS/MS methods (e.g., collisionaUy activated dissociation, CAD) that add energy directly to the even-electron ions. A minimum kinetic energy difference between the electron and ion maximizes capture; a 1 eV difference reduces capture by 103. Thus, in an FTMS ion cell with added electron trapping electrodes, capture appears to be achieved best at the boundary between the potential wells that trap the electrons and ions, now providing 80 ± 15% precursor ion conversion efficiency. Capture cross section is dependent on the ionic charge squared (z2), minimizing the secondary dissociation of lower charge fragment ions. Electron capture is postulated to occur initially at a protonated site to release an energetic (</w:instrText>
      </w:r>
      <w:r w:rsidR="000A2B0E">
        <w:rPr>
          <w:rFonts w:ascii="Cambria Math" w:hAnsi="Cambria Math" w:cs="Cambria Math"/>
        </w:rPr>
        <w:instrText>∼</w:instrText>
      </w:r>
      <w:r w:rsidR="000A2B0E">
        <w:instrText>6 eV) Ḣ atom that is captured at a high-affinity site such as -S-S- or backbone amide to cause nonergodic (before energy randomization) dissociation. Cleavages between every pair of amino acids in mellitin (2.8 kDa) and ubiquitin (8.6 kDa) are represented in their ECD and CAD spectra, providing complete data for their de novo sequencing. Because posttranslational modifications such as carboxylation, gh/cosylation, and sulfation are less easily lost in ECD than in CAD, ECD assignments of their sequence positions are far more specific. © 2000 American Chemical Society.","author":[{"dropping-particle":"","family":"Zubarev","given":"Roman A.","non-dropping-particle":"","parse-names":false,"suffix":""},{"dropping-particle":"","family":"Horn","given":"David M.","non-dropping-particle":"","parse-names":false,"suffix":""},{"dropping-particle":"","family":"Fridriksson","given":"Einar K.","non-dropping-particle":"","parse-names":false,"suffix":""},{"dropping-particle":"","family":"Kelleher","given":"Neil L.","non-dropping-particle":"","parse-names":false,"suffix":""},{"dropping-particle":"","family":"Kruger","given":"Nathan A.","non-dropping-particle":"","parse-names":false,"suffix":""},{"dropping-particle":"","family":"Lewis","given":"Mark A.","non-dropping-particle":"","parse-names":false,"suffix":""},{"dropping-particle":"","family":"Carpenter","given":"Barry K.","non-dropping-particle":"","parse-names":false,"suffix":""},{"dropping-particle":"","family":"McLafferty","given":"Fred W.","non-dropping-particle":"","parse-names":false,"suffix":""}],"container-title":"Analytical Chemistry","id":"ITEM-2","issue":"3","issued":{"date-parts":[["2000","2","1"]]},"page":"563-573","publisher":"Anal Chem","title":"Electron Capture Dissociation for Structural Characterization of Multiply Charged Protein Cations","type":"article-journal","volume":"72"},"uris":["http://www.mendeley.com/documents/?uuid=fea21bdf-a2a6-365d-9c77-c149a9f45367"]},{"id":"ITEM-3","itemData":{"DOI":"10.1002/(SICI)1098-2787(1998)17:6&lt;369::AID-MAS1&gt;3.0.CO;2-J","ISSN":"02777037","PMID":"10360331","abstract":"Electrospray ionization has enabled the establishment of a new area of ion chemistry research based on the study of the reactions of high-mass multiply charged ions with ions of opposite polarity. The multiple-charging phenomenon associated with electrospray makes possible the generation of multiply charged reactant ions that yield charged products as a result of partial neutralization due to ion/ion chemistry. The charged products can be readily studied with mass spectrometric methods, providing useful insights into reaction mechanisms. This review presents the research done in this area, all of which has been performed within the past decade. Ion/ion chemistry has been studied at near-atmospheric pressure in a reaction region that leads to the atmospheric/vacuum interface of a mass spectrometer, and within a quadrupole ion trap operated with a bath gas at a pressure of 1 mtorr. Proton transfer has been the most common reaction type for high-mass ions, but other forms of \"charge transfer,\" such as electron transfer and fluoride transfer, have also been observed. For some ion/ion reactions, attachment of the two reactants has been observed. Multiply charged ion/ion reactions are fast, due to the long-range Coulombic attraction, and they are universal in that any pair of oppositely charged ions is expected to react due to the high exothermicity associated with mutual neutralization. The kinetics of reaction for multiply charged ions, derived from the same molecule with a given singly charged reactant ion, follow a charge-squared dependence, at least under normal quadrupole ion trap conditions. This dependence suggests that reaction rates are determined by the long-range Coulomb attraction, and that the ions react with constant efficiency as a function of charge state. In the case of proton transfer reactions from polypeptides to even-electron perfluorocarbon anions, no fragmentation of the polypeptide product ions has, as yet, been observed. Electron transfer from small oligonucleotide anions to rare gas cations, on the other hand, results in extensive fragmentation of the nucleic acid product ions. The extent of fragmentation decreases as the size of the oligonucleotide anions increases, reflecting a decrease in fragmentation rates associated with an increase in the number of internal degrees of freedom of the oligonucleotide. When ion-cooling rates become competitive with dissociation rates, the initially formed product ions are stabilized and fragment…","author":[{"dropping-particle":"","family":"McLuckey","given":"Scott A.","non-dropping-particle":"","parse-names":false,"suffix":""},{"dropping-particle":"","family":"Stephenson","given":"James L.","non-dropping-particle":"","parse-names":false,"suffix":""}],"container-title":"Mass Spectrometry Reviews","id":"ITEM-3","issue":"6","issued":{"date-parts":[["1998","11"]]},"page":"369-407","title":"Ion/ion chemistry of high-mass multiply charged ions","type":"article-journal","volume":"17"},"uris":["http://www.mendeley.com/documents/?uuid=884d267d-c895-35a7-b6b6-26acd9d16db5"]}],"mendeley":{"formattedCitation":"\\cite{Syka2004Peptide and protein sequence analysis by electron transfer dissociation mass spectrometry|||Zubarev2000Electron Capture Dissociation for Structural Characterization of Multiply Charged Protein Cations|||McLuckey1998Ion/ion chemistry of high-mass multiply charged ions}","plainTextFormattedCitation":"\\cite{Syka2004Peptide and protein sequence analysis by electron transfer dissociation mass spectrometry|||Zubarev2000Electron Capture Dissociation for Structural Characterization of Multiply Charged Protein Cations|||McLuckey1998Ion/ion chemistry of high-mass multiply charged ions}","previouslyFormattedCitation":"&lt;sup&gt;51–53&lt;/sup&gt;"},"properties":{"noteIndex":0},"schema":"https://github.com/citation-style-language/schema/raw/master/csl-citation.json"}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\cite{Syka2004Peptide and protein sequence analysis by electron transfer dissociation mass spectrometry|||Zubarev2000Electron Capture Dissociation for Structural Characterization of Multiply Charged Protein Cations|||McLuckey1998Ion/ion chemistry of high-mass multiply charged ions}</w:t>
      </w:r>
      <w:r w:rsidRPr="00FE7E79">
        <w:rPr>
          <w:rStyle w:val="FootnoteReference"/>
          <w:rFonts w:ascii="Calibri" w:eastAsiaTheme="majorEastAsia" w:hAnsi="Calibri" w:cs="Calibri"/>
        </w:rPr>
        <w:fldChar w:fldCharType="end"/>
      </w:r>
      <w:r w:rsidRPr="00FE7E79">
        <w:t xml:space="preserve"> In contrast to collisional dissociation, this process</w:t>
      </w:r>
      <w:r w:rsidRPr="00FE7E79" w:rsidDel="00483EE4">
        <w:t xml:space="preserve"> </w:t>
      </w:r>
      <w:r w:rsidRPr="00FE7E79">
        <w:t xml:space="preserve">is not directed towards the most labile bonds, and produces distinctively </w:t>
      </w:r>
      <w:ins w:id="163" w:author="Graaf, S.C. de (Bastiaan)" w:date="2023-03-16T17:27:00Z">
        <w:r w:rsidR="00AE1DAD">
          <w:t>\emph{</w:t>
        </w:r>
      </w:ins>
      <w:r w:rsidRPr="00FE7E79">
        <w:rPr>
          <w:i/>
          <w:iCs/>
        </w:rPr>
        <w:t>c</w:t>
      </w:r>
      <w:ins w:id="164" w:author="Graaf, S.C. de (Bastiaan)" w:date="2023-03-16T17:27:00Z">
        <w:r w:rsidR="00AE1DAD">
          <w:rPr>
            <w:i/>
            <w:iCs/>
          </w:rPr>
          <w:t>}</w:t>
        </w:r>
      </w:ins>
      <w:r w:rsidRPr="00FE7E79">
        <w:rPr>
          <w:i/>
          <w:iCs/>
        </w:rPr>
        <w:t xml:space="preserve"> </w:t>
      </w:r>
      <w:r w:rsidRPr="00FE7E79">
        <w:rPr>
          <w:iCs/>
        </w:rPr>
        <w:t>and</w:t>
      </w:r>
      <w:r w:rsidRPr="00FE7E79">
        <w:rPr>
          <w:i/>
          <w:iCs/>
        </w:rPr>
        <w:t xml:space="preserve"> </w:t>
      </w:r>
      <w:ins w:id="165" w:author="Graaf, S.C. de (Bastiaan)" w:date="2023-03-16T17:27:00Z">
        <w:r w:rsidR="00AE1DAD">
          <w:rPr>
            <w:i/>
            <w:iCs/>
          </w:rPr>
          <w:t>\emph{</w:t>
        </w:r>
      </w:ins>
      <w:r w:rsidRPr="00FE7E79">
        <w:rPr>
          <w:i/>
          <w:iCs/>
        </w:rPr>
        <w:t>z</w:t>
      </w:r>
      <w:ins w:id="166" w:author="Graaf, S.C. de (Bastiaan)" w:date="2023-03-16T17:27:00Z">
        <w:r w:rsidR="00AE1DAD">
          <w:rPr>
            <w:i/>
            <w:iCs/>
          </w:rPr>
          <w:t>}</w:t>
        </w:r>
      </w:ins>
      <w:r w:rsidRPr="00FE7E79">
        <w:t xml:space="preserve"> fragment ions</w:t>
      </w:r>
      <w:r w:rsidR="006F0070" w:rsidRPr="00FE7E79">
        <w:t xml:space="preserve"> through the dissociation of N-Cα bond</w:t>
      </w:r>
      <w:r w:rsidR="00FE02EB" w:rsidRPr="00FE7E79">
        <w:t xml:space="preserve"> (</w:t>
      </w:r>
      <w:r w:rsidR="006E06B6">
        <w:t>\textbf{\autoref{fig:fig1.4</w:t>
      </w:r>
      <w:del w:id="167" w:author="Graaf, S.C. de (Bastiaan)" w:date="2023-03-16T00:00:00Z">
        <w:r w:rsidR="006E06B6" w:rsidDel="00E17BAA">
          <w:delText>}}</w:delText>
        </w:r>
        <w:r w:rsidR="00FE02EB" w:rsidRPr="00FE7E79" w:rsidDel="00E17BAA">
          <w:delText>c)</w:delText>
        </w:r>
      </w:del>
      <w:ins w:id="168" w:author="Graaf, S.C. de (Bastiaan)" w:date="2023-03-16T00:00:00Z">
        <w:r w:rsidR="00E17BAA">
          <w:t>}c})</w:t>
        </w:r>
      </w:ins>
      <w:r w:rsidRPr="00FE7E79">
        <w:t xml:space="preserve">. </w:t>
      </w:r>
      <w:r w:rsidRPr="00FE7E79">
        <w:rPr>
          <w:rFonts w:eastAsia="Calibri"/>
        </w:rPr>
        <w:t xml:space="preserve">Similarly, high-energy photon-based activation techniques (UVPD) also cause bond </w:t>
      </w:r>
      <w:r w:rsidR="00221E8D" w:rsidRPr="00FE7E79">
        <w:rPr>
          <w:rFonts w:eastAsia="Calibri"/>
        </w:rPr>
        <w:t xml:space="preserve">dissociation </w:t>
      </w:r>
      <w:r w:rsidRPr="00FE7E79">
        <w:rPr>
          <w:rFonts w:eastAsia="Calibri"/>
        </w:rPr>
        <w:t>without substantial energy redistribution</w:t>
      </w:r>
      <w:r w:rsidR="00890E0E" w:rsidRPr="00FE7E79">
        <w:rPr>
          <w:rFonts w:eastAsia="Calibri"/>
        </w:rPr>
        <w:t xml:space="preserve">. This is enabled by a number of chromophores along the peptide </w:t>
      </w:r>
      <w:r w:rsidR="00890E0E" w:rsidRPr="00FE7E79">
        <w:rPr>
          <w:rFonts w:eastAsia="Calibri"/>
        </w:rPr>
        <w:lastRenderedPageBreak/>
        <w:t xml:space="preserve">backbone and results in </w:t>
      </w:r>
      <w:r w:rsidRPr="00FE7E79">
        <w:rPr>
          <w:rFonts w:eastAsia="Calibri"/>
        </w:rPr>
        <w:t>a wide</w:t>
      </w:r>
      <w:r w:rsidRPr="00FE7E79" w:rsidDel="00483EE4">
        <w:rPr>
          <w:rFonts w:eastAsia="Calibri"/>
        </w:rPr>
        <w:t xml:space="preserve"> </w:t>
      </w:r>
      <w:r w:rsidRPr="00FE7E79">
        <w:rPr>
          <w:rFonts w:eastAsia="Calibri"/>
        </w:rPr>
        <w:t>array of co-occurring fragment ion types (</w:t>
      </w:r>
      <w:ins w:id="169" w:author="Graaf, S.C. de (Bastiaan)" w:date="2023-03-17T12:18:00Z">
        <w:r w:rsidR="00177CC7">
          <w:rPr>
            <w:rFonts w:eastAsia="Calibri"/>
          </w:rPr>
          <w:t>\</w:t>
        </w:r>
      </w:ins>
      <w:ins w:id="170" w:author="Graaf, S.C. de (Bastiaan)" w:date="2023-03-16T00:02:00Z">
        <w:r w:rsidR="00884F10">
          <w:rPr>
            <w:rFonts w:eastAsia="Calibri"/>
          </w:rPr>
          <w:t>emph{</w:t>
        </w:r>
      </w:ins>
      <w:r w:rsidRPr="00FE7E79">
        <w:rPr>
          <w:rFonts w:eastAsia="Calibri"/>
          <w:i/>
          <w:iCs/>
        </w:rPr>
        <w:t>a/x</w:t>
      </w:r>
      <w:r w:rsidRPr="00FE7E79">
        <w:rPr>
          <w:rFonts w:eastAsia="Calibri"/>
        </w:rPr>
        <w:t xml:space="preserve">, </w:t>
      </w:r>
      <w:r w:rsidRPr="00FE7E79">
        <w:rPr>
          <w:rFonts w:eastAsia="Calibri"/>
          <w:i/>
          <w:iCs/>
        </w:rPr>
        <w:t>b/y</w:t>
      </w:r>
      <w:r w:rsidRPr="00FE7E79">
        <w:rPr>
          <w:rFonts w:eastAsia="Calibri"/>
        </w:rPr>
        <w:t xml:space="preserve">, </w:t>
      </w:r>
      <w:r w:rsidRPr="00FE7E79">
        <w:rPr>
          <w:rFonts w:eastAsia="Calibri"/>
          <w:i/>
          <w:iCs/>
        </w:rPr>
        <w:t>c/z</w:t>
      </w:r>
      <w:ins w:id="171" w:author="Graaf, S.C. de (Bastiaan)" w:date="2023-03-16T00:03:00Z">
        <w:r w:rsidR="00884F10">
          <w:rPr>
            <w:rFonts w:eastAsia="Calibri"/>
            <w:i/>
            <w:iCs/>
          </w:rPr>
          <w:t>}</w:t>
        </w:r>
      </w:ins>
      <w:r w:rsidRPr="00FE7E79">
        <w:rPr>
          <w:rFonts w:eastAsia="Calibri"/>
        </w:rPr>
        <w:t>)</w:t>
      </w:r>
      <w:r w:rsidR="00890E0E" w:rsidRPr="00FE7E79">
        <w:rPr>
          <w:rFonts w:eastAsia="Calibri"/>
        </w:rPr>
        <w:t>, depending on the wavelength used</w:t>
      </w:r>
      <w:r w:rsidRPr="00FE7E79">
        <w:rPr>
          <w:rFonts w:eastAsia="Calibri"/>
        </w:rPr>
        <w:t>.</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{"citationItems":[{"id":"ITEM-1","itemData":{"DOI":"10.1021/acs.analchem.5b04563","ISBN":"1520-6882 (Electronic)\\r0003-2700 (Linking)","ISSN":"15206882","PMID":"26630359","abstract":"The analysis of peptides and proteins as well as the grander scope of proteomics (large scale study of proteins) has been advanced by the development of a versatile array of ion activation methods that have facilitated characterization of peptides and proteins based on formation of diagnostic fragmentation patterns. Improvement of mass spectrometry instrumentation and sample processing methodologies have allowed intensive analysis of complex cell lysates, thus making it possible to identify thousands of proteins in addition to enabling comprehensive characterization of post translational modifications. The successful elucidation of the primary sequence of many peptides and proteins through tandem mass spectrometry has accelerated the development of other complementary methods that support targeted strategies and quantitative approaches and have catalyzed new applications of mass spectrometry in related fields, such as structural biology. This review will describe the development and applications of ion activation methods for peptides and proteins that have played such a critical role in the fields of biochemistry, molecular biology, medicinal chemistry, biotechnology, and structural biology. Moreover, unravelling the fundamental underpinnings of these activation methods have shed light on the factors that influence ion fragmentation upon energization, thus providing predictive insight and motivating new strategies that capitalize on manipulating ion dissociation behavior for specific applications. Given the critical role that tandem mass spectrometry has played in the field of proteomics and structural biology, this review will emphasize the ion activation methods that have been used to analyze peptides and proteins with an emphasis on new applications over the past three years. There are numerous excellent review and tutorial articles that have focused on mass spectrometry-based proteomics technologies, proteomic applications, and specific activation methods in recent years, and thus readers are directed to these to provide additional perspectives. In addition, a recent review focused specifically on activation methods in proteomics with an emphasis on characterization of post-translational modifications and tandem mass spectrometry methods for quantitation, so these topics are not covered here. This review opens with some basic tutorial sections to provide background information, followed by more specialized sub-topics that demonstrate some of the mor…","author":[{"dropping-particle":"","family":"Brodbelt","given":"Jennifer S.","non-dropping-particle":"","parse-names":false,"suffix":""}],"container-title":"Analytical Chemistry","id":"ITEM-1","issue":"1","issued":{"date-parts":[["2016"]]},"page":"30-51","title":"Ion Activation Methods for Peptides and Proteins","type":"article-journal","volume":"88"},"uris":["http://www.mendeley.com/documents/?uuid=f86ce0ae-34c6-408b-93a2-fc40e52379d4"]},{"id":"ITEM-2","itemData":{"DOI":"10.1021/acs.chemrev.9b00440","ISSN":"0009-2665","PMID":"31851501","abstract":"The development of new ion-activation/dissociation methods continues to be one of the most active areas of mass spectrometry owing to the broad applications of tandem mass spectrometry in the ident...","author":[{"dropping-particle":"","family":"Brodbelt","given":"Jennifer S.","non-dropping-particle":"","parse-names":false,"suffix":""},{"dropping-particle":"","family":"Morrison","given":"Lindsay J.","non-dropping-particle":"","parse-names":false,"suffix":""},{"dropping-particle":"","family":"Santos","given":"Inês","non-dropping-particle":"","parse-names":false,"suffix":""}],"container-title":"Chemical Reviews","id":"ITEM-2","issue":"7","issued":{"date-parts":[["2020","4","8"]]},"page":"3328-3380","publisher":"American Chemical Society","title":"Ultraviolet Photodissociation Mass Spectrometry for Analysis of Biological Molecules","type":"article-journal","volume":"120"},"uris":["http://www.mendeley.com/documents/?uuid=fd4e8d5d-37c7-375c-b448-7f6c70b465aa"]}],"mendeley":{"formattedCitation":"\\cite{Brodbelt2016Ion Activation Methods for Peptides and Proteins|||Brodbelt2020Ultraviolet Photodissociation Mass Spectrometry for Analysis of Biological Molecules}","plainTextFormattedCitation":"\\cite{Brodbelt2016Ion Activation Methods for Peptides and Proteins|||Brodbelt2020Ultraviolet Photodissociation Mass Spectrometry for Analysis of Biological Molecules}","previouslyFormattedCitation":"&lt;sup&gt;54,55&lt;/sup&gt;"},"properties":{"noteIndex":0},"schema":"https://github.com/citation-style-language/schema/raw/master/csl-citation.json"}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\cite{Brodbelt2016Ion Activation Methods for Peptides and Proteins|||Brodbelt2020Ultraviolet Photodissociation Mass Spectrometry for Analysis of Biological Molecules}</w:t>
      </w:r>
      <w:r w:rsidRPr="00FE7E79">
        <w:rPr>
          <w:rStyle w:val="FootnoteReference"/>
          <w:rFonts w:ascii="Calibri" w:eastAsia="Calibri" w:hAnsi="Calibri" w:cs="Calibri"/>
        </w:rPr>
        <w:fldChar w:fldCharType="end"/>
      </w:r>
      <w:r w:rsidRPr="00FE7E79">
        <w:rPr>
          <w:rFonts w:eastAsia="Calibri"/>
        </w:rPr>
        <w:t xml:space="preserve"> Highly energetic fragmentation methods</w:t>
      </w:r>
      <w:r w:rsidRPr="00FE7E79" w:rsidDel="00483EE4">
        <w:rPr>
          <w:rFonts w:eastAsia="Calibri"/>
        </w:rPr>
        <w:t xml:space="preserve"> </w:t>
      </w:r>
      <w:r w:rsidRPr="00FE7E79">
        <w:rPr>
          <w:rFonts w:eastAsia="Calibri"/>
        </w:rPr>
        <w:t xml:space="preserve">can also lead to </w:t>
      </w:r>
      <w:ins w:id="172" w:author="Graaf, S.C. de (Bastiaan)" w:date="2023-03-24T15:49:00Z">
        <w:r w:rsidR="00373631">
          <w:rPr>
            <w:rFonts w:eastAsia="Calibri"/>
          </w:rPr>
          <w:t>\emph{</w:t>
        </w:r>
      </w:ins>
      <w:r w:rsidRPr="00BA4418">
        <w:rPr>
          <w:rFonts w:eastAsia="Calibri"/>
          <w:i/>
        </w:rPr>
        <w:t>w</w:t>
      </w:r>
      <w:ins w:id="173" w:author="Graaf, S.C. de (Bastiaan)" w:date="2023-03-24T15:49:00Z">
        <w:r w:rsidR="00373631">
          <w:rPr>
            <w:rFonts w:eastAsia="Calibri"/>
            <w:i/>
          </w:rPr>
          <w:t>}</w:t>
        </w:r>
      </w:ins>
      <w:r w:rsidRPr="00FE7E79">
        <w:rPr>
          <w:rFonts w:eastAsia="Calibri"/>
        </w:rPr>
        <w:t>-type ions, which involve an amino acid side chain dissociation.</w:t>
      </w:r>
      <w:r w:rsidRPr="00FE7E79">
        <w:rPr>
          <w:rStyle w:val="FootnoteReference"/>
          <w:rFonts w:ascii="Calibri" w:eastAsia="Calibri" w:hAnsi="Calibri" w:cs="Calibri"/>
        </w:rPr>
        <w:fldChar w:fldCharType="begin" w:fldLock="1"/>
      </w:r>
      <w:r w:rsidR="000A2B0E">
        <w:rPr>
          <w:rFonts w:eastAsia="Calibri"/>
        </w:rPr>
        <w:instrText xml:space="preserve">ADDIN CSL_CITATION {"citationItems":[{"id":"ITEM-1","itemData":{"DOI":"10.1021/acs.analchem.6b03409","ISSN":"15206882","PMID":"27704771","abstract":"Despite the great success of mass spectrometry (MS) for de novo protein sequencing, Leu and Ile have been generally considered to be indistinguishable by MS because their molecular masses are exactly the same. Positioning of incorrect Leu/Ile residues in variable domains, especially in CDRs (complementarity determining regions) of an antibody, may result in substantial loss of antigen binding affinity and specificity of the antibody. Here, we describe an integrated LC–MS based strategy, encompassing a combination of HCD (high-energy collisional dissociation) multistage mass spectrometric analysis (HCD-MSn) and ETD (electron transfer dissociation)-HCD MS3 analysis using an Orbitrap Fusion mass spectrometer, to reliably identify Leu and Ile residues in proteins and peptides. The merits and limitations of this Leu/Ile discrimination approach are evaluated. Using the new approach, along with proposed decision-making guidelines we unambiguously identified every Leu/Ile residue in peptides containing up to five...","author":[{"dropping-particle":"","family":"Xiao","given":"Yongsheng","non-dropping-particle":"","parse-names":false,"suffix":""},{"dropping-particle":"","family":"Vecchi","given":"Malgorzata M.","non-dropping-particle":"","parse-names":false,"suffix":""},{"dropping-particle":"","family":"Wen","given":"Dingyi","non-dropping-particle":"","parse-names":false,"suffix":""}],"container-title":"Analytical Chemistry","id":"ITEM-1","issue":"21","issued":{"date-parts":[["2016"]]},"page":"10757-10766","title":"Distinguishing between Leucine and Isoleucine by Integrated LC-MS Analysis Using an Orbitrap Fusion Mass Spectrometer","type":"article-journal","volume":"88"},"uris":["http://www.mendeley.com/documents/?uuid=03ed2eb5-0414-48d6-83f5-e76ebd37e002"]},{"id":"ITEM-2","itemData":{"DOI":"10.1021/ac020422m","ISSN":"0003-2700","abstract":"In hot electron capture dissociation (HECD), multiply protonated polypeptides fragment upon capturing </w:instrText>
      </w:r>
      <w:r w:rsidR="000A2B0E">
        <w:rPr>
          <w:rFonts w:ascii="Cambria Math" w:eastAsia="Calibri" w:hAnsi="Cambria Math" w:cs="Cambria Math"/>
        </w:rPr>
        <w:instrText>∼</w:instrText>
      </w:r>
      <w:r w:rsidR="000A2B0E">
        <w:rPr>
          <w:rFonts w:eastAsia="Calibri"/>
        </w:rPr>
        <w:instrText>11-eV electrons. The excess of energy upon the primary c, z• cleavage induces secondary fragme...","author":[{"dropping-particle":"","family":"Kjeldsen","given":"Frank","non-dropping-particle":"","parse-names":false,"suffix":""},{"dropping-particle":"","family":"Haselmann","given":"Kim F.","non-dropping-particle":"","parse-names":false,"suffix":""},{"dropping-particle":"","family":"Sørensen","given":"Esben S.","non-dropping-particle":"","parse-names":false,"suffix":""},{"dropping-particle":"","family":"Zubarev","given":"Roman A.","non-dropping-particle":"","parse-names":false,"suffix":""}],"container-title":"Analytical Chemistry","id":"ITEM-2","issue":"6","issued":{"date-parts":[["2003","3","1"]]},"page":"1267-1274","publisher":"American Chemical Society","title":"Distinguishing of Ile/Leu Amino Acid Residues in the PP3 Protein by (Hot) Electron Capture Dissociation in Fourier Transform Ion Cyclotron Resonance Mass Spectrometry","type":"article-journal","volume":"75"},"uris":["http://www.mendeley.com/documents/?uuid=69b06299-8ee7-49a9-8328-4cf251bc1b83","http://www.mendeley.com/documents/?uuid=c24d5a65-bada-48b2-ab42-3b6c1af74ea4"]}],"mendeley":{"formattedCitation":"\\cite{Xiao2016Distinguishing between Leucine and Isoleucine by Integrated LC-MS Analysis Using an Orbitrap Fusion Mass Spectrometer|||Kjeldsen2003Distinguishing of Ile/Leu Amino Acid Residues in the PP3 Protein by (Hot) Electron Capture Dissociation in Fourier Transform Ion Cyclotron Resonance Mass Spectrometry}","plainTextFormattedCitation":"\\cite{Xiao2016Distinguishing between Leucine and Isoleucine by Integrated LC-MS Analysis Using an Orbitrap Fusion Mass Spectrometer|||Kjeldsen2003Distinguishing of Ile/Leu Amino Acid Residues in the PP3 Protein by (Hot) Electron Capture Dissociation in Fourier Transform Ion Cyclotron Resonance Mass Spectrometry}","previouslyFormattedCitation":"&lt;sup&gt;56,57&lt;/sup&gt;"},"properties":{"noteIndex":0},"schema":"https://github.com/citation-style-language/schema/raw/master/csl-citation.json"}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\cite{Xiao2016Distinguishing between Leucine and Isoleucine by Integrated LC-MS Analysis Using an Orbitrap Fusion Mass Spectrometer|||Kjeldsen2003Distinguishing of Ile/Leu Amino Acid Residues in the PP3 Protein by (Hot) Electron Capture Dissociation in Fourier Transform Ion Cyclotron Resonance Mass Spectrometry}</w:t>
      </w:r>
      <w:r w:rsidRPr="00FE7E79">
        <w:rPr>
          <w:rStyle w:val="FootnoteReference"/>
          <w:rFonts w:ascii="Calibri" w:eastAsia="Calibri" w:hAnsi="Calibri" w:cs="Calibri"/>
        </w:rPr>
        <w:fldChar w:fldCharType="end"/>
      </w:r>
      <w:r w:rsidRPr="00FE7E79">
        <w:rPr>
          <w:rFonts w:eastAsia="Calibri"/>
        </w:rPr>
        <w:t xml:space="preserve"> In </w:t>
      </w:r>
      <w:del w:id="174" w:author="Graaf, S.C. de (Bastiaan)" w:date="2023-03-16T00:05:00Z">
        <w:r w:rsidR="00105923" w:rsidDel="00DC1750">
          <w:rPr>
            <w:rFonts w:eastAsia="Calibri"/>
            <w:i/>
            <w:iCs/>
          </w:rPr>
          <w:delText>\emph{</w:delText>
        </w:r>
        <w:r w:rsidR="003A28B2" w:rsidDel="00DC1750">
          <w:rPr>
            <w:rFonts w:eastAsia="Calibri"/>
            <w:i/>
            <w:iCs/>
          </w:rPr>
          <w:delText>de novo}</w:delText>
        </w:r>
      </w:del>
      <w:ins w:id="175" w:author="Graaf, S.C. de (Bastiaan)" w:date="2023-03-16T00:05:00Z">
        <w:r w:rsidR="00DC1750" w:rsidRPr="00DC1750">
          <w:rPr>
            <w:rFonts w:eastAsia="Calibri"/>
            <w:iCs/>
          </w:rPr>
          <w:t>\emph{de novo}</w:t>
        </w:r>
      </w:ins>
      <w:r w:rsidRPr="00FE7E79">
        <w:rPr>
          <w:rFonts w:eastAsia="Calibri"/>
        </w:rPr>
        <w:t xml:space="preserve"> sequencing, this may be advantageous since it allows to distinguish between leucine and isoleucine, which are commonly misassigned because they have an identical mass.</w:t>
      </w:r>
    </w:p>
    <w:p w14:paraId="37F145AB" w14:textId="53F92173" w:rsidR="00141449" w:rsidRPr="00FE7E79" w:rsidRDefault="008D07BF" w:rsidP="00A87F0A">
      <w:pPr>
        <w:pStyle w:val="Paragraph"/>
        <w:rPr>
          <w:rFonts w:eastAsia="Calibri"/>
        </w:rPr>
      </w:pPr>
      <w:r w:rsidRPr="00FE7E79">
        <w:rPr>
          <w:rFonts w:eastAsia="Calibri"/>
        </w:rPr>
        <w:t>While having multiple fragment ion types in a single spectrum can complicate ion ladder detection (</w:t>
      </w:r>
      <w:r w:rsidR="006E06B6">
        <w:rPr>
          <w:rFonts w:eastAsia="Calibri"/>
        </w:rPr>
        <w:t>\textbf{\autoref{</w:t>
      </w:r>
      <w:proofErr w:type="gramStart"/>
      <w:r w:rsidR="006E06B6">
        <w:rPr>
          <w:rFonts w:eastAsia="Calibri"/>
        </w:rPr>
        <w:t>fig:fig</w:t>
      </w:r>
      <w:proofErr w:type="gramEnd"/>
      <w:r w:rsidR="006E06B6">
        <w:rPr>
          <w:rFonts w:eastAsia="Calibri"/>
        </w:rPr>
        <w:t>1.4</w:t>
      </w:r>
      <w:del w:id="176" w:author="Graaf, S.C. de (Bastiaan)" w:date="2023-03-16T00:01:00Z">
        <w:r w:rsidR="006E06B6" w:rsidDel="00E17BAA">
          <w:rPr>
            <w:rFonts w:eastAsia="Calibri"/>
          </w:rPr>
          <w:delText>}}</w:delText>
        </w:r>
        <w:r w:rsidR="00602E44" w:rsidRPr="00A650E5" w:rsidDel="00E17BAA">
          <w:rPr>
            <w:rFonts w:eastAsia="Calibri"/>
          </w:rPr>
          <w:delText>a</w:delText>
        </w:r>
        <w:r w:rsidRPr="00FE7E79" w:rsidDel="00E17BAA">
          <w:rPr>
            <w:rFonts w:eastAsia="Calibri"/>
          </w:rPr>
          <w:delText>)</w:delText>
        </w:r>
      </w:del>
      <w:ins w:id="177" w:author="Graaf, S.C. de (Bastiaan)" w:date="2023-03-16T00:01:00Z">
        <w:r w:rsidR="00E17BAA">
          <w:rPr>
            <w:rFonts w:eastAsia="Calibri"/>
          </w:rPr>
          <w:t>}a})</w:t>
        </w:r>
      </w:ins>
      <w:r w:rsidRPr="00FE7E79">
        <w:rPr>
          <w:rFonts w:eastAsia="Calibri"/>
        </w:rPr>
        <w:t>, it can also provide insight into the direction of fragment ion series, revealing to which terminus (N or C) peptide fragments belong. This is possible due to</w:t>
      </w:r>
      <w:r w:rsidRPr="00FE7E79" w:rsidDel="00AE570B">
        <w:rPr>
          <w:rFonts w:eastAsia="Calibri"/>
        </w:rPr>
        <w:t xml:space="preserve"> </w:t>
      </w:r>
      <w:r w:rsidRPr="00FE7E79">
        <w:rPr>
          <w:rFonts w:eastAsia="Calibri"/>
        </w:rPr>
        <w:t xml:space="preserve">the characteristic mass shift patterns of consecutive </w:t>
      </w:r>
      <w:ins w:id="178" w:author="Graaf, S.C. de (Bastiaan)" w:date="2023-03-16T17:26:00Z">
        <w:r w:rsidR="00AE1DAD">
          <w:rPr>
            <w:rFonts w:eastAsia="Calibri"/>
          </w:rPr>
          <w:t>\</w:t>
        </w:r>
        <w:proofErr w:type="gramStart"/>
        <w:r w:rsidR="00AE1DAD">
          <w:rPr>
            <w:rFonts w:eastAsia="Calibri"/>
          </w:rPr>
          <w:t>emph{</w:t>
        </w:r>
      </w:ins>
      <w:proofErr w:type="gramEnd"/>
      <w:r w:rsidRPr="00FE7E79">
        <w:rPr>
          <w:rFonts w:eastAsia="Calibri"/>
          <w:i/>
          <w:iCs/>
        </w:rPr>
        <w:t>a, b, c</w:t>
      </w:r>
      <w:ins w:id="179" w:author="Graaf, S.C. de (Bastiaan)" w:date="2023-03-16T17:26:00Z">
        <w:r w:rsidR="00AE1DAD">
          <w:rPr>
            <w:rFonts w:eastAsia="Calibri"/>
            <w:i/>
            <w:iCs/>
          </w:rPr>
          <w:t>}</w:t>
        </w:r>
      </w:ins>
      <w:r w:rsidRPr="00FE7E79">
        <w:rPr>
          <w:rFonts w:eastAsia="Calibri"/>
        </w:rPr>
        <w:t xml:space="preserve"> fragments and consecutive </w:t>
      </w:r>
      <w:ins w:id="180" w:author="Graaf, S.C. de (Bastiaan)" w:date="2023-03-16T17:26:00Z">
        <w:r w:rsidR="00AE1DAD">
          <w:rPr>
            <w:rFonts w:eastAsia="Calibri"/>
          </w:rPr>
          <w:t>\</w:t>
        </w:r>
      </w:ins>
      <w:ins w:id="181" w:author="Graaf, S.C. de (Bastiaan)" w:date="2023-03-16T17:25:00Z">
        <w:r w:rsidR="00AE1DAD">
          <w:rPr>
            <w:rFonts w:eastAsia="Calibri"/>
          </w:rPr>
          <w:t>emph</w:t>
        </w:r>
      </w:ins>
      <w:ins w:id="182" w:author="Graaf, S.C. de (Bastiaan)" w:date="2023-03-16T17:26:00Z">
        <w:r w:rsidR="00AE1DAD">
          <w:rPr>
            <w:rFonts w:eastAsia="Calibri"/>
          </w:rPr>
          <w:t>{</w:t>
        </w:r>
      </w:ins>
      <w:r w:rsidRPr="00FE7E79">
        <w:rPr>
          <w:rFonts w:eastAsia="Calibri"/>
          <w:i/>
          <w:iCs/>
        </w:rPr>
        <w:t>x, y, z</w:t>
      </w:r>
      <w:ins w:id="183" w:author="Graaf, S.C. de (Bastiaan)" w:date="2023-03-16T17:26:00Z">
        <w:r w:rsidR="00AE1DAD">
          <w:rPr>
            <w:rFonts w:eastAsia="Calibri"/>
            <w:i/>
            <w:iCs/>
          </w:rPr>
          <w:t>}</w:t>
        </w:r>
      </w:ins>
      <w:r w:rsidRPr="00FE7E79">
        <w:rPr>
          <w:rFonts w:eastAsia="Calibri"/>
        </w:rPr>
        <w:t xml:space="preserve"> fragments originating from the same peptide bond. Horn </w:t>
      </w:r>
      <w:r w:rsidR="00065989" w:rsidRPr="00FE7E79">
        <w:rPr>
          <w:rFonts w:eastAsia="Calibri"/>
          <w:iCs/>
        </w:rPr>
        <w:t>et al</w:t>
      </w:r>
      <w:ins w:id="184" w:author="Graaf, S.C. de (Bastiaan)" w:date="2023-03-16T00:09:00Z">
        <w:r w:rsidR="00DC1750" w:rsidRPr="00FE7E79">
          <w:rPr>
            <w:rFonts w:eastAsia="Calibri"/>
            <w:i/>
            <w:iCs/>
          </w:rPr>
          <w:t>.</w:t>
        </w:r>
      </w:ins>
      <w:del w:id="185" w:author="Graaf, S.C. de (Bastiaan)" w:date="2023-03-16T00:09:00Z">
        <w:r w:rsidRPr="00DC1750" w:rsidDel="00DC1750">
          <w:rPr>
            <w:rFonts w:eastAsia="Calibri"/>
            <w:iCs/>
          </w:rPr>
          <w:delText>.</w:delText>
        </w:r>
      </w:del>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{"citationItems":[{"id":"ITEM-1","itemData":{"DOI":"10.1073/pnas.97.19.10313","ISSN":"0027-8424","PMID":"10984529","author":[{"dropping-particle":"","family":"Horn","given":"D M","non-dropping-particle":"","parse-names":false,"suffix":""},{"dropping-particle":"","family":"Zubarev","given":"R A","non-dropping-particle":"","parse-names":false,"suffix":""},{"dropping-particle":"","family":"McLafferty","given":"F W","non-dropping-particle":"","parse-names":false,"suffix":""}],"container-title":"Proceedings of the National Academy of Sciences","id":"ITEM-1","issue":"19","issued":{"date-parts":[["2000","9","12"]]},"note":"Times cited: 2","page":"10313-10317","publisher":"National Academy of Sciences","title":"Automated de novo sequencing of proteins by tandem high-resolution mass spectrometry","type":"article-journal","volume":"97"},"uris":["http://www.mendeley.com/documents/?uuid=6582e488-68cf-47f9-b303-9f64942c7dcb"]}],"mendeley":{"formattedCitation":"\\cite{Horn2000Automated de novo sequencing of proteins by tandem high-resolution mass spectrometry}","plainTextFormattedCitation":"\\cite{Horn2000Automated de novo sequencing of proteins by tandem high-resolution mass spectrometry}","previouslyFormattedCitation":"&lt;sup&gt;58&lt;/sup&gt;"},"properties":{"noteIndex":0},"schema":"https://github.com/citation-style-language/schema/raw/master/csl-citation.json"}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\cite{Horn2000Automated de novo sequencing of proteins by tandem high-resolution mass spectrometry}</w:t>
      </w:r>
      <w:r w:rsidRPr="00FE7E79">
        <w:rPr>
          <w:rStyle w:val="FootnoteReference"/>
          <w:rFonts w:ascii="Calibri" w:eastAsia="Calibri" w:hAnsi="Calibri" w:cs="Calibri"/>
        </w:rPr>
        <w:fldChar w:fldCharType="end"/>
      </w:r>
      <w:r w:rsidRPr="00FE7E79">
        <w:rPr>
          <w:rFonts w:eastAsia="Calibri"/>
        </w:rPr>
        <w:t xml:space="preserve"> pioneered this approach for </w:t>
      </w:r>
      <w:del w:id="186" w:author="Graaf, S.C. de (Bastiaan)" w:date="2023-03-16T00:05:00Z">
        <w:r w:rsidR="00105923" w:rsidDel="00DC1750">
          <w:rPr>
            <w:rFonts w:eastAsia="Calibri"/>
            <w:i/>
            <w:iCs/>
          </w:rPr>
          <w:delText>\emph{</w:delText>
        </w:r>
        <w:r w:rsidR="003A28B2" w:rsidDel="00DC1750">
          <w:rPr>
            <w:rFonts w:eastAsia="Calibri"/>
            <w:i/>
            <w:iCs/>
          </w:rPr>
          <w:delText>de novo}</w:delText>
        </w:r>
      </w:del>
      <w:ins w:id="187" w:author="Graaf, S.C. de (Bastiaan)" w:date="2023-03-16T00:05:00Z">
        <w:r w:rsidR="00DC1750" w:rsidRPr="00DC1750">
          <w:rPr>
            <w:rFonts w:eastAsia="Calibri"/>
            <w:iCs/>
          </w:rPr>
          <w:t>\emph{de novo}</w:t>
        </w:r>
      </w:ins>
      <w:r w:rsidRPr="00FE7E79">
        <w:rPr>
          <w:rFonts w:eastAsia="Calibri"/>
        </w:rPr>
        <w:t xml:space="preserve"> protein sequencing by combining CID and ECD to discern between the N- and C-terminal fragment ions, which simplified the detection of consecutive fragment ions. Subsequently, many others have used similar strategies.</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{"citationItems":[{"id":"ITEM-1","itemData":{"DOI":"10.1021/pr400173d","ISBN":"1535-3893","ISSN":"15353893","PMID":"23679345","abstract":"Full-length de novo sequencing of unknown proteins remains a challenging open problem. Traditional methods that sequence spectra individually are limited by short peptide length, incomplete peptide fragmentation, and ambiguous de novo interpretations. We address these issues by determining consensus sequences for assembled tandem mass (MS/MS) spectra from overlapping peptides (e.g., by using multiple enzymatic digests). We have combined electron-transfer dissociation (ETD) with collision-induced dissociation (CID) and higher-energy collision-induced dissociation (HCD) fragmentation methods to boost interpretation of long, highly charged peptides and take advantage of corroborating b/y/c/z ions in CID/HCD/ETD. Using these strategies, we show that triplet CID/HCD/ETD MS/MS spectra from overlapping peptides yield de novo sequences of average length 70 AA and as long as 200 AA at up to 99% sequencing accuracy.","author":[{"dropping-particle":"","family":"Guthals","given":"Adrian","non-dropping-particle":"","parse-names":false,"suffix":""},{"dropping-particle":"","family":"Clauser","given":"Karl R.","non-dropping-particle":"","parse-names":false,"suffix":""},{"dropping-particle":"","family":"Frank","given":"Ari M.","non-dropping-particle":"","parse-names":false,"suffix":""},{"dropping-particle":"","family":"Bandeira","given":"Nuno","non-dropping-particle":"","parse-names":false,"suffix":""}],"container-title":"Journal of Proteome Research","id":"ITEM-1","issue":"6","issued":{"date-parts":[["2013"]]},"page":"2846-2857","title":"Sequencing-grade de novo analysis of MS/MS triplets (CID/HCD/ETD) from overlapping peptides","type":"article-journal","volume":"12"},"uris":["http://www.mendeley.com/documents/?uuid=c93ce6a3-5f9b-4fdf-869f-bc7d9cdc43c9"]},{"id":"ITEM-2","itemData":{"DOI":"10.3390/proteomes5010006","ISBN":"2227-7382","ISSN":"2227-7382","PMID":"28248257","abstract":"De novo sequencing of tandem (MS/MS) mass spectra represents the only way to determine the sequence of proteins from organisms with unknown genomes, or the ones not directly inscribed in a genome-such as antibodies, or novel splice variants. Top-down mass spectrometry provides new opportunities for analyzing such proteins; however, retrieving a complete protein sequence from top-down MS/MS spectra still remains a distant goal. In this paper, we review the state-of-the-art on this subject, and enhance our previously developed Twister algorithm for de novo sequencing of peptides from top-down MS/MS spectra to derive longer sequence fragments of a target protein.","author":[{"dropping-particle":"","family":"Vyatkina","given":"Kira","non-dropping-particle":"","parse-names":false,"suffix":""}],"container-title":"Proteomes","id":"ITEM-2","issue":"1","issued":{"date-parts":[["2017","2","8"]]},"page":"6","title":"De Novo Sequencing of Top-Down Tandem Mass Spectra: A Next Step towards Retrieving a Complete Protein Sequence.","type":"article-journal","volume":"5"},"uris":["http://www.mendeley.com/documents/?uuid=98f561a8-5e3b-4e7b-ae74-cfcd899dfc36"]},{"id":"ITEM-3","itemData":{"DOI":"10.1089/cmb.2009.0122","ISSN":"1066-5277","PMID":"19645594","abstract":"We report on a new algorithm for combining the information from several mass spectra of the same peptide. The algorithm automatically learns peptide fragmentation patterns, so that it can handle spectra from any instrument and fragmentation technique. We demonstrate the utility of the algorithm, and the power of multiple spectra, by showing that combining pairs of spectra (one CID and one ETD) greatly improves de novo sequencing success rates.","author":[{"dropping-particle":"","family":"Datta","given":"Ritendra","non-dropping-particle":"","parse-names":false,"suffix":""},{"dropping-particle":"","family":"Bern","given":"Marshall","non-dropping-particle":"","parse-names":false,"suffix":""}],"container-title":"Journal of Computational Biology","id":"ITEM-3","issue":"8","issued":{"date-parts":[["2009","8"]]},"page":"1169-1182","title":"Spectrum Fusion: Using Multiple Mass Spectra for De Novo Peptide Sequencing","type":"article-journal","volume":"16"},"uris":["http://www.mendeley.com/documents/?uuid=5b80c640-8c6e-4db7-b81c-ba783c360fd6"]},{"id":"ITEM-4","itemData":{"DOI":"10.1021/acs.analchem.7b00130","ISSN":"0003-2700","abstract":"We describe a strategy for de novo peptide sequencing based on matched pairs of tandem mass spectra (MS/MS) obtained by collision induced dissociation (CID) and 351 nm ultraviolet photodissociation (UVPD). Each precursor ion is isolated twice with the mass spectrometer switching between CID and UVPD activation modes to obtain a complementary MS/MS pair. To interpret these paired spectra, we modified the UVnovo de novo sequencing software to automatically learn from and interpret fragmentation spectra, provided a representative set of training data. This machine learning procedure, using random forests, synthesizes information from one or multiple complementary spectra, such as the CID/UVPD pairs, into peptide fragmentation site predictions. In doing so, the burden of fragmentation model definition shifts from programmer to machine and opens up the model parameter space for inclusion of nonobvious features and interactions. This spectral synthesis also serves to transform distinct types of spectra into a c...","author":[{"dropping-particle":"","family":"Horton","given":"Andrew P.","non-dropping-particle":"","parse-names":false,"suffix":""},{"dropping-particle":"","family":"Robotham","given":"Scott A.","non-dropping-particle":"","parse-names":false,"suffix":""},{"dropping-particle":"","family":"Cannon","given":"Joe R.","non-dropping-particle":"","parse-names":false,"suffix":""},{"dropping-particle":"","family":"Holden","given":"Dustin D.","non-dropping-particle":"","parse-names":false,"suffix":""},{"dropping-particle":"","family":"Marcotte","given":"Edward M.","non-dropping-particle":"","parse-names":false,"suffix":""},{"dropping-particle":"","family":"Brodbelt","given":"Jennifer S.","non-dropping-particle":"","parse-names":false,"suffix":""}],"container-title":"Analytical Chemistry","id":"ITEM-4","issue":"6","issued":{"date-parts":[["2017","3","21"]]},"page":"3747-3753","title":"Comprehensive de Novo Peptide Sequencing from MS/MS Pairs Generated through Complementary Collision Induced Dissociation and 351 nm Ultraviolet Photodissociation","type":"article-journal","volume":"89"},"uris":["http://www.mendeley.com/documents/?uuid=31a4a5da-c313-48b8-849e-2510882b8f81","http://www.mendeley.com/documents/?uuid=dd52386b-606e-49e7-a321-9d26bc41916f"]},{"id":"ITEM-5","itemData":{"DOI":"10.1002/elps.200900332","ISSN":"01730835","PMID":"19862751","abstract":"De novo sequencing of peptides using tandem MS is difficult due to missing fragment ions in the spectra commonly obtained after CID of peptide precursor ions. Complementing CID spectra with spectra obtained in an ion-trap mass spectrometer upon electron transfer dissociation (ETD) significantly increases the sequence coverage with diagnostic ions. In the de novo sequencing algorithm CompNovo presented here, a divide-and-conquer approach was combined with an efficient mass decomposition algorithm to exploit the complementary information contained in CID and ETD spectra. After optimizing the parameters for the algorithm on a well-defined training data set obtained for peptides from nine known proteins, the CompNovo algorithm was applied to the de novo sequencing of peptides derived from a whole protein extract of Sorangium cellulosum bacteria. To 2406 pairs of CID and ETD spectra contained in this data set, 675 fully correct sequences were assigned, which represent a success rate of 28.1%. It is shown that the CompNovo algorithm yields significantly improved sequencing accuracy as compared with published approaches using only CID spectra or combined CID and ETD spectra.","author":[{"dropping-particle":"","family":"Bertsch","given":"Andreas","non-dropping-particle":"","parse-names":false,"suffix":""},{"dropping-particle":"","family":"Leinenbach","given":"Andreas","non-dropping-particle":"","parse-names":false,"suffix":""},{"dropping-particle":"","family":"Pervukhin","given":"Anton","non-dropping-particle":"","parse-names":false,"suffix":""},{"dropping-particle":"","family":"Lubeck","given":"Markus","non-dropping-particle":"","parse-names":false,"suffix":""},{"dropping-particle":"","family":"Hartmer","given":"Ralf","non-dropping-particle":"","parse-names":false,"suffix":""},{"dropping-particle":"","family":"Baessmann","given":"Carsten","non-dropping-particle":"","parse-names":false,"suffix":""},{"dropping-particle":"","family":"Elnakady","given":"Yasser Abbas","non-dropping-particle":"","parse-names":false,"suffix":""},{"dropping-particle":"","family":"Müller","given":"Rolf","non-dropping-particle":"","parse-names":false,"suffix":""},{"dropping-particle":"","family":"Böcker","given":"Sebastian","non-dropping-particle":"","parse-names":false,"suffix":""},{"dropping-particle":"","family":"Huber","given":"Christian G","non-dropping-particle":"","parse-names":false,"suffix":""},{"dropping-particle":"","family":"Kohlbacher","given":"Oliver","non-dropping-particle":"","parse-names":false,"suffix":""}],"container-title":"Electrophoresis","id":"ITEM-5","issue":"21","issued":{"date-parts":[["2009","11"]]},"page":"3736-3747","title":"De novo peptide sequencing by tandem MS using complementary CID and electron transfer dissociation","type":"article-journal","volume":"30"},"uris":["http://www.mendeley.com/documents/?uuid=138e85d4-8f61-4233-8658-6adabc061b66"]}],"mendeley":{"formattedCitation":"\\cite{Guthals2013Sequencing-grade de novo analysis of MS/MS triplets (CID/HCD/ETD) from overlapping peptides|||Vyatkina2017De Novo Sequencing of Top-Down Tandem Mass Spectra: A Next Step towards Retrieving a Complete Protein Sequence.|||Datta2009Spectrum Fusion: Using Multiple Mass Spectra for De Novo Peptide Sequencing|||Horton2017Comprehensive de Novo Peptide Sequencing from MS/MS Pairs Generated through Complementary Collision Induced Dissociation and 351 nm Ultraviolet Photodissociation|||Bertsch2009De novo peptide sequencing by tandem MS using complementary CID and electron transfer dissociation}","plainTextFormattedCitation":"\\cite{Guthals2013Sequencing-grade de novo analysis of MS/MS triplets (CID/HCD/ETD) from overlapping peptides|||Vyatkina2017De Novo Sequencing of Top-Down Tandem Mass Spectra: A Next Step towards Retrieving a Complete Protein Sequence.|||Datta2009Spectrum Fusion: Using Multiple Mass Spectra for De Novo Peptide Sequencing|||Horton2017Comprehensive de Novo Peptide Sequencing from MS/MS Pairs Generated through Complementary Collision Induced Dissociation and 351 nm Ultraviolet Photodissociation|||Bertsch2009De novo peptide sequencing by tandem MS using complementary CID and electron transfer dissociation}","previouslyFormattedCitation":"&lt;sup&gt;59–63&lt;/sup&gt;"},"properties":{"noteIndex":0},"schema":"https://github.com/citation-style-language/schema/raw/master/csl-citation.json"}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 xml:space="preserve">\cite{Guthals2013Sequencing-grade de novo analysis of MS/MS triplets (CID/HCD/ETD) from overlapping peptides|||Vyatkina2017De Novo Sequencing of Top-Down Tandem Mass Spectra: A Next Step towards Retrieving a Complete Protein </w:t>
      </w:r>
      <w:r w:rsidR="000A2B0E" w:rsidRPr="000A2B0E">
        <w:rPr>
          <w:rFonts w:eastAsia="Calibri"/>
          <w:noProof/>
        </w:rPr>
        <w:lastRenderedPageBreak/>
        <w:t>Sequence.|||Datta2009Spectrum Fusion: Using Multiple Mass Spectra for De Novo Peptide Sequencing|||Horton2017Comprehensive de Novo Peptide Sequencing from MS/MS Pairs Generated through Complementary Collision Induced Dissociation and 351 nm Ultraviolet Photodissociation|||Bertsch2009De novo peptide sequencing by tandem MS using complementary CID and electron transfer dissociation}</w:t>
      </w:r>
      <w:r w:rsidRPr="00FE7E79">
        <w:rPr>
          <w:rStyle w:val="FootnoteReference"/>
          <w:rFonts w:ascii="Calibri" w:eastAsia="Calibri" w:hAnsi="Calibri" w:cs="Calibri"/>
        </w:rPr>
        <w:fldChar w:fldCharType="end"/>
      </w:r>
      <w:r w:rsidR="00CE1985" w:rsidRPr="00FE7E79">
        <w:rPr>
          <w:rFonts w:eastAsia="Calibri"/>
        </w:rPr>
        <w:t xml:space="preserve"> </w:t>
      </w:r>
      <w:bookmarkStart w:id="188" w:name="_Hlk101797535"/>
    </w:p>
    <w:p w14:paraId="4324E83B" w14:textId="2E8DF504" w:rsidR="00D34961" w:rsidRPr="00FE7E79" w:rsidRDefault="00CE1985" w:rsidP="00A87F0A">
      <w:pPr>
        <w:pStyle w:val="Paragraph"/>
        <w:rPr>
          <w:rFonts w:eastAsia="Calibri"/>
        </w:rPr>
      </w:pPr>
      <w:r w:rsidRPr="00FE7E79">
        <w:rPr>
          <w:rFonts w:eastAsia="Calibri"/>
        </w:rPr>
        <w:t>Th</w:t>
      </w:r>
      <w:r w:rsidR="00141449" w:rsidRPr="00FE7E79">
        <w:rPr>
          <w:rFonts w:eastAsia="Calibri"/>
        </w:rPr>
        <w:t xml:space="preserve">e </w:t>
      </w:r>
      <w:r w:rsidRPr="00FE7E79">
        <w:rPr>
          <w:rFonts w:eastAsia="Calibri"/>
        </w:rPr>
        <w:t>previously described publication by Peng et al.</w:t>
      </w:r>
      <w:r w:rsidRPr="00FE7E79">
        <w:rPr>
          <w:rFonts w:eastAsia="Calibri"/>
        </w:rPr>
        <w:fldChar w:fldCharType="begin" w:fldLock="1"/>
      </w:r>
      <w:r w:rsidR="000A2B0E">
        <w:rPr>
          <w:rFonts w:eastAsia="Calibri"/>
        </w:rPr>
        <w:instrText>ADDIN CSL_CITATION {"citationItems":[{"id":"ITEM-1","itemData":{"DOI":"10.1021/acs.jproteome.1c00169","ISSN":"1535-3893","PMID":"34121409","abstract":"Antibody sequence information is crucial to understanding the structural basis for antigen binding and enables the use of antibodies as therapeutics and research tools. Here, we demonstrate a method for direct de novo sequencing of monoclonal IgG from the purified antibody products. The method uses a panel of multiple complementary proteases to generate suitable peptides for de novo 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Research","id":"ITEM-1","issue":"7","issued":{"date-parts":[["2021","7","2"]]},"page":"3559-3566","title":"Mass Spectrometry-Based De Novo Sequencing of Monoclonal Antibodies Using Multiple Proteases and a Dual Fragmentation Scheme","type":"article-journal","volume":"20"},"uris":["http://www.mendeley.com/documents/?uuid=727e0d01-2332-4616-ba3a-1776a1c7e7d0"]}],"mendeley":{"formattedCitation":"\\cite{Peng2021Mass Spectrometry-Based De Novo Sequencing of Monoclonal Antibodies Using Multiple Proteases and a Dual Fragmentation Scheme}","plainTextFormattedCitation":"\\cite{Peng2021Mass Spectrometry-Based De Novo Sequencing of Monoclonal Antibodies Using Multiple Proteases and a Dual Fragmentation Scheme}","previouslyFormattedCitation":"&lt;sup&gt;17&lt;/sup&gt;"},"properties":{"noteIndex":0},"schema":"https://github.com/citation-style-language/schema/raw/master/csl-citation.json"}</w:instrText>
      </w:r>
      <w:r w:rsidRPr="00FE7E79">
        <w:rPr>
          <w:rFonts w:eastAsia="Calibri"/>
        </w:rPr>
        <w:fldChar w:fldCharType="separate"/>
      </w:r>
      <w:r w:rsidR="000A2B0E" w:rsidRPr="000A2B0E">
        <w:rPr>
          <w:rFonts w:eastAsia="Calibri"/>
          <w:noProof/>
        </w:rPr>
        <w:t>\cite{Peng2021Mass Spectrometry-Based De Novo Sequencing of Monoclonal Antibodies Using Multiple Proteases and a Dual Fragmentation Scheme}</w:t>
      </w:r>
      <w:r w:rsidRPr="00FE7E79">
        <w:rPr>
          <w:rFonts w:eastAsia="Calibri"/>
        </w:rPr>
        <w:fldChar w:fldCharType="end"/>
      </w:r>
      <w:r w:rsidR="00141449" w:rsidRPr="00FE7E79">
        <w:rPr>
          <w:rFonts w:eastAsia="Calibri"/>
        </w:rPr>
        <w:t xml:space="preserve"> also demonstrates the </w:t>
      </w:r>
      <w:r w:rsidR="007A24CC" w:rsidRPr="00FE7E79">
        <w:rPr>
          <w:rFonts w:eastAsia="Calibri"/>
        </w:rPr>
        <w:t>successful</w:t>
      </w:r>
      <w:r w:rsidR="00141449" w:rsidRPr="00FE7E79">
        <w:rPr>
          <w:rFonts w:eastAsia="Calibri"/>
        </w:rPr>
        <w:t xml:space="preserve"> application of </w:t>
      </w:r>
      <w:r w:rsidR="00B1573B" w:rsidRPr="00FE7E79">
        <w:rPr>
          <w:rFonts w:eastAsia="Calibri"/>
        </w:rPr>
        <w:t>using multiple fragmentation te</w:t>
      </w:r>
      <w:r w:rsidR="00B1573B" w:rsidRPr="00A650E5">
        <w:rPr>
          <w:rFonts w:eastAsia="Calibri"/>
        </w:rPr>
        <w:t xml:space="preserve">chniques. They recorded </w:t>
      </w:r>
      <w:r w:rsidR="007A24CC" w:rsidRPr="00A650E5">
        <w:rPr>
          <w:rFonts w:eastAsia="Calibri"/>
        </w:rPr>
        <w:t xml:space="preserve">spectra </w:t>
      </w:r>
      <w:r w:rsidR="00B1573B" w:rsidRPr="00FE7E79">
        <w:rPr>
          <w:rFonts w:eastAsia="Calibri"/>
        </w:rPr>
        <w:t>using a dual fragmentation scheme</w:t>
      </w:r>
      <w:r w:rsidR="00B1573B" w:rsidRPr="00FE7E79">
        <w:t xml:space="preserve"> </w:t>
      </w:r>
      <w:r w:rsidR="00B1573B" w:rsidRPr="00FE7E79">
        <w:rPr>
          <w:rFonts w:eastAsia="Calibri"/>
        </w:rPr>
        <w:t>of both high-energy collision dissociation (HCD) and electron-transfer high-energy collision dissociation (EThcD)</w:t>
      </w:r>
      <w:r w:rsidR="00BE5A29" w:rsidRPr="00FE7E79">
        <w:rPr>
          <w:rFonts w:eastAsia="Calibri"/>
        </w:rPr>
        <w:t>,</w:t>
      </w:r>
      <w:r w:rsidR="00B1573B" w:rsidRPr="00FE7E79">
        <w:rPr>
          <w:rFonts w:eastAsia="Calibri"/>
        </w:rPr>
        <w:t xml:space="preserve"> </w:t>
      </w:r>
      <w:r w:rsidR="00BE5A29" w:rsidRPr="00FE7E79">
        <w:rPr>
          <w:rFonts w:eastAsia="Calibri"/>
        </w:rPr>
        <w:t xml:space="preserve">resulting </w:t>
      </w:r>
      <w:r w:rsidR="00B1573B" w:rsidRPr="00FE7E79">
        <w:rPr>
          <w:rFonts w:eastAsia="Calibri"/>
        </w:rPr>
        <w:t xml:space="preserve">in a </w:t>
      </w:r>
      <w:r w:rsidR="00BE5A29" w:rsidRPr="00FE7E79">
        <w:rPr>
          <w:rFonts w:eastAsia="Calibri"/>
        </w:rPr>
        <w:t xml:space="preserve">reduced number of sequencing errors when compared to using a single fragmentation method. </w:t>
      </w:r>
      <w:r w:rsidR="00C45B64" w:rsidRPr="00FE7E79">
        <w:rPr>
          <w:rFonts w:eastAsia="Calibri"/>
        </w:rPr>
        <w:t xml:space="preserve">The spectra </w:t>
      </w:r>
      <w:r w:rsidR="00A1696E" w:rsidRPr="00FE7E79">
        <w:rPr>
          <w:rFonts w:eastAsia="Calibri"/>
        </w:rPr>
        <w:t xml:space="preserve">selected to support </w:t>
      </w:r>
      <w:r w:rsidR="009C03CF" w:rsidRPr="00FE7E79">
        <w:rPr>
          <w:rFonts w:eastAsia="Calibri"/>
        </w:rPr>
        <w:t xml:space="preserve">the CDR predictions are also </w:t>
      </w:r>
      <w:r w:rsidR="00563882" w:rsidRPr="00FE7E79">
        <w:rPr>
          <w:rFonts w:eastAsia="Calibri"/>
        </w:rPr>
        <w:t>derived</w:t>
      </w:r>
      <w:r w:rsidR="009C03CF" w:rsidRPr="00FE7E79">
        <w:rPr>
          <w:rFonts w:eastAsia="Calibri"/>
        </w:rPr>
        <w:t xml:space="preserve"> from both fragmentation techniques, showing that this versatile fragmentation strategy can benefit sequence coverage in these challenging and important regions</w:t>
      </w:r>
      <w:r w:rsidR="00A1696E" w:rsidRPr="00FE7E79">
        <w:rPr>
          <w:rFonts w:eastAsia="Calibri"/>
        </w:rPr>
        <w:t xml:space="preserve"> (</w:t>
      </w:r>
      <w:r w:rsidR="006E06B6">
        <w:rPr>
          <w:rFonts w:eastAsia="Calibri"/>
        </w:rPr>
        <w:t>\textbf{\autoref{</w:t>
      </w:r>
      <w:proofErr w:type="gramStart"/>
      <w:r w:rsidR="006E06B6">
        <w:rPr>
          <w:rFonts w:eastAsia="Calibri"/>
        </w:rPr>
        <w:t>fig:fig</w:t>
      </w:r>
      <w:proofErr w:type="gramEnd"/>
      <w:r w:rsidR="006E06B6">
        <w:rPr>
          <w:rFonts w:eastAsia="Calibri"/>
        </w:rPr>
        <w:t>1.3}}</w:t>
      </w:r>
      <w:r w:rsidR="00A1696E" w:rsidRPr="00FE7E79">
        <w:rPr>
          <w:rFonts w:eastAsia="Calibri"/>
        </w:rPr>
        <w:t>)</w:t>
      </w:r>
      <w:r w:rsidR="009C03CF" w:rsidRPr="00FE7E79">
        <w:rPr>
          <w:rFonts w:eastAsia="Calibri"/>
        </w:rPr>
        <w:t>.</w:t>
      </w:r>
    </w:p>
    <w:bookmarkEnd w:id="188"/>
    <w:p w14:paraId="22ED88DA" w14:textId="46C5BBA9" w:rsidR="008D07BF" w:rsidRPr="00A650E5" w:rsidRDefault="00563882" w:rsidP="00A87F0A">
      <w:pPr>
        <w:pStyle w:val="Paragraph"/>
        <w:rPr>
          <w:rFonts w:eastAsia="Calibri"/>
        </w:rPr>
      </w:pPr>
      <w:r w:rsidRPr="00FE7E79">
        <w:rPr>
          <w:rFonts w:eastAsia="Calibri"/>
        </w:rPr>
        <w:t>Such</w:t>
      </w:r>
      <w:r w:rsidR="001B46AD" w:rsidRPr="00FE7E79">
        <w:rPr>
          <w:rFonts w:eastAsia="Calibri"/>
        </w:rPr>
        <w:t xml:space="preserve"> multiplexing MS strategies have </w:t>
      </w:r>
      <w:r w:rsidR="00057238" w:rsidRPr="00FE7E79">
        <w:rPr>
          <w:rFonts w:eastAsia="Calibri"/>
        </w:rPr>
        <w:t xml:space="preserve">made </w:t>
      </w:r>
      <w:del w:id="189" w:author="Graaf, S.C. de (Bastiaan)" w:date="2023-03-16T00:05:00Z">
        <w:r w:rsidR="00105923" w:rsidDel="00DC1750">
          <w:rPr>
            <w:rFonts w:eastAsia="Calibri"/>
            <w:i/>
          </w:rPr>
          <w:delText>\emph{</w:delText>
        </w:r>
        <w:r w:rsidR="003A28B2" w:rsidDel="00DC1750">
          <w:rPr>
            <w:rFonts w:eastAsia="Calibri"/>
            <w:i/>
          </w:rPr>
          <w:delText>de novo}</w:delText>
        </w:r>
      </w:del>
      <w:ins w:id="190" w:author="Graaf, S.C. de (Bastiaan)" w:date="2023-03-16T00:05:00Z">
        <w:r w:rsidR="00DC1750" w:rsidRPr="00DC1750">
          <w:rPr>
            <w:rFonts w:eastAsia="Calibri"/>
          </w:rPr>
          <w:t>\</w:t>
        </w:r>
        <w:proofErr w:type="gramStart"/>
        <w:r w:rsidR="00DC1750" w:rsidRPr="00DC1750">
          <w:rPr>
            <w:rFonts w:eastAsia="Calibri"/>
          </w:rPr>
          <w:t>emph{</w:t>
        </w:r>
        <w:proofErr w:type="gramEnd"/>
        <w:r w:rsidR="00DC1750" w:rsidRPr="00DC1750">
          <w:rPr>
            <w:rFonts w:eastAsia="Calibri"/>
          </w:rPr>
          <w:t>de novo}</w:t>
        </w:r>
      </w:ins>
      <w:r w:rsidR="008D07BF" w:rsidRPr="00FE7E79">
        <w:rPr>
          <w:rFonts w:eastAsia="Calibri"/>
        </w:rPr>
        <w:t xml:space="preserve"> sequencing of mAbs feasible</w:t>
      </w:r>
      <w:r w:rsidR="00685CBB" w:rsidRPr="00FE7E79">
        <w:rPr>
          <w:rFonts w:eastAsia="Calibri"/>
        </w:rPr>
        <w:t>, at least when they are of sufficient purity</w:t>
      </w:r>
      <w:r w:rsidR="008D07BF" w:rsidRPr="00FE7E79">
        <w:rPr>
          <w:rFonts w:eastAsia="Calibri"/>
        </w:rPr>
        <w:t xml:space="preserve">. However, </w:t>
      </w:r>
      <w:r w:rsidR="00797509" w:rsidRPr="00FE7E79">
        <w:rPr>
          <w:rFonts w:eastAsia="Calibri"/>
        </w:rPr>
        <w:t xml:space="preserve">the </w:t>
      </w:r>
      <w:r w:rsidR="008D07BF" w:rsidRPr="00FE7E79">
        <w:rPr>
          <w:rFonts w:eastAsia="Calibri"/>
        </w:rPr>
        <w:t>procedure is quite laborious as it often involves using multiple proteases to generate overlapping peptides and multiple peptide fragmentation techniques to obtain unambiguous sequence reads</w:t>
      </w:r>
      <w:r w:rsidR="007915E6" w:rsidRPr="00FE7E79">
        <w:rPr>
          <w:rFonts w:eastAsia="Calibri"/>
        </w:rPr>
        <w:t>, which</w:t>
      </w:r>
      <w:r w:rsidR="004A5498" w:rsidRPr="00FE7E79">
        <w:rPr>
          <w:rFonts w:eastAsia="Calibri"/>
        </w:rPr>
        <w:t xml:space="preserve"> </w:t>
      </w:r>
      <w:r w:rsidR="00204BB8" w:rsidRPr="00FE7E79">
        <w:rPr>
          <w:rFonts w:eastAsia="Calibri"/>
        </w:rPr>
        <w:t>entails</w:t>
      </w:r>
      <w:r w:rsidR="004A5498" w:rsidRPr="00FE7E79">
        <w:rPr>
          <w:rFonts w:eastAsia="Calibri"/>
        </w:rPr>
        <w:t xml:space="preserve"> longer sample preparation time, </w:t>
      </w:r>
      <w:r w:rsidR="00C63681" w:rsidRPr="00FE7E79">
        <w:rPr>
          <w:rFonts w:eastAsia="Calibri"/>
        </w:rPr>
        <w:t xml:space="preserve">the requirement of </w:t>
      </w:r>
      <w:r w:rsidR="00204BB8" w:rsidRPr="00FE7E79">
        <w:rPr>
          <w:rFonts w:eastAsia="Calibri"/>
        </w:rPr>
        <w:t>larger sample amounts</w:t>
      </w:r>
      <w:r w:rsidR="00C63681" w:rsidRPr="00FE7E79">
        <w:rPr>
          <w:rFonts w:eastAsia="Calibri"/>
        </w:rPr>
        <w:t>, and</w:t>
      </w:r>
      <w:r w:rsidR="004A5498" w:rsidRPr="00FE7E79">
        <w:rPr>
          <w:rFonts w:eastAsia="Calibri"/>
        </w:rPr>
        <w:t xml:space="preserve"> </w:t>
      </w:r>
      <w:r w:rsidR="00685CBB" w:rsidRPr="00FE7E79">
        <w:rPr>
          <w:rFonts w:eastAsia="Calibri"/>
        </w:rPr>
        <w:t>extensive data acquisition</w:t>
      </w:r>
      <w:r w:rsidR="008D07BF" w:rsidRPr="00A650E5">
        <w:rPr>
          <w:rFonts w:eastAsia="Calibri"/>
        </w:rPr>
        <w:t>.</w:t>
      </w:r>
    </w:p>
    <w:p w14:paraId="7A99EDD7" w14:textId="214B9127" w:rsidR="008D07BF" w:rsidRPr="00A650E5" w:rsidRDefault="00155E3E" w:rsidP="001378C6">
      <w:pPr>
        <w:pStyle w:val="Heading3"/>
      </w:pPr>
      <w:r>
        <w:t>!!!</w:t>
      </w:r>
      <w:r w:rsidR="008D07BF" w:rsidRPr="00A650E5">
        <w:t>Homology-aided de novo sequencing of antibodies</w:t>
      </w:r>
    </w:p>
    <w:p w14:paraId="7E46495D" w14:textId="069E0A12" w:rsidR="008D07BF" w:rsidRPr="00FE7E79" w:rsidRDefault="008D07BF" w:rsidP="00A87F0A">
      <w:pPr>
        <w:pStyle w:val="Paragraph"/>
      </w:pPr>
      <w:r w:rsidRPr="00A650E5">
        <w:t xml:space="preserve">To identify peptides and proteins, </w:t>
      </w:r>
      <w:r w:rsidR="004B37C0">
        <w:t>shotgun</w:t>
      </w:r>
      <w:r w:rsidR="004B37C0" w:rsidRPr="00A650E5">
        <w:t xml:space="preserve"> </w:t>
      </w:r>
      <w:r w:rsidRPr="00A650E5">
        <w:t xml:space="preserve">proteomics experiments rely on matching observed fragmentation spectra to theoretical spectra generated from sequence </w:t>
      </w:r>
      <w:r w:rsidRPr="00A650E5">
        <w:lastRenderedPageBreak/>
        <w:t xml:space="preserve">databases. However, </w:t>
      </w:r>
      <w:proofErr w:type="gramStart"/>
      <w:r w:rsidRPr="00A650E5">
        <w:t>complete</w:t>
      </w:r>
      <w:proofErr w:type="gramEnd"/>
      <w:r w:rsidRPr="00A650E5">
        <w:t xml:space="preserve"> and accurate mature sequences are not generally available for many proteins, especially for highly variable or frequently mutated proteins like antibodies. Instead, homologous sequences, primarily derived from genomic or transcriptomic experiments, can be used. For antibodies, the genes encoding for each of the regions (V, D, J, and C) are available as germline sequences and can be retrieved from the IMGT database.</w:t>
      </w:r>
      <w:r w:rsidRPr="00FE7E79">
        <w:rPr>
          <w:rStyle w:val="FootnoteReference"/>
          <w:rFonts w:ascii="Calibri" w:eastAsiaTheme="majorEastAsia" w:hAnsi="Calibri" w:cs="Calibri"/>
        </w:rPr>
        <w:fldChar w:fldCharType="begin" w:fldLock="1"/>
      </w:r>
      <w:r w:rsidR="000A2B0E">
        <w:instrText>ADDIN CSL_CITATION {"citationItems":[{"id":"ITEM-1","itemData":{"DOI":"10.1093/nar/gkg085","ISSN":"03051048","PMID":"9847182","abstract":"The international ImMunoGeneTics database® (IMGT) (http://imgt.cines.fr), is a high quality integrated information system specializing in Immunoglobulins (IG), T cell Receptors (TR) and Major Histocompatibility Complex (MHC) of human and other vertebrates, created in 1989, by the Laboratoire d'ImmunoGénétique Moléculaire (LIGM), at the Université Montpellier II, CNRS, Montpellier, France. IMGT provides a common access to standardized data which include nucleotide and protein sequences, oligonucleotide primers, gene maps, genetic polymorphisms, specificities, 2D and 3D structures. IMGT includes three sequence databases (IMGT/LIGM-DB, IMGT/MHC-DB, IMGT/PRIMER-DB), one genome database (IMGT/GENE-DB) with different interfaces (IMGT/GeneSearch, IMGT/GeneView, IMGT/LocusView), one 3D structure database (IMGT/3Dstructure-DB), Web resources comprising 8000 HTML pages ('IMGT Marie-Paule page') and interactive tools for sequence analysis (IMGT/V-QUEST, IMGT/JunctionAnalysis, IMGT/Allele-Align, IMGT/PhyloGene). IMGT data are expertly annotated according to the rules of the IMGT Scientific chart, based on IMGT-ONTOLOGY. IMGT tools are particularly useful for the analysis of the IG and TR repertoires in physiological normal and pathological situations. IMGT has important applications in medical research (autoimmune diseases, AIDS, leukemias, lymphomas, myelomas), biotechnology related to antibody engineering (phage displays, combinatorial libraries) and therapeutic approaches (graft, immunotherapy). IMGT is freely available at http://imgt.cines.fr.","author":[{"dropping-particle":"","family":"Lefranc","given":"Marie Paule","non-dropping-particle":"","parse-names":false,"suffix":""}],"container-title":"Nucleic Acids Research","id":"ITEM-1","issue":"1","issued":{"date-parts":[["2003","1","1"]]},"page":"307-310","publisher":"Oxford University Press","title":"IMGT, the international ImMunoGeneTics database®","type":"article","volume":"31"},"uris":["http://www.mendeley.com/documents/?uuid=5ca66b79-f2e7-3ae8-b3fc-3d80d5952a54"]},{"id":"ITEM-2","itemData":{"DOI":"10.3390/biomedicines8090319","ISSN":"2227-9059","PMID":"32878258","abstract":"IMGT®, the international ImMunoGeneTics® information system founded in 1989 by Marie-Paule Lefranc (Université de Montpellier and CNRS), marked the advent of immunoinformatics, a new science at the interface between immunogenetics and bioinformatics. For the first time, the immunoglobulin (IG) or antibody and T cell receptor (TR) genes were officially recognized as ‘genes’ as well as were conventional genes. This major breakthrough has allowed the entry, in genomic databases, of the IG and TR variable (V), diversity (D) and joining (J) genes and alleles of Homo sapiens and of other jawed vertebrate species, based on the CLASSIFICATION axiom. The second major breakthrough has been the IMGT unique numbering and the IMGT Collier de Perles for the V and constant (C) domains of the IG and TR and other proteins of the IG superfamily (IgSF), based on the NUMEROTATION axiom. IMGT-ONTOLOGY axioms and concepts bridge genes, sequences, structures and functions, between biological and computational spheres in the IMGT® system (Web resources, databases and tools). They provide the IMGT Scientific chart rules to identify, to describe and to analyse the IG complex molecular data, the huge diversity of repertoires, the genetic (alleles, allotypes, CNV) polymorphisms, the IG dual function (paratope/epitope, effector properties), the antibody humanization and engineering.","author":[{"dropping-particle":"","family":"Lefranc","given":"Marie-Paule","non-dropping-particle":"","parse-names":false,"suffix":""},{"dropping-particle":"","family":"Lefranc","given":"Gérard","non-dropping-particle":"","parse-names":false,"suffix":""}],"container-title":"Biomedicines","id":"ITEM-2","issue":"9","issued":{"date-parts":[["2020","8","31"]]},"page":"319","publisher":"Biomedicines","title":"Immunoglobulins or Antibodies: IMGT® Bridging Genes, Structures and Functions","type":"article-journal","volume":"8"},"uris":["http://www.mendeley.com/documents/?uuid=55194d86-cb39-367a-aa82-ab8490d27f83"]}],"mendeley":{"formattedCitation":"\\cite{Lefranc2003IMGT, the international ImMunoGeneTics database®|||Lefranc2020Immunoglobulins or Antibodies: IMGT® Bridging Genes, Structures and Functions}","plainTextFormattedCitation":"\\cite{Lefranc2003IMGT, the international ImMunoGeneTics database®|||Lefranc2020Immunoglobulins or Antibodies: IMGT® Bridging Genes, Structures and Functions}","previouslyFormattedCitation":"&lt;sup&gt;64,65&lt;/sup&gt;"},"properties":{"noteIndex":0},"schema":"https://github.com/citation-style-language/schema/raw/master/csl-citation.json"}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\cite{Lefranc2003IMGT, the international ImMunoGeneTics database®|||Lefranc2020Immunoglobulins or Antibodies: IMGT® Bridging Genes, Structures and Functions}</w:t>
      </w:r>
      <w:r w:rsidRPr="00FE7E79">
        <w:rPr>
          <w:rStyle w:val="FootnoteReference"/>
          <w:rFonts w:ascii="Calibri" w:eastAsiaTheme="majorEastAsia" w:hAnsi="Calibri" w:cs="Calibri"/>
        </w:rPr>
        <w:fldChar w:fldCharType="end"/>
      </w:r>
      <w:r w:rsidRPr="00FE7E79">
        <w:t xml:space="preserve"> While such a database of homologous sequences can facilitate verification or guide predictions of </w:t>
      </w:r>
      <w:del w:id="191" w:author="Graaf, S.C. de (Bastiaan)" w:date="2023-03-16T00:05:00Z">
        <w:r w:rsidR="00105923" w:rsidDel="00DC1750">
          <w:rPr>
            <w:i/>
            <w:iCs/>
          </w:rPr>
          <w:delText>\emph{</w:delText>
        </w:r>
        <w:r w:rsidR="003A28B2" w:rsidDel="00DC1750">
          <w:rPr>
            <w:i/>
            <w:iCs/>
          </w:rPr>
          <w:delText>de novo}</w:delText>
        </w:r>
      </w:del>
      <w:ins w:id="192" w:author="Graaf, S.C. de (Bastiaan)" w:date="2023-03-16T00:05:00Z">
        <w:r w:rsidR="00DC1750" w:rsidRPr="00DC1750">
          <w:rPr>
            <w:iCs/>
          </w:rPr>
          <w:t>\emph{de novo}</w:t>
        </w:r>
      </w:ins>
      <w:r w:rsidRPr="00FE7E79">
        <w:t xml:space="preserve"> sequences, it should be noted that the exact match to the target sequence is likely not present even in the most extensive databases. Traditional database searches are thus not applicable because they require exact mass matching of fragments, and a single amino acid mutation can prevent identification. Instead, error-tolerant fragment matching algorithms, either based on sequence alignments or subsequence (i.e., sequence tag) extractions, can use homologous databases to score experimentally determined sequences. </w:t>
      </w:r>
    </w:p>
    <w:p w14:paraId="69796327" w14:textId="7108D0D6" w:rsidR="008D07BF" w:rsidRPr="00FE7E79" w:rsidRDefault="008D07BF" w:rsidP="00A87F0A">
      <w:pPr>
        <w:pStyle w:val="Paragraph"/>
      </w:pPr>
      <w:r w:rsidRPr="00FE7E79">
        <w:rPr>
          <w:rFonts w:eastAsia="Calibri"/>
        </w:rPr>
        <w:t>An example of a homology-aided approach is searching BU MS data from a sample of human antibodies against a proteome database such as Swiss-Prot, whereafter the identified peptides are aligned to the IMGT database.</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{"citationItems":[{"id":"ITEM-1","itemData":{"DOI":"10.1093/hmg/ddx332","ISSN":"0964-6906","PMID":"29036575","abstract":"Autoantibody profiling has gained increasing interest in the research field of glaucoma promising the detection of highly specific and sensitive marker candidates for future diagnostic purposes. Recent studies demonstrated that immune responses are characterized by the expression of congruent or similar complementarity determining regions (CDR) in different individuals and could be used as molecular targets in biomarker discovery. Main objective of this study was to characterize glaucoma-specific peptides from the variable region of sera-derived immunoglobulins using liquid chromatography mass spectrometry (LC-MS)-based quantitative proteomics. IgG was purified from sera of 13 primary open-angle glau-coma patients (POAG) and 15 controls (CTRL) and subsequently digested into Fab and Fc by papain. Fab was further purified, tryptic digested and measured by LC-MS/MS. Discovery proteomics revealed in total 75 peptides of the variable IgG domain showing significant glaucoma-related level changes (P &lt; 0.05; log2 fold change ! 0.5): 6 peptides were high abundant in POAG sera, whereas 69 peptides were low abundant in comparison to CTRL group. Via accurate inclusion mass screening strategy 28 IgG V domain peptides were further validated showing significantly decreased expression levels in POAG sera. Amongst others 5 CDR1, 2 CDR2 and 1 CDR3 sequences. In addition, we observed significant shifts in the variable heavy chain family distribution and disturbed j/k ratios in POAG patients in contrast to CTRL. These findings strongly indicate that glaucoma is accompanied by systemic effects on antibody production and B cell maturation possibly offering new prospects for future diagnostic or therapy purposes.","author":[{"dropping-particle":"","family":"Schmelter","given":"Carsten","non-dropping-particle":"","parse-names":false,"suffix":""},{"dropping-particle":"","family":"Perumal","given":"Natarajan","non-dropping-particle":"","parse-names":false,"suffix":""},{"dropping-particle":"","family":"Funke","given":"Sebastian","non-dropping-particle":"","parse-names":false,"suffix":""},{"dropping-particle":"","family":"Bell","given":"Katharina","non-dropping-particle":"","parse-names":false,"suffix":""},{"dropping-particle":"","family":"Pfeiffer","given":"Norbert","non-dropping-particle":"","parse-names":false,"suffix":""},{"dropping-particle":"","family":"Grus","given":"Franz H","non-dropping-particle":"","parse-names":false,"suffix":""}],"container-title":"Human Molecular Genetics","id":"ITEM-1","issue":"22","issued":{"date-parts":[["2017","11","15"]]},"page":"4451-4464","title":"Peptides of the variable IgG domain as potential biomarker candidates in primary open-angle glaucoma (POAG)","type":"article-journal","volume":"26"},"uris":["http://www.mendeley.com/documents/?uuid=0939a088-8b20-31cd-90fb-1f55d76e6f52"]},{"id":"ITEM-2","itemData":{"DOI":"10.1074/mcp.M113.030346","ISSN":"15359476","PMID":"23970564","abstract":"B lymphocytes play a pivotal role in multiple sclerosis pathology, possibly via both antibody-dependent and -independent pathways. Intrathecal immunoglobulin G in multiple sclerosis is produced by clonally expanded B-cell populations. Recent studies indicate that the complementarity determining regions of immunoglobulins specific for certain antigens are frequently shared between different individuals. In this study, our main objective was to identify specific proteomic profiles of mutated complementarity determining regions of immunoglobulin G present in multiple sclerosis patients but absent in healthy controls. To achieve this objective, we purified immunoglobulin G from the cerebrospinal fluid of 29 multiple sclerosis patients and 30 healthy controls and separated the corresponding heavy and light chains via SDS-PAGE. Subsequently, bands were excised, trypsinized, and measured with high-resolution mass spectrometry. We sequenced 841 heavy and 771 light chain variable region peptides. We observed 24 heavy and 26 light chain complementarity determining regions that were solely present in a number of multiple sclerosis patients. Using stringent criteria for the identification of common peptides, we found five complementarity determining regions shared in three or more patients and not in controls. Interestingly, one complementarity determining region with a single mutation was found in six patients. Additionally, one other patient carrying a similar complementarity determining region with another mutation was observed. In addition, we found a skew in the -to-λ ratio and in the usage of certain variable heavy regions that was previously observed at the transcriptome level. At the protein level, cerebrospinal fluid immunoglobulin G shares common characteristics in the antigen binding region among different multiple sclerosis patients. The indication of a shared fingerprint may indicate common antigens for B-cell activation. © 2013 by The American Society for Biochemistry and Molecular Biology, Inc.","author":[{"dropping-particle":"","family":"Singh","given":"Vaibhav","non-dropping-particle":"","parse-names":false,"suffix":""},{"dropping-particle":"","family":"Stoop","given":"Marcel P.","non-dropping-particle":"","parse-names":false,"suffix":""},{"dropping-particle":"","family":"Stingl","given":"Christoph","non-dropping-particle":"","parse-names":false,"suffix":""},{"dropping-particle":"","family":"Luitwieler","given":"Ronald L.","non-dropping-particle":"","parse-names":false,"suffix":""},{"dropping-particle":"","family":"Dekker","given":"Lennard J.","non-dropping-particle":"","parse-names":false,"suffix":""},{"dropping-particle":"","family":"Duijn","given":"Martijn M.","non-dropping-particle":"van","parse-names":false,"suffix":""},{"dropping-particle":"","family":"Kreft","given":"Karim L.","non-dropping-particle":"","parse-names":false,"suffix":""},{"dropping-particle":"","family":"Luider","given":"Theo M.","non-dropping-particle":"","parse-names":false,"suffix":""},{"dropping-particle":"","family":"Hintzen","given":"Rogier Q.","non-dropping-particle":"","parse-names":false,"suffix":""}],"container-title":"Molecular &amp; Cellular Proteomics","id":"ITEM-2","issue":"12","issued":{"date-parts":[["2013","12","1"]]},"page":"3924-3934","publisher":"Elsevier","title":"Cerebrospinal-fluid-derived Immunoglobulin G of Different Multiple Sclerosis Patients Shares Mutated Sequences in Complementarity Determining Regions","type":"article-journal","volume":"12"},"uris":["http://www.mendeley.com/documents/?uuid=08c34c3b-b4fd-334d-9170-79c46cdd7caa"]}],"mendeley":{"formattedCitation":"\\cite{Schmelter2017Peptides of the variable IgG domain as potential biomarker candidates in primary open-angle glaucoma (POAG)|||Singh2013Cerebrospinal-fluid-derived Immunoglobulin G of Different Multiple Sclerosis Patients Shares Mutated Sequences in Complementarity Determining Regions}","plainTextFormattedCitation":"\\cite{Schmelter2017Peptides of the variable IgG domain as potential biomarker candidates in primary open-angle glaucoma (POAG)|||Singh2013Cerebrospinal-fluid-derived Immunoglobulin G of Different Multiple Sclerosis Patients Shares Mutated Sequences in Complementarity Determining Regions}","previouslyFormattedCitation":"&lt;sup&gt;66,67&lt;/sup&gt;"},"properties":{"noteIndex":0},"schema":"https://github.com/citation-style-language/schema/raw/master/csl-citation.json"}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\cite{Schmelter2017Peptides of the variable IgG domain as potential biomarker candidates in primary open-angle glaucoma (POAG)|||Singh2013Cerebrospinal-fluid-derived Immunoglobulin G of Different Multiple Sclerosis Patients Shares Mutated Sequences in Complementarity Determining Regions}</w:t>
      </w:r>
      <w:r w:rsidRPr="00FE7E79">
        <w:rPr>
          <w:rStyle w:val="FootnoteReference"/>
          <w:rFonts w:ascii="Calibri" w:eastAsia="Calibri" w:hAnsi="Calibri" w:cs="Calibri"/>
        </w:rPr>
        <w:fldChar w:fldCharType="end"/>
      </w:r>
      <w:r w:rsidRPr="00FE7E79">
        <w:rPr>
          <w:rFonts w:eastAsia="Calibri"/>
        </w:rPr>
        <w:t xml:space="preserve"> Further reported adaptations include </w:t>
      </w:r>
      <w:del w:id="193" w:author="Graaf, S.C. de (Bastiaan)" w:date="2023-03-16T00:05:00Z">
        <w:r w:rsidR="00105923" w:rsidDel="00DC1750">
          <w:rPr>
            <w:rFonts w:eastAsia="Calibri"/>
            <w:i/>
            <w:iCs/>
          </w:rPr>
          <w:delText>\emph{</w:delText>
        </w:r>
        <w:r w:rsidR="003A28B2" w:rsidDel="00DC1750">
          <w:rPr>
            <w:rFonts w:eastAsia="Calibri"/>
            <w:i/>
            <w:iCs/>
          </w:rPr>
          <w:delText>de novo}</w:delText>
        </w:r>
      </w:del>
      <w:ins w:id="194" w:author="Graaf, S.C. de (Bastiaan)" w:date="2023-03-16T00:05:00Z">
        <w:r w:rsidR="00DC1750" w:rsidRPr="00DC1750">
          <w:rPr>
            <w:rFonts w:eastAsia="Calibri"/>
            <w:iCs/>
          </w:rPr>
          <w:t>\emph{de novo}</w:t>
        </w:r>
      </w:ins>
      <w:r w:rsidRPr="00FE7E79">
        <w:rPr>
          <w:rFonts w:eastAsia="Calibri"/>
        </w:rPr>
        <w:t xml:space="preserve"> sequencing of unidentified features from the initial search with dedicated tools, such as PEAKS, to sequence and identify hypervariable regions.</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{"citationItems":[{"id":"ITEM-1","itemData":{"DOI":"10.1002/pmic.201100244","ISSN":"16159853","PMID":"22120973","abstract":"Sera from lung cancer patients contain antibodies against tumor-associated antigens. Specific amino acid sequences of the complementarity-determining regions (CDRs) in the antigen-binding fragment (Fab) of these antibodies have potential as lung cancer biomarkers. Detection and identification of CDRs by mass spectrometry can significantly be improved by reduction of the complexity of the immunoglobulin molecule. Our aim was to molecular dissect IgG into κ and λ fragments to reduce the complexity and thereby identify substantially more CDRs than by just total Fab isolation. We purified Fab, Fab-κ, Fab-λ, κ and λ light chains from serum from 10 stage I lung adenocarcinoma patients and 10 matched controls from the current and former smokers. After purification, the immunoglobulin fragments were enzymatically digested and measured by high-resolution mass spectrometry. Finally, we compared the number of CDRs identified in these immunoglobulin fragments with that in the Fab fragments. Twice as many CDRs were identified when Fab-κ, Fab-λ, κ and λ (3330) were combined than in the Fab fraction (1663) alone. The number of CDRs and κ:λ ratio was statistically similar in both cases and controls. Molecular dissection of IgG identifies significantly more CDRs, which increases the likelihood of finding lung cancer-related CDR sequences. © 2012 WILEY-VCH Verlag GmbH &amp; Co. KGaA, Weinheim.","author":[{"dropping-particle":"","family":"Broodman","given":"Ingrid","non-dropping-particle":"","parse-names":false,"suffix":""},{"dropping-particle":"","family":"Costa","given":"Dominique","non-dropping-particle":"de","parse-names":false,"suffix":""},{"dropping-particle":"","family":"Stingl","given":"Christoph","non-dropping-particle":"","parse-names":false,"suffix":""},{"dropping-particle":"","family":"Dekker","given":"Lennard J. M.","non-dropping-particle":"","parse-names":false,"suffix":""},{"dropping-particle":"","family":"VanDuijn","given":"Martijn M.","non-dropping-particle":"","parse-names":false,"suffix":""},{"dropping-particle":"","family":"Lindemans","given":"Jan","non-dropping-particle":"","parse-names":false,"suffix":""},{"dropping-particle":"","family":"Klaveren","given":"Rob J.","non-dropping-particle":"van","parse-names":false,"suffix":""},{"dropping-particle":"","family":"Luider","given":"Theo M.","non-dropping-particle":"","parse-names":false,"suffix":""}],"container-title":"Proteomics","id":"ITEM-1","issue":"2","issued":{"date-parts":[["2012","1"]]},"page":"183-191","publisher":"Proteomics","title":"Mass spectrometry analyses of κ and λ fractions result in increased number of complementarity-determining region identifications","type":"article-journal","volume":"12"},"uris":["http://www.mendeley.com/documents/?uuid=1bc1ee8b-65ab-3aea-8aa0-8325176bf1d5"]},{"id":"ITEM-2","itemData":{"DOI":"10.1021/pr901114w","ISSN":"1535-3893","PMID":"20387908","abstract":"In cancer and autoimmune diseases, immunoglobulins with a specific molecular signature that could potentially be used as diagnostic or prognostic markers are released into body fluids. An immunomics approach based on this phenomenon relies on the ability to identify the specific amino acid sequences of the complementarity-determining regions (CDR) of these immunoglobulins, which in turn depends on the level of accuracy, resolution, and sensitivity that can be achieved by advanced mass spectrometry. Reproducible isolation and sequencing of antibody fragments (e.g., Fab) by high-resolution mass spectrometry (MS) from seven healthy donors revealed 43 217 MS signals: 225 could be associated with CDR1 peptides, 513 with CDR2 peptides, and 19 with CDR3 peptides. Seventeen percent of the 43 217 MS signals did not overlap between the seven donors. The Fab isolation method used is reproducible and fast, with a high yield. It provides only one Fab sample fraction for subsequent characterization by high-resolution MS. In 17% and 4% of these seven healthy donors, qualitative (presence/absence) and quantitative (intensity) differences in Fab fragments could be demonstrated, respectively. From these results, we conclude that the identification of a CDR signature as biomarker for autoimmune diseases and cancer without prior knowledge of the antigen is feasible. © 2010 American Chemical Society.","author":[{"dropping-particle":"","family":"Costa","given":"Dominique","non-dropping-particle":"de","parse-names":false,"suffix":""},{"dropping-particle":"","family":"Broodman","given":"Ingrid","non-dropping-particle":"","parse-names":false,"suffix":""},{"dropping-particle":"","family":"VanDuijn","given":"Martijn M.","non-dropping-particle":"","parse-names":false,"suffix":""},{"dropping-particle":"","family":"Stingl","given":"Christoph","non-dropping-particle":"","parse-names":false,"suffix":""},{"dropping-particle":"","family":"Dekker","given":"Lennard J. M.","non-dropping-particle":"","parse-names":false,"suffix":""},{"dropping-particle":"","family":"Burgers","given":"Peter C.","non-dropping-particle":"","parse-names":false,"suffix":""},{"dropping-particle":"","family":"Hoogsteden","given":"Henk C.","non-dropping-particle":"","parse-names":false,"suffix":""},{"dropping-particle":"","family":"Sillevis Smitt","given":"Peter A. E.","non-dropping-particle":"","parse-names":false,"suffix":""},{"dropping-particle":"","family":"Klaveren","given":"Rob J.","non-dropping-particle":"van","parse-names":false,"suffix":""},{"dropping-particle":"","family":"Luider","given":"Theo M.","non-dropping-particle":"","parse-names":false,"suffix":""}],"container-title":"Journal of Proteome Research","id":"ITEM-2","issue":"6","issued":{"date-parts":[["2010","6","4"]]},"page":"2937-2945","publisher":"J Proteome Res","title":"Sequencing and Quantifying IgG Fragments and Antigen-Binding Regions by Mass Spectrometry","type":"article-journal","volume":"9"},"uris":["http://www.mendeley.com/documents/?uuid=450c5530-905d-3106-b837-6f954536226f"]}],"mendeley":{"formattedCitation":"\\cite{Broodman2012Mass spectrometry analyses of κ and λ fractions result in increased number of complementarity-determining region identifications|||de Costa2010Sequencing and Quantifying IgG Fragments and Antigen-Binding Regions by Mass Spectrometry}","plainTextFormattedCitation":"\\cite{Broodman2012Mass spectrometry analyses of κ and λ fractions result in increased number of complementarity-determining region identifications|||de Costa2010Sequencing and Quantifying IgG Fragments and Antigen-Binding Regions by Mass Spectrometry}","previouslyFormattedCitation":"&lt;sup&gt;68,69&lt;/sup&gt;"},"properties":{"noteIndex":0},"schema":"https://github.com/citation-style-language/schema/raw/master/csl-citation.json"}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 xml:space="preserve">\cite{Broodman2012Mass </w:t>
      </w:r>
      <w:r w:rsidR="000A2B0E" w:rsidRPr="000A2B0E">
        <w:rPr>
          <w:rFonts w:eastAsia="Calibri"/>
          <w:noProof/>
        </w:rPr>
        <w:lastRenderedPageBreak/>
        <w:t>spectrometry analyses of κ and λ fractions result in increased number of complementarity-determining region identifications|||de Costa2010Sequencing and Quantifying IgG Fragments and Antigen-Binding Regions by Mass Spectrometry}</w:t>
      </w:r>
      <w:r w:rsidRPr="00FE7E79">
        <w:rPr>
          <w:rStyle w:val="FootnoteReference"/>
          <w:rFonts w:ascii="Calibri" w:eastAsia="Calibri" w:hAnsi="Calibri" w:cs="Calibri"/>
        </w:rPr>
        <w:fldChar w:fldCharType="end"/>
      </w:r>
      <w:r w:rsidRPr="00FE7E79">
        <w:rPr>
          <w:rFonts w:eastAsia="Calibri"/>
        </w:rPr>
        <w:t xml:space="preserve"> </w:t>
      </w:r>
      <w:r w:rsidRPr="00FE7E79">
        <w:t xml:space="preserve">Homology-aided </w:t>
      </w:r>
      <w:del w:id="195" w:author="Graaf, S.C. de (Bastiaan)" w:date="2023-03-16T00:05:00Z">
        <w:r w:rsidR="00105923" w:rsidDel="00DC1750">
          <w:rPr>
            <w:i/>
          </w:rPr>
          <w:delText>\emph{</w:delText>
        </w:r>
        <w:r w:rsidR="003A28B2" w:rsidDel="00DC1750">
          <w:rPr>
            <w:i/>
          </w:rPr>
          <w:delText>de novo}</w:delText>
        </w:r>
      </w:del>
      <w:ins w:id="196" w:author="Graaf, S.C. de (Bastiaan)" w:date="2023-03-16T00:05:00Z">
        <w:r w:rsidR="00DC1750" w:rsidRPr="00DC1750">
          <w:t>\emph{de novo}</w:t>
        </w:r>
      </w:ins>
      <w:r w:rsidRPr="00FE7E79">
        <w:rPr>
          <w:i/>
        </w:rPr>
        <w:t xml:space="preserve"> </w:t>
      </w:r>
      <w:r w:rsidRPr="00FE7E79">
        <w:t xml:space="preserve">sequencing algorithms are also advantageous in identifying erroneous </w:t>
      </w:r>
      <w:del w:id="197" w:author="Graaf, S.C. de (Bastiaan)" w:date="2023-03-16T00:05:00Z">
        <w:r w:rsidR="00105923" w:rsidDel="00DC1750">
          <w:rPr>
            <w:i/>
            <w:iCs/>
          </w:rPr>
          <w:delText>\emph{</w:delText>
        </w:r>
        <w:r w:rsidR="003A28B2" w:rsidDel="00DC1750">
          <w:rPr>
            <w:i/>
            <w:iCs/>
          </w:rPr>
          <w:delText>de novo}</w:delText>
        </w:r>
      </w:del>
      <w:ins w:id="198" w:author="Graaf, S.C. de (Bastiaan)" w:date="2023-03-16T00:05:00Z">
        <w:r w:rsidR="00DC1750" w:rsidRPr="00DC1750">
          <w:rPr>
            <w:iCs/>
          </w:rPr>
          <w:t>\emph{de novo}</w:t>
        </w:r>
      </w:ins>
      <w:r w:rsidRPr="00FE7E79">
        <w:t xml:space="preserve"> peptide reads by comparing them against homologous sequences. In addition, they can be used as a germline template to aid in the assembly of </w:t>
      </w:r>
      <w:del w:id="199" w:author="Graaf, S.C. de (Bastiaan)" w:date="2023-03-16T00:05:00Z">
        <w:r w:rsidR="00105923" w:rsidDel="00DC1750">
          <w:rPr>
            <w:i/>
          </w:rPr>
          <w:delText>\emph{</w:delText>
        </w:r>
        <w:r w:rsidR="003A28B2" w:rsidDel="00DC1750">
          <w:rPr>
            <w:i/>
          </w:rPr>
          <w:delText>de novo}</w:delText>
        </w:r>
      </w:del>
      <w:ins w:id="200" w:author="Graaf, S.C. de (Bastiaan)" w:date="2023-03-16T00:05:00Z">
        <w:r w:rsidR="00DC1750" w:rsidRPr="00DC1750">
          <w:t>\</w:t>
        </w:r>
        <w:proofErr w:type="gramStart"/>
        <w:r w:rsidR="00DC1750" w:rsidRPr="00DC1750">
          <w:t>emph{</w:t>
        </w:r>
        <w:proofErr w:type="gramEnd"/>
        <w:r w:rsidR="00DC1750" w:rsidRPr="00DC1750">
          <w:t>de novo}</w:t>
        </w:r>
      </w:ins>
      <w:r w:rsidRPr="00FE7E79">
        <w:t xml:space="preserve"> peptide reads. Alternative to scaffolds based on homologous sequences, accurate masses of the antibody clones and constituent parts, e.g., light chain or heavy chain, can create mass-based scaffolds. However, these masses need to be obtained separately by performing additional protein-centric MS experiments.</w:t>
      </w:r>
    </w:p>
    <w:p w14:paraId="05DF9E6A" w14:textId="5C039887" w:rsidR="008D07BF" w:rsidRPr="00FE7E79" w:rsidRDefault="00155E3E" w:rsidP="001378C6">
      <w:pPr>
        <w:pStyle w:val="Heading3"/>
        <w:rPr>
          <w:rFonts w:eastAsia="Calibri Light"/>
        </w:rPr>
      </w:pPr>
      <w:r>
        <w:rPr>
          <w:rFonts w:eastAsia="Calibri Light"/>
        </w:rPr>
        <w:t>!!!</w:t>
      </w:r>
      <w:r w:rsidR="008D07BF" w:rsidRPr="00FE7E79">
        <w:rPr>
          <w:rFonts w:eastAsia="Calibri Light"/>
        </w:rPr>
        <w:t>Protein-centric MS approaches</w:t>
      </w:r>
    </w:p>
    <w:p w14:paraId="6ECD062C" w14:textId="06D49907" w:rsidR="008D07BF" w:rsidRPr="00FE7E79" w:rsidRDefault="008D07BF" w:rsidP="00A87F0A">
      <w:pPr>
        <w:pStyle w:val="Paragraph"/>
        <w:rPr>
          <w:rFonts w:eastAsia="Calibri"/>
        </w:rPr>
      </w:pPr>
      <w:r w:rsidRPr="00FE7E79">
        <w:rPr>
          <w:rFonts w:eastAsia="Calibri"/>
        </w:rPr>
        <w:t xml:space="preserve">Although conventional </w:t>
      </w:r>
      <w:del w:id="201" w:author="Graaf, S.C. de (Bastiaan)" w:date="2023-03-16T00:05:00Z">
        <w:r w:rsidR="00105923" w:rsidDel="00DC1750">
          <w:rPr>
            <w:rFonts w:eastAsia="Calibri"/>
            <w:i/>
            <w:iCs/>
          </w:rPr>
          <w:delText>\emph{</w:delText>
        </w:r>
        <w:r w:rsidR="003A28B2" w:rsidDel="00DC1750">
          <w:rPr>
            <w:rFonts w:eastAsia="Calibri"/>
            <w:i/>
            <w:iCs/>
          </w:rPr>
          <w:delText>de novo}</w:delText>
        </w:r>
      </w:del>
      <w:ins w:id="202" w:author="Graaf, S.C. de (Bastiaan)" w:date="2023-03-16T00:05:00Z">
        <w:r w:rsidR="00DC1750" w:rsidRPr="00DC1750">
          <w:rPr>
            <w:rFonts w:eastAsia="Calibri"/>
            <w:iCs/>
          </w:rPr>
          <w:t>\</w:t>
        </w:r>
        <w:proofErr w:type="gramStart"/>
        <w:r w:rsidR="00DC1750" w:rsidRPr="00DC1750">
          <w:rPr>
            <w:rFonts w:eastAsia="Calibri"/>
            <w:iCs/>
          </w:rPr>
          <w:t>emph{</w:t>
        </w:r>
        <w:proofErr w:type="gramEnd"/>
        <w:r w:rsidR="00DC1750" w:rsidRPr="00DC1750">
          <w:rPr>
            <w:rFonts w:eastAsia="Calibri"/>
            <w:iCs/>
          </w:rPr>
          <w:t>de novo}</w:t>
        </w:r>
      </w:ins>
      <w:r w:rsidRPr="00FE7E79">
        <w:rPr>
          <w:rFonts w:eastAsia="Calibri"/>
        </w:rPr>
        <w:t xml:space="preserve"> sequencing of proteins predominantly follows a peptide-centric approach, there have been various attempts to </w:t>
      </w:r>
      <w:r w:rsidR="002A78F8" w:rsidRPr="00FE7E79">
        <w:rPr>
          <w:rFonts w:eastAsia="Calibri"/>
        </w:rPr>
        <w:t>analyse</w:t>
      </w:r>
      <w:r w:rsidRPr="00FE7E79">
        <w:rPr>
          <w:rFonts w:eastAsia="Calibri"/>
        </w:rPr>
        <w:t xml:space="preserve"> recombinant mAbs intact or at the level of large domains, e.g., Fabs, bringing along a new set of challenges. First, compared to peptides, intact proteins sometimes ionize less efficiently, and </w:t>
      </w:r>
      <w:r w:rsidR="006C5B22" w:rsidRPr="00FE7E79">
        <w:rPr>
          <w:rFonts w:eastAsia="Calibri"/>
        </w:rPr>
        <w:t>liquid-chromatography</w:t>
      </w:r>
      <w:r w:rsidRPr="00FE7E79">
        <w:rPr>
          <w:rFonts w:eastAsia="Calibri"/>
        </w:rPr>
        <w:t>-based separation of peptides is more established and efficient than separation of intact proteins. Furthermore, in MS analysis, mass accuracy and resolution typically diminish with increasing molecular weight, even when using the latest high-resolution mass spectrometers.</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{"citationItems":[{"id":"ITEM-1","itemData":{"DOI":"10.1021/acs.chemrev.1c00212","ISSN":"1520-6890","PMID":"34415162","abstract":"Native mass spectrometry (MS) involves the analysis and characterization of macromolecules, predominantly intact proteins and protein complexes, whereby as much as possible the native structural features of the analytes are retained. As such, native MS enables the study of secondary, tertiary, and even quaternary structure of proteins and other biomolecules. Native MS represents a relatively recent addition to the analytical toolbox of mass spectrometry and has over the past decade experienced immense growth, especially in enhancing sensitivity and resolving power but also in ease of use. With the advent of dedicated mass analyzers, sample preparation and separation approaches, targeted fragmentation techniques, and software solutions, the number of practitioners and novel applications has risen in both academia and industry. This review focuses on recent developments, particularly in high-resolution native MS, describing applications in the structural analysis of protein assemblies, proteoform profiling of-among others-biopharmaceuticals and plasma proteins, and quantitative and qualitative analysis of protein-ligand interactions, with the latter covering lipid, drug, and carbohydrate molecules, to name a few.","author":[{"dropping-particle":"","family":"Tamara","given":"Sem","non-dropping-particle":"","parse-names":false,"suffix":""},{"dropping-particle":"","family":"Boer","given":"Maurits A.","non-dropping-particle":"den","parse-names":false,"suffix":""},{"dropping-particle":"","family":"Heck","given":"Albert J. R.","non-dropping-particle":"","parse-names":false,"suffix":""}],"container-title":"Chemical reviews","id":"ITEM-1","issued":{"date-parts":[["2021","8","20"]]},"page":"acs.chemrev.1c00212","publisher":"American Chemical Society","title":"High-Resolution Native Mass Spectrometry.","type":"article-journal"},"uris":["http://www.mendeley.com/documents/?uuid=cd2a613e-2587-310f-9308-e432b2deb8c5"]},{"id":"ITEM-2","itemData":{"DOI":"10.1038/s41592-019-0457-0","ISSN":"1548-7105","PMID":"31249407","abstract":"One gene can give rise to many functionally distinct proteoforms, each of which has a characteristic molecular mass. Top-down mass spectrometry enables the analysis of intact proteins and proteoforms. Here members of the Consortium for Top-Down Proteomics provide a decision tree that guides researchers to robust protocols for mass analysis of intact proteins (antibodies, membrane proteins and others) from mixtures of varying complexity. We also present cross-platform analytical benchmarks using a protein standard sample, to allow users to gauge their proficiency. The Consortium for Top-Down Proteomics presents a decision-tree-based guide to sample preparation and analysis protocols for researchers performing top-down mass-spectrometry-based analysis of intact proteins.","author":[{"dropping-particle":"","family":"Donnelly","given":"Daniel P.","non-dropping-particle":"","parse-names":false,"suffix":""},{"dropping-particle":"","family":"Rawlins","given":"Catherine M.","non-dropping-particle":"","parse-names":false,"suffix":""},{"dropping-particle":"","family":"DeHart","given":"Caroline J.","non-dropping-particle":"","parse-names":false,"suffix":""},{"dropping-particle":"","family":"Fornelli","given":"Luca","non-dropping-particle":"","parse-names":false,"suffix":""},{"dropping-particle":"","family":"Schachner","given":"Luis F.","non-dropping-particle":"","parse-names":false,"suffix":""},{"dropping-particle":"","family":"Lin","given":"Ziqing","non-dropping-particle":"","parse-names":false,"suffix":""},{"dropping-particle":"","family":"Lippens","given":"Jennifer L.","non-dropping-particle":"","parse-names":false,"suffix":""},{"dropping-particle":"","family":"Aluri","given":"Krishna C.","non-dropping-particle":"","parse-names":false,"suffix":""},{"dropping-particle":"","family":"Sarin","given":"Richa","non-dropping-particle":"","parse-names":false,"suffix":""},{"dropping-particle":"","family":"Chen","given":"Bifan","non-dropping-particle":"","parse-names":false,"suffix":""},{"dropping-particle":"","family":"Lantz","given":"Carter","non-dropping-particle":"","parse-names":false,"suffix":""},{"dropping-particle":"","family":"Jung","given":"Wonhyeuk","non-dropping-particle":"","parse-names":false,"suffix":""},{"dropping-particle":"","family":"Johnson","given":"Kendall R.","non-dropping-particle":"","parse-names":false,"suffix":""},{"dropping-particle":"","family":"Koller","given":"Antonius","non-dropping-particle":"","parse-names":false,"suffix":""},{"dropping-particle":"","family":"Wolff","given":"Jeremy J.","non-dropping-particle":"","parse-names":false,"suffix":""},{"dropping-particle":"","family":"Campuzano","given":"Iain D.G.","non-dropping-particle":"","parse-names":false,"suffix":""},{"dropping-particle":"","family":"Auclair","given":"Jared R.","non-dropping-particle":"","parse-names":false,"suffix":""},{"dropping-particle":"","family":"Ivanov","given":"Alexander R.","non-dropping-particle":"","parse-names":false,"suffix":""},{"dropping-particle":"","family":"Whitelegge","given":"Julian P.","non-dropping-particle":"","parse-names":false,"suffix":""},{"dropping-particle":"","family":"Paša-Tolić","given":"Ljiljana","non-dropping-particle":"","parse-names":false,"suffix":""},{"dropping-particle":"","family":"Chamot-Rooke","given":"Julia","non-dropping-particle":"","parse-names":false,"suffix":""},{"dropping-particle":"","family":"Danis","given":"Paul O.","non-dropping-particle":"","parse-names":false,"suffix":""},{"dropping-particle":"","family":"Smith","given":"Lloyd M.","non-dropping-particle":"","parse-names":false,"suffix":""},{"dropping-particle":"","family":"Tsybin","given":"Yury O.","non-dropping-particle":"","parse-names":false,"suffix":""},{"dropping-particle":"","family":"Loo","given":"Joseph A.","non-dropping-particle":"","parse-names":false,"suffix":""},{"dropping-particle":"","family":"Ge","given":"Ying","non-dropping-particle":"","parse-names":false,"suffix":""},{"dropping-particle":"","family":"Kelleher","given":"Neil L.","non-dropping-particle":"","parse-names":false,"suffix":""},{"dropping-particle":"","family":"Agar","given":"Jeffrey N.","non-dropping-particle":"","parse-names":false,"suffix":""}],"container-title":"Nature Methods 2019 16:7","id":"ITEM-2","issue":"7","issued":{"date-parts":[["2019","6","27"]]},"page":"587-594","publisher":"Nature Publishing Group","title":"Best practices and benchmarks for intact protein analysis for top-down mass spectrometry","type":"article-journal","volume":"16"},"uris":["http://www.mendeley.com/documents/?uuid=c084d30d-7b31-4910-9fbb-4b8fa401c035"]},{"id":"ITEM-3","itemData":{"DOI":"10.1007/s13361-014-0874-3","ISSN":"1044-0305","PMID":"24700121","abstract":"Over the last two decades, native mass spectrometry (MS) has emerged as a valuable tool to study intact proteins and noncovalent protein complexes. Studied experimental systems range from small-molecule (drug)-protein interactions, to nanomachineries such as the proteasome and ribosome, to even virus assembly. In native MS, ions attain high m/z values, requiring special mass analyzers for their detection. Depending on the particular mass analyzer used, instrumental mass resolution does often decrease at higher m/z but can still be above a couple of thousand at m/z 5000. However, the mass resolving power obtained on charge states of protein complexes in this m/z region is experimentally found to remain well below the inherent instrument resolution of the mass analyzers employed. Here, we inquire into reasons for this discrepancy and ask how native MS would benefit from higher instrumental mass resolution. To answer this question, we discuss advantages and shortcomings of mass analyzers used to study intact biomolecules and biomolecular complexes in their native state, and we review which other factors determine mass resolving power in native MS analyses. Recent examples from the literature are given to illustrate the current status and limitations. [Figure not available: see fulltext.] © 2014 American Society for Mass Spectrometry.","author":[{"dropping-particle":"","family":"Lössl","given":"Philip","non-dropping-particle":"","parse-names":false,"suffix":""},{"dropping-particle":"","family":"Snijder","given":"Joost","non-dropping-particle":"","parse-names":false,"suffix":""},{"dropping-particle":"","family":"Heck","given":"Albert J. R.","non-dropping-particle":"","parse-names":false,"suffix":""}],"container-title":"Journal of the American Society for Mass Spectrometry","id":"ITEM-3","issue":"6","issued":{"date-parts":[["2014","6","1"]]},"page":"906-917","publisher":"J Am Soc Mass Spectrom","title":"Boundaries of Mass Resolution in Native Mass Spectrometry","type":"article-journal","volume":"25"},"uris":["http://www.mendeley.com/documents/?uuid=6644610f-50bd-37e7-be0c-9f90a4259a47"]}],"mendeley":{"formattedCitation":"\\cite{Tamara2021High-Resolution Native Mass Spectrometry.|||Donnelly2019Best practices and benchmarks for intact protein analysis for top-down mass spectrometry|||Lössl2014Boundaries of Mass Resolution in Native Mass Spectrometry}","plainTextFormattedCitation":"\\cite{Tamara2021High-Resolution Native Mass Spectrometry.|||Donnelly2019Best practices and benchmarks for intact protein analysis for top-down mass spectrometry|||Lössl2014Boundaries of Mass Resolution in Native Mass Spectrometry}","previouslyFormattedCitation":"&lt;sup&gt;28,70,71&lt;/sup&gt;"},"properties":{"noteIndex":0},"schema":"https://github.com/citation-style-language/schema/raw/master/csl-citation.json"}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\cite{Tamara2021High-Resolution Native Mass Spectrometry.|||Donnelly2019Best practices and benchmarks for intact protein analysis for top-down mass spectrometry|||Lössl2014Boundaries of Mass Resolution in Native Mass Spectrometry}</w:t>
      </w:r>
      <w:r w:rsidRPr="00FE7E79">
        <w:rPr>
          <w:rStyle w:val="FootnoteReference"/>
          <w:rFonts w:ascii="Calibri" w:eastAsia="Calibri" w:hAnsi="Calibri" w:cs="Calibri"/>
        </w:rPr>
        <w:fldChar w:fldCharType="end"/>
      </w:r>
      <w:r w:rsidRPr="00FE7E79">
        <w:rPr>
          <w:rFonts w:eastAsia="Calibri"/>
        </w:rPr>
        <w:t xml:space="preserve"> In addition, full sequence coverage is generally unattainable for intact proteins with masses above 20 kDa. These factors</w:t>
      </w:r>
      <w:r w:rsidRPr="00FE7E79" w:rsidDel="00322FE1">
        <w:rPr>
          <w:rFonts w:eastAsia="Calibri"/>
        </w:rPr>
        <w:t xml:space="preserve"> </w:t>
      </w:r>
      <w:r w:rsidRPr="00FE7E79">
        <w:rPr>
          <w:rFonts w:eastAsia="Calibri"/>
        </w:rPr>
        <w:t xml:space="preserve">have significantly held back the implementation of protein-centric MS for </w:t>
      </w:r>
      <w:del w:id="203" w:author="Graaf, S.C. de (Bastiaan)" w:date="2023-03-16T00:05:00Z">
        <w:r w:rsidR="00105923" w:rsidDel="00DC1750">
          <w:rPr>
            <w:rFonts w:eastAsia="Calibri"/>
            <w:i/>
            <w:iCs/>
          </w:rPr>
          <w:delText>\emph{</w:delText>
        </w:r>
        <w:r w:rsidR="003A28B2" w:rsidDel="00DC1750">
          <w:rPr>
            <w:rFonts w:eastAsia="Calibri"/>
            <w:i/>
            <w:iCs/>
          </w:rPr>
          <w:delText>de novo}</w:delText>
        </w:r>
      </w:del>
      <w:ins w:id="204" w:author="Graaf, S.C. de (Bastiaan)" w:date="2023-03-16T00:05:00Z">
        <w:r w:rsidR="00DC1750" w:rsidRPr="00DC1750">
          <w:rPr>
            <w:rFonts w:eastAsia="Calibri"/>
            <w:iCs/>
          </w:rPr>
          <w:t>\</w:t>
        </w:r>
        <w:proofErr w:type="gramStart"/>
        <w:r w:rsidR="00DC1750" w:rsidRPr="00DC1750">
          <w:rPr>
            <w:rFonts w:eastAsia="Calibri"/>
            <w:iCs/>
          </w:rPr>
          <w:t>emph{</w:t>
        </w:r>
        <w:proofErr w:type="gramEnd"/>
        <w:r w:rsidR="00DC1750" w:rsidRPr="00DC1750">
          <w:rPr>
            <w:rFonts w:eastAsia="Calibri"/>
            <w:iCs/>
          </w:rPr>
          <w:t>de novo}</w:t>
        </w:r>
      </w:ins>
      <w:r w:rsidRPr="00FE7E79">
        <w:rPr>
          <w:rFonts w:eastAsia="Calibri"/>
        </w:rPr>
        <w:t xml:space="preserve"> </w:t>
      </w:r>
      <w:r w:rsidRPr="00FE7E79">
        <w:rPr>
          <w:rFonts w:eastAsia="Calibri"/>
        </w:rPr>
        <w:lastRenderedPageBreak/>
        <w:t>sequencing of antibodies. However, more recently, several advances in the field resulted in relatively high sequence coverages, reported for recombinant mAbs with available reference sequences.</w:t>
      </w:r>
      <w:r w:rsidRPr="00FE7E79">
        <w:rPr>
          <w:rStyle w:val="FootnoteReference"/>
          <w:rFonts w:ascii="Calibri" w:eastAsia="Calibri" w:hAnsi="Calibri" w:cs="Calibri"/>
        </w:rPr>
        <w:fldChar w:fldCharType="begin" w:fldLock="1"/>
      </w:r>
      <w:r w:rsidR="000A2B0E">
        <w:rPr>
          <w:rFonts w:eastAsia="Calibri"/>
        </w:rPr>
        <w:instrText xml:space="preserve">ADDIN CSL_CITATION {"citationItems":[{"id":"ITEM-1","itemData":{"DOI":"10.1021/ac4036857","ISSN":"0003-2700","PMID":"24588056","abstract":"The rapid growth of approved biotherapeutics, e.g., monoclonal antibodies or immunoglobulins G (IgGs), demands improved techniques for their quality control. Traditionally, proteolysis-based bottom-up mass spectrometry (MS) has been employed. However, the long, multistep sample preparation protocols required for bottom-up MS are known to potentially introduce artifacts in the original sample. For this reason, a top-down MS approach would be preferable. The current performance of top-down MS of intact monoclonal IgGs, though, enables reaching only up to </w:instrText>
      </w:r>
      <w:r w:rsidR="000A2B0E">
        <w:rPr>
          <w:rFonts w:ascii="Cambria Math" w:eastAsia="Calibri" w:hAnsi="Cambria Math" w:cs="Cambria Math"/>
        </w:rPr>
        <w:instrText>∼</w:instrText>
      </w:r>
      <w:r w:rsidR="000A2B0E">
        <w:rPr>
          <w:rFonts w:eastAsia="Calibri"/>
        </w:rPr>
        <w:instrText xml:space="preserve">30% sequence coverage, with incomplete sequencing of the complementarity determining regions which are fundamental for IgG's antigen binding. Here, we describe a middle-down MS protocol based on the use of immunoglobulin G-degrading enzyme of Streptococcus pyogenes (IdeS), which is capable of digesting IgGs in only 30 min. After chemical reduction, the obtained </w:instrText>
      </w:r>
      <w:r w:rsidR="000A2B0E">
        <w:rPr>
          <w:rFonts w:ascii="Cambria Math" w:eastAsia="Calibri" w:hAnsi="Cambria Math" w:cs="Cambria Math"/>
        </w:rPr>
        <w:instrText>∼</w:instrText>
      </w:r>
      <w:r w:rsidR="000A2B0E">
        <w:rPr>
          <w:rFonts w:eastAsia="Calibri"/>
        </w:rPr>
        <w:instrText xml:space="preserve">25 kDa proteolytic fragments were analyzed by reversed phase liquid chromatography (LC) coupled online with an electron transfer dissociation (ETD)-enabled hybrid Orbitrap Fourier transform mass spectrometer (Orbitrap Elite FTMS). Upon optimization of ETD and product ion transfer parameters, results show that up to </w:instrText>
      </w:r>
      <w:r w:rsidR="000A2B0E">
        <w:rPr>
          <w:rFonts w:ascii="Cambria Math" w:eastAsia="Calibri" w:hAnsi="Cambria Math" w:cs="Cambria Math"/>
        </w:rPr>
        <w:instrText>∼</w:instrText>
      </w:r>
      <w:r w:rsidR="000A2B0E">
        <w:rPr>
          <w:rFonts w:eastAsia="Calibri"/>
        </w:rPr>
        <w:instrText xml:space="preserve">50% sequence coverage for selected IgG fragments is reached in a single LC run and up to </w:instrText>
      </w:r>
      <w:r w:rsidR="000A2B0E">
        <w:rPr>
          <w:rFonts w:ascii="Cambria Math" w:eastAsia="Calibri" w:hAnsi="Cambria Math" w:cs="Cambria Math"/>
        </w:rPr>
        <w:instrText>∼</w:instrText>
      </w:r>
      <w:r w:rsidR="000A2B0E">
        <w:rPr>
          <w:rFonts w:eastAsia="Calibri"/>
        </w:rPr>
        <w:instrText>70% when data obtained by distinct LC−MS runs are averaged. Importantly, we demonstrate the potential of this middle-down approach in the identification of oxidized methionine residues. The described approach shows a particular potential for the analysis of IgG mixtures.","author":[{"dropping-particle":"","family":"Fornelli","given":"Luca","non-dropping-particle":"","parse-names":false,"suffix":""},{"dropping-particle":"","family":"Ayoub","given":"Daniel","non-dropping-particle":"","parse-names":false,"suffix":""},{"dropping-particle":"","family":"Aizikov","given":"Konstantin","non-dropping-particle":"","parse-names":false,"suffix":""},{"dropping-particle":"","family":"Beck","given":"Alain","non-dropping-particle":"","parse-names":false,"suffix":""},{"dropping-particle":"","family":"Tsybin","given":"Yury O","non-dropping-particle":"","parse-names":false,"suffix":""}],"container-title":"Analytical Chemistry","id":"ITEM-1","issue":"6","issued":{"date-parts":[["2014","3","18"]]},"page":"3005-3012","title":"Middle-Down Analysis of Monoclonal Antibodies with Electron Transfer Dissociation Orbitrap Fourier Transform Mass Spectrometry","type":"article-journal","volume":"86"},"uris":["http://www.mendeley.com/documents/?uuid=848357f2-e868-426d-85eb-01e4d91eeee2"]},{"id":"ITEM-2","itemData":{"DOI":"10.1021/ac303525n","ISSN":"1520-6882","PMID":"23551206","abstract":"Top-down electron capture dissociation (ECD) Fourier transform ion cyclotron resonance (FTICR) mass spectrometry was performed for structural analysis of an intact monoclonal antibody (IgG1kappa (κ) isotype, ~148 kDa). Simultaneous ECD for all charge states (42+ to 58+) generates more extensive cleavages than ECD for an isolated single charge state. The cleavages are mainly localized in the variable domains of both heavy and light chains, the respective regions between the variable and constant domains in both chains, the region between heavy-chain constant domains CH2 and CH3, and the disulfide bond (S-S)-linked heavy-chain constant domain CH3. The light chain yields mainly N-terminal fragment ions due to the protection of the interchain disulfide bond between light and heavy chain, and limited cleavage sites are observed in the variable domains for each chain, where the S-S spans the polypeptide backbone. Only a few cleavages in the S-S-linked light-chain constant domain, hinge region, and heavy-chain constant domains CH1 and CH2 are observed, leaving glycosylation uncharacterized. Top-down ECD with a custom-built 9.4 T FTICR mass spectrometer provides more extensive sequence coverage for structural characterization of IgG1κ than does top-down collision-induced dissociation (CID) and electron transfer dissociation (ETD) with hybrid quadrupole time-of-flight instruments and comparable sequence coverage for top-down ETD with orbitrap mass analyzers.","author":[{"dropping-particle":"","family":"Mao","given":"Yuan","non-dropping-particle":"","parse-names":false,"suffix":""},{"dropping-particle":"","family":"Valeja","given":"Santosh G","non-dropping-particle":"","parse-names":false,"suffix":""},{"dropping-particle":"","family":"Rouse","given":"Jason C","non-dropping-particle":"","parse-names":false,"suffix":""},{"dropping-particle":"","family":"Hendrickson","given":"Christopher L","non-dropping-particle":"","parse-names":false,"suffix":""},{"dropping-particle":"","family":"Marshall","given":"Alan G","non-dropping-particle":"","parse-names":false,"suffix":""}],"container-title":"Analytical chemistry","id":"ITEM-2","issue":"9","issued":{"date-parts":[["2013","5","7"]]},"page":"4239-4246","publisher":"American Chemical Society","title":"Top-down structural analysis of an intact monoclonal antibody by electron capture dissociation-Fourier transform ion cyclotron resonance-mass spectrometry.","type":"article-journal","volume":"85"},"uris":["http://www.mendeley.com/documents/?uuid=cbc9d545-e3d2-4a22-b1ba-4c229bf5064c"]},{"id":"ITEM-3","itemData":{"DOI":"10.1021/ac201293m","ISBN":"1520-6882 (Electronic)\\r0003-2700 (Linking)","ISSN":"0003-2700","PMID":"22017162","abstract":"Improving qualitative and quantitative characterization of monoclonal antibodies is essential, because of their increasing popularity as therapeutic drug targets. Electron transfer dissociation (ETD)-based top-down mass spectrometry (MS) is the method of choice for in-depth characterization of post-translationally modified large peptides, small- and medium-sized proteins, and noncovalent protein complexes. Here, we describe the performance of ETD-based top-down mass spectrometry for structural analysis of intact 150 kDa monoclonal antibodies, immunoglobulins G (IgGs). Simultaneous mass analysis of intact IgGs as well as a complex mixture of ETD product ions at sufficiently high resolution and mass accuracy in a wide m/z range became possible because of recent advances in state-of-the-art time-of-flight (TOF) mass spectrometry. High-resolution ETD TOF MS performed on IgG1-kappa from murine myeloma cells and human anti-Rhesus D IgG1 resulted in extensive sequence coverage of both light and heavy chains of IgGs and revealed information on their variable domains. Results are superior and complementary to those previously generated by collision-induced dissociation. However, numerous disulfide bonds drastically reduce the efficiency of top-down ETD fragmentation within the protected sequence regions, leaving glycosylation uncharacterized. Further increases in the experiment sensitivity and improvement of ion activation before and after ETD reaction are needed to target S-S bond-protected sequence regions and post-translational modifications.","author":[{"dropping-particle":"","family":"Tsybin","given":"Yury O","non-dropping-particle":"","parse-names":false,"suffix":""},{"dropping-particle":"","family":"Fornelli","given":"Luca","non-dropping-particle":"","parse-names":false,"suffix":""},{"dropping-particle":"","family":"Stoermer","given":"Carsten","non-dropping-particle":"","parse-names":false,"suffix":""},{"dropping-particle":"","family":"Luebeck","given":"Markus","non-dropping-particle":"","parse-names":false,"suffix":""},{"dropping-particle":"","family":"Parra","given":"Julien","non-dropping-particle":"","parse-names":false,"suffix":""},{"dropping-particle":"","family":"Nallet","given":"Sophie","non-dropping-particle":"","parse-names":false,"suffix":""},{"dropping-particle":"","family":"Wurm","given":"Florian M","non-dropping-particle":"","parse-names":false,"suffix":""},{"dropping-particle":"","family":"Hartmer","given":"Ralf","non-dropping-particle":"","parse-names":false,"suffix":""}],"container-title":"Analytical Chemistry","id":"ITEM-3","issue":"23","issued":{"date-parts":[["2011","12","1"]]},"page":"8919-8927","title":"Structural Analysis of Intact Monoclonal Antibodies by Electron Transfer Dissociation Mass Spectrometry","type":"article-journal","volume":"83"},"uris":["http://www.mendeley.com/documents/?uuid=2ba4cb43-695d-4b39-8783-7070c396fd16"]},{"id":"ITEM-4","itemData":{"DOI":"10.1080/19420862.2015.1128607","ISSN":"1942-0862","PMID":"26760197","abstract":"The regulatory bodies request full sequence data assessment both for innovator and biosimilar monoclonal antibodies (mAbs). Full sequence coverage is typically used to verify the integrity of the analytical data obtained following the combination of multiple LC-MS/MS datasets from orthogonal protease digests (so called “bottom-up” approaches). Top-down or middle-down mass spectrometric approaches have the potential to minimize artifacts, reduce overall analysis time and provide orthogonality to this traditional approach. In this work we report a new combined approach involving middle-up LC-QTOF and middle-down LC-MALDI in-source decay (ISD) mass spectrometry. This was applied to cetuximab, panitumumab and natalizumab, selected as representative US Food and Drug Administration- and European Medicines Agency-approved mAbs. The goal was to unambiguously confirm their reference sequences and examine the general applicability of this approach. Furthermore, a new measure for assessing the integrity and validity of results from middle-down approaches is introduced – the “Sequence Validation Percentage.” Full sequence data assessment of the 3 antibodies was achieved enabling all 3 sequences to be fully validated by a combination of middle-up molecular weight determination and middle-down protein sequencing. Three errors in the reference amino acid sequence of natalizumab, causing a cumulative mass shift of only –2 Da in the natalizumab Fd domain, were corrected as a result of this work.","author":[{"dropping-particle":"","family":"Resemann","given":"Anja","non-dropping-particle":"","parse-names":false,"suffix":""},{"dropping-particle":"","family":"Jabs","given":"Wolfgang","non-dropping-particle":"","parse-names":false,"suffix":""},{"dropping-particle":"","family":"Wiechmann","given":"Anja","non-dropping-particle":"","parse-names":false,"suffix":""},{"dropping-particle":"","family":"Wagner","given":"Elsa","non-dropping-particle":"","parse-names":false,"suffix":""},{"dropping-particle":"","family":"Colas","given":"Olivier","non-dropping-particle":"","parse-names":false,"suffix":""},{"dropping-particle":"","family":"Evers","given":"Waltraud","non-dropping-particle":"","parse-names":false,"suffix":""},{"dropping-particle":"","family":"Belau","given":"Eckhard","non-dropping-particle":"","parse-names":false,"suffix":""},{"dropping-particle":"","family":"Vorwerg","given":"Lars","non-dropping-particle":"","parse-names":false,"suffix":""},{"dropping-particle":"","family":"Evans","given":"Catherine","non-dropping-particle":"","parse-names":false,"suffix":""},{"dropping-particle":"","family":"Beck","given":"Alain","non-dropping-particle":"","parse-names":false,"suffix":""},{"dropping-particle":"","family":"Suckau","given":"Detlev","non-dropping-particle":"","parse-names":false,"suffix":""}],"container-title":"mAbs","id":"ITEM-4","issue":"2","issued":{"date-parts":[["2016","2","17"]]},"page":"318-330","publisher":"Taylor and Francis Inc.","title":"Full validation of therapeutic antibody sequences by middle-up mass measurements and middle-down protein sequencing","type":"article-journal","volume":"8"},"uris":["http://www.mendeley.com/documents/?uuid=3dedf257-0d67-382b-b10c-29895de1af1b"]}],"mendeley":{"formattedCitation":"\\cite{Fornelli2014Middle-Down Analysis of Monoclonal Antibodies with Electron Transfer Dissociation Orbitrap Fourier Transform Mass Spectrometry|||Mao2013Top-down structural analysis of an intact monoclonal antibody by electron capture dissociation-Fourier transform ion cyclotron resonance-mass spectrometry.|||Tsybin2011Structural Analysis of Intact Monoclonal Antibodies by Electron Transfer Dissociation Mass Spectrometry|||Resemann2016Full validation of therapeutic antibody sequences by middle-up mass measurements and middle-down protein sequencing}","plainTextFormattedCitation":"\\cite{Fornelli2014Middle-Down Analysis of Monoclonal Antibodies with Electron Transfer Dissociation Orbitrap Fourier Transform Mass Spectrometry|||Mao2013Top-down structural analysis of an intact monoclonal antibody by electron capture dissociation-Fourier transform ion cyclotron resonance-mass spectrometry.|||Tsybin2011Structural Analysis of Intact Monoclonal Antibodies by Electron Transfer Dissociation Mass Spectrometry|||Resemann2016Full validation of therapeutic antibody sequences by middle-up mass measurements and middle-down protein sequencing}","previouslyFormattedCitation":"&lt;sup&gt;34,72–74&lt;/sup&gt;"},"properties":{"noteIndex":0},"schema":"https://github.com/citation-style-language/schema/raw/master/csl-citation.json"}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\cite{Fornelli2014Middle-Down Analysis of Monoclonal Antibodies with Electron Transfer Dissociation Orbitrap Fourier Transform Mass Spectrometry|||Mao2013Top-down structural analysis of an intact monoclonal antibody by electron capture dissociation-Fourier transform ion cyclotron resonance-mass spectrometry.|||Tsybin2011Structural Analysis of Intact Monoclonal Antibodies by Electron Transfer Dissociation Mass Spectrometry|||Resemann2016Full validation of therapeutic antibody sequences by middle-up mass measurements and middle-down protein sequencing}</w:t>
      </w:r>
      <w:r w:rsidRPr="00FE7E79">
        <w:rPr>
          <w:rStyle w:val="FootnoteReference"/>
          <w:rFonts w:ascii="Calibri" w:eastAsia="Calibri" w:hAnsi="Calibri" w:cs="Calibri"/>
        </w:rPr>
        <w:fldChar w:fldCharType="end"/>
      </w:r>
      <w:r w:rsidRPr="00FE7E79">
        <w:rPr>
          <w:rFonts w:eastAsia="Calibri"/>
        </w:rPr>
        <w:t xml:space="preserve"> Protein-centric approaches, termed TD</w:t>
      </w:r>
      <w:r w:rsidR="00256EC0" w:rsidRPr="00FE7E79">
        <w:rPr>
          <w:rFonts w:eastAsia="Calibri"/>
        </w:rPr>
        <w:t xml:space="preserve"> MS</w:t>
      </w:r>
      <w:r w:rsidR="00E17116" w:rsidRPr="00FE7E79">
        <w:rPr>
          <w:rFonts w:eastAsia="Calibri"/>
        </w:rPr>
        <w:t>,</w:t>
      </w:r>
      <w:r w:rsidRPr="00FE7E79">
        <w:rPr>
          <w:rFonts w:eastAsia="Calibri"/>
        </w:rPr>
        <w:fldChar w:fldCharType="begin" w:fldLock="1"/>
      </w:r>
      <w:r w:rsidR="000A2B0E">
        <w:rPr>
          <w:rFonts w:eastAsia="Calibri"/>
        </w:rPr>
        <w:instrText>ADDIN CSL_CITATION {"citationItems":[{"id":"ITEM-1","itemData":{"DOI":"10.1146/annurev-anchem-071015-041550","ISBN":"0710150415","ISSN":"1936-1327","PMID":"27306313","abstract":"From a molecular perspective, enactors of function in biology are intact proteins that can be variably modified at the genetic, transcriptional, or post-translational level. Over the past 30 years, mass spectrometry (MS) has become a powerful method for the analysis of proteomes. Prevailing bottom-up proteomics operates at the level of the peptide, leading to issues with protein inference, connectivity, and incomplete sequence/modification information. Top-down proteomics (TDP), alternatively, applies MS at the proteoform level to analyze intact proteins with diverse sources of intramolecular complexity preserved during analysis. Fortunately, advances in prefractionation workflows, MS instrumentation, and dissociation methods for whole-protein ions have helped TDP emerge as an accessible and potentially disruptive modality with increasingly translational value. In this review, we discuss technical and conceptual advances in TDP, along with the growing power of proteoform-resolved measurements in clinical and translational research.","author":[{"dropping-particle":"","family":"Toby","given":"Timothy K.","non-dropping-particle":"","parse-names":false,"suffix":""},{"dropping-particle":"","family":"Fornelli","given":"Luca","non-dropping-particle":"","parse-names":false,"suffix":""},{"dropping-particle":"","family":"Kelleher","given":"Neil L.","non-dropping-particle":"","parse-names":false,"suffix":""}],"container-title":"Annual Review of Analytical Chemistry","id":"ITEM-1","issue":"1","issued":{"date-parts":[["2016","6","12"]]},"page":"499-519","title":"Progress in Top-Down Proteomics and the Analysis of Proteoforms","type":"article-journal","volume":"9"},"uris":["http://www.mendeley.com/documents/?uuid=b0557466-ba4e-44e5-a211-df0e27f18050"]}],"mendeley":{"formattedCitation":"\\cite{Toby2016Progress in Top-Down Proteomics and the Analysis of Proteoforms}","plainTextFormattedCitation":"\\cite{Toby2016Progress in Top-Down Proteomics and the Analysis of Proteoforms}","previouslyFormattedCitation":"&lt;sup&gt;31&lt;/sup&gt;"},"properties":{"noteIndex":0},"schema":"https://github.com/citation-style-language/schema/raw/master/csl-citation.json"}</w:instrText>
      </w:r>
      <w:r w:rsidRPr="00FE7E79">
        <w:rPr>
          <w:rFonts w:eastAsia="Calibri"/>
        </w:rPr>
        <w:fldChar w:fldCharType="separate"/>
      </w:r>
      <w:r w:rsidR="000A2B0E" w:rsidRPr="000A2B0E">
        <w:rPr>
          <w:rFonts w:eastAsia="Calibri"/>
          <w:noProof/>
        </w:rPr>
        <w:t>\cite{Toby2016Progress in Top-Down Proteomics and the Analysis of Proteoforms}</w:t>
      </w:r>
      <w:r w:rsidRPr="00FE7E79">
        <w:rPr>
          <w:rFonts w:eastAsia="Calibri"/>
        </w:rPr>
        <w:fldChar w:fldCharType="end"/>
      </w:r>
      <w:r w:rsidRPr="00FE7E79">
        <w:rPr>
          <w:rFonts w:eastAsia="Calibri"/>
        </w:rPr>
        <w:t xml:space="preserve"> can provide additional valuable information, including the mass of the intact antibody</w:t>
      </w:r>
      <w:r w:rsidR="00E17116" w:rsidRPr="00FE7E79">
        <w:rPr>
          <w:rFonts w:eastAsia="Calibri"/>
        </w:rPr>
        <w:t>,</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{"citationItems":[{"id":"ITEM-1","itemData":{"DOI":"10.1038/s41592-019-0457-0","ISSN":"1548-7105","PMID":"31249407","abstract":"One gene can give rise to many functionally distinct proteoforms, each of which has a characteristic molecular mass. Top-down mass spectrometry enables the analysis of intact proteins and proteoforms. Here members of the Consortium for Top-Down Proteomics provide a decision tree that guides researchers to robust protocols for mass analysis of intact proteins (antibodies, membrane proteins and others) from mixtures of varying complexity. We also present cross-platform analytical benchmarks using a protein standard sample, to allow users to gauge their proficiency. The Consortium for Top-Down Proteomics presents a decision-tree-based guide to sample preparation and analysis protocols for researchers performing top-down mass-spectrometry-based analysis of intact proteins.","author":[{"dropping-particle":"","family":"Donnelly","given":"Daniel P.","non-dropping-particle":"","parse-names":false,"suffix":""},{"dropping-particle":"","family":"Rawlins","given":"Catherine M.","non-dropping-particle":"","parse-names":false,"suffix":""},{"dropping-particle":"","family":"DeHart","given":"Caroline J.","non-dropping-particle":"","parse-names":false,"suffix":""},{"dropping-particle":"","family":"Fornelli","given":"Luca","non-dropping-particle":"","parse-names":false,"suffix":""},{"dropping-particle":"","family":"Schachner","given":"Luis F.","non-dropping-particle":"","parse-names":false,"suffix":""},{"dropping-particle":"","family":"Lin","given":"Ziqing","non-dropping-particle":"","parse-names":false,"suffix":""},{"dropping-particle":"","family":"Lippens","given":"Jennifer L.","non-dropping-particle":"","parse-names":false,"suffix":""},{"dropping-particle":"","family":"Aluri","given":"Krishna C.","non-dropping-particle":"","parse-names":false,"suffix":""},{"dropping-particle":"","family":"Sarin","given":"Richa","non-dropping-particle":"","parse-names":false,"suffix":""},{"dropping-particle":"","family":"Chen","given":"Bifan","non-dropping-particle":"","parse-names":false,"suffix":""},{"dropping-particle":"","family":"Lantz","given":"Carter","non-dropping-particle":"","parse-names":false,"suffix":""},{"dropping-particle":"","family":"Jung","given":"Wonhyeuk","non-dropping-particle":"","parse-names":false,"suffix":""},{"dropping-particle":"","family":"Johnson","given":"Kendall R.","non-dropping-particle":"","parse-names":false,"suffix":""},{"dropping-particle":"","family":"Koller","given":"Antonius","non-dropping-particle":"","parse-names":false,"suffix":""},{"dropping-particle":"","family":"Wolff","given":"Jeremy J.","non-dropping-particle":"","parse-names":false,"suffix":""},{"dropping-particle":"","family":"Campuzano","given":"Iain D.G.","non-dropping-particle":"","parse-names":false,"suffix":""},{"dropping-particle":"","family":"Auclair","given":"Jared R.","non-dropping-particle":"","parse-names":false,"suffix":""},{"dropping-particle":"","family":"Ivanov","given":"Alexander R.","non-dropping-particle":"","parse-names":false,"suffix":""},{"dropping-particle":"","family":"Whitelegge","given":"Julian P.","non-dropping-particle":"","parse-names":false,"suffix":""},{"dropping-particle":"","family":"Paša-Tolić","given":"Ljiljana","non-dropping-particle":"","parse-names":false,"suffix":""},{"dropping-particle":"","family":"Chamot-Rooke","given":"Julia","non-dropping-particle":"","parse-names":false,"suffix":""},{"dropping-particle":"","family":"Danis","given":"Paul O.","non-dropping-particle":"","parse-names":false,"suffix":""},{"dropping-particle":"","family":"Smith","given":"Lloyd M.","non-dropping-particle":"","parse-names":false,"suffix":""},{"dropping-particle":"","family":"Tsybin","given":"Yury O.","non-dropping-particle":"","parse-names":false,"suffix":""},{"dropping-particle":"","family":"Loo","given":"Joseph A.","non-dropping-particle":"","parse-names":false,"suffix":""},{"dropping-particle":"","family":"Ge","given":"Ying","non-dropping-particle":"","parse-names":false,"suffix":""},{"dropping-particle":"","family":"Kelleher","given":"Neil L.","non-dropping-particle":"","parse-names":false,"suffix":""},{"dropping-particle":"","family":"Agar","given":"Jeffrey N.","non-dropping-particle":"","parse-names":false,"suffix":""}],"container-title":"Nature Methods 2019 16:7","id":"ITEM-1","issue":"7","issued":{"date-parts":[["2019","6","27"]]},"page":"587-594","publisher":"Nature Publishing Group","title":"Best practices and benchmarks for intact protein analysis for top-down mass spectrometry","type":"article-journal","volume":"16"},"uris":["http://www.mendeley.com/documents/?uuid=c084d30d-7b31-4910-9fbb-4b8fa401c035"]}],"mendeley":{"formattedCitation":"\\cite{Donnelly2019Best practices and benchmarks for intact protein analysis for top-down mass spectrometry}","plainTextFormattedCitation":"\\cite{Donnelly2019Best practices and benchmarks for intact protein analysis for top-down mass spectrometry}","previouslyFormattedCitation":"&lt;sup&gt;28&lt;/sup&gt;"},"properties":{"noteIndex":0},"schema":"https://github.com/citation-style-language/schema/raw/master/csl-citation.json"}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\cite{Donnelly2019Best practices and benchmarks for intact protein analysis for top-down mass spectrometry}</w:t>
      </w:r>
      <w:r w:rsidRPr="00FE7E79">
        <w:rPr>
          <w:rStyle w:val="FootnoteReference"/>
          <w:rFonts w:ascii="Calibri" w:eastAsia="Calibri" w:hAnsi="Calibri" w:cs="Calibri"/>
        </w:rPr>
        <w:fldChar w:fldCharType="end"/>
      </w:r>
      <w:r w:rsidRPr="00FE7E79">
        <w:rPr>
          <w:rFonts w:eastAsia="Calibri"/>
        </w:rPr>
        <w:t xml:space="preserve"> masses of the light and heavy chains, and some predictable fragment ions, which could be used as mass constraints.</w:t>
      </w:r>
      <w:r w:rsidRPr="00FE7E79">
        <w:rPr>
          <w:rStyle w:val="FootnoteReference"/>
          <w:rFonts w:ascii="Calibri" w:eastAsia="Calibri" w:hAnsi="Calibri" w:cs="Calibri"/>
        </w:rPr>
        <w:fldChar w:fldCharType="begin" w:fldLock="1"/>
      </w:r>
      <w:r w:rsidR="000A2B0E">
        <w:rPr>
          <w:rFonts w:eastAsia="Calibri"/>
        </w:rPr>
        <w:instrText xml:space="preserve">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dynamic","type":"article-journal","volume":"12"},"uris":["http://www.mendeley.com/documents/?uuid=a566a58b-ff23-3b29-bfd5-5dce88cd9a98"]},{"id":"ITEM-2","itemData":{"DOI":"10.1021/jasms.0c00461","ISSN":"1044-0305","PMID":"33570406","abstract":"Immunoglobulins A (IgA) include some of the most abundant human antibodies and play an important role in defending mucosal surfaces against pathogens. The unique structural features of the heavy chain of IgA subclasses (called IgA1 and IgA2) enable them to polymerize via the joining J-chain, resulting in IgA dimers but also higher oligomers. While secretory sIgA oligomers are dominant in milk and saliva, IgAs exist primarily as monomers in serum. No method currently allows disentangling the millions of unique IgAs potentially present in the human antibody repertoire. Obtaining unambiguous sequence reads of their hypervariable antigen-binding regions is a prerequisite for IgA identification. We here report a mass spectrometric method that uses electron capture dissociation (ECD) to produce straightforward-to-read sequence ladders of the variable parts of both the light and heavy chains of IgA1s, in particular, of the functionally critical CDR3 regions. We directly compare the native top-down ECD spectra of a heavily and heterogeneously N- and O-glycosylated anti-CD20 IgA1, the corresponding N-glycosylated anti-CD20 IgG1, and their Fab parts. We show that while featuring very different MS1 spectra, the native top-down ECD MS2 spectra of all four species are nearly identical, with cleavages occurring specifically within the CDR3 and FR4 regions of both the heavy and light chain. From the sequence-informative ECD data of an intact glycosylated IgA1, we foresee that native top-down ECD will become a valuable complementary tool for the de novo sequencing of IgA1s from milk, saliva, or serum.","author":[{"dropping-particle":"","family":"Greisch","given":"Jean-Francois","non-dropping-particle":"","parse-names":false,"suffix":""},{"dropping-particle":"","family":"Boer","given":"Maurits A.","non-dropping-particle":"den","parse-names":false,"suffix":""},{"dropping-particle":"","family":"Beurskens","given":"Frank","non-dropping-particle":"","parse-names":false,"suffix":""},{"dropping-particle":"","family":"Schuurman","given":"Janine","non-dropping-particle":"","parse-names":false,"suffix":""},{"dropping-particle":"","family":"Tamara","given":"Sem","non-dropping-particle":"","parse-names":false,"suffix":""},{"dropping-particle":"","family":"Bondt","given":"Albert","non-dropping-particle":"","parse-names":false,"suffix":""},{"dropping-particle":"","family":"Heck","given":"Albert J. R.","non-dropping-particle":"","parse-names":false,"suffix":""}],"container-title":"Journal of the American Society for Mass Spectrometry","id":"ITEM-2","issue":"6","issued":{"date-parts":[["2021","6","2"]]},"page":"1326-1335","title":"Generating Informative Sequence Tags from Antigen-Binding Regions of Heavily Glycosylated IgA1 Antibodies by Native Top-Down Electron Capture Dissociation","type":"article-journal","volume":"32"},"uris":["http://www.mendeley.com/documents/?uuid=8593d7d2-c645-4e93-9f27-99dbe02f473e"]},{"id":"ITEM-3","itemData":{"DOI":"10.1039/d0sc03438j","ISSN":"2041-6520","PMID":"33520151","abstract":"Although incredibly diverse in specificity, millions of unique Immunoglobulin G (IgG) molecules in the human antibody repertoire share most of their amino acid sequence. These constant parts of IgG do not yield any useful information in attempts to sequence antibodies de novo. Therefore, methods focusing solely on the variable regions and providing unambiguous sequence reads are strongly advantageous. We report a mass spectrometry-based method that uses electron capture dissociation (ECD) to provide straightforward-to-read sequence ladders for the variable parts of both the light and heavy chains, with a preference for the functionally important CDR3. We optimized this method on the therapeutic antibody Trastuzumab and demonstrate its applicability on two monoclonal quartets of the four IgG subclasses, IgG1, IgG2, IgG3 and IgG4. The method is based on proteolytically separating the variable F(ab')2 part from the conserved Fc part, whereafter the F(ab')2 portions are mass-analyzed and fragmented by ECD. Pure ECD, without additional collisional activation, leads to straightforward-to-read sequence tags covering the CDR3 of both the light and heavy chains. Using molecular modelling and structural analysis, we discuss and explain this selective fragmentation behavior and describe how structural features of the different IgG subclasses lead to distinct fragmentation patterns. Overall, we foresee that pure ECD on F(ab')2 or Fab molecules can become a valuable tool for the de novo sequencing of serum antibodies.","author":[{"dropping-particle":"","family":"Boer","given":"Maurits A.","non-dropping-particle":"den","parse-names":false,"suffix":""},{"dropping-particle":"","family":"Greisch","given":"Jean-Francois","non-dropping-particle":"","parse-names":false,"suffix":""},{"dropping-particle":"","family":"Tamara","given":"Sem","non-dropping-particle":"","parse-names":false,"suffix":""},{"dropping-particle":"","family":"Bondt","given":"Albert","non-dropping-particle":"","parse-names":false,"suffix":""},{"dropping-particle":"","family":"Heck","given":"Albert J. R.","non-dropping-particle":"","parse-names":false,"suffix":""}],"container-title":"Chemical science","id":"ITEM-3","issue":"43","issued":{"date-parts":[["2020","11","21"]]},"page":"11886-11896","publisher":"Royal Society of Chemistry","title":"Selectivity over coverage in de novo sequencing of IgGs.","type":"article-journal","volume":"11"},"uris":["http://www.mendeley.com/documents/?uuid=1d6a8883-c3c7-4e9a-90a8-0bff9597ac6d"]},{"id":"ITEM-4","itemData":{"DOI":"10.1021/acs.analchem.1c03740","ISSN":"0003-2700","PMID":"34813704","abstract":"Native top-down mass spectrometry (MS) is gaining traction for the analysis and sequencing of intact proteins and protein assemblies, giving access to their mass and composition, as well as sequence information useful for identification. Herein, we extend and apply native top-down MS, using electron capture dissociation, to two submillion Da IgM-and IgG-based oligomeric immunoglobulins. Despite structural similarities , these two systems are quite different. The </w:instrText>
      </w:r>
      <w:r w:rsidR="000A2B0E">
        <w:rPr>
          <w:rFonts w:ascii="Cambria Math" w:eastAsia="Calibri" w:hAnsi="Cambria Math" w:cs="Cambria Math"/>
        </w:rPr>
        <w:instrText>∼</w:instrText>
      </w:r>
      <w:r w:rsidR="000A2B0E">
        <w:rPr>
          <w:rFonts w:eastAsia="Calibri"/>
        </w:rPr>
        <w:instrText xml:space="preserve">895 kDa noncovalent IgG hexamer consists of six IgG subunits hexamerizing in solution due to three specifically engineered mutations in the Fc region, whereas the </w:instrText>
      </w:r>
      <w:r w:rsidR="000A2B0E">
        <w:rPr>
          <w:rFonts w:ascii="Cambria Math" w:eastAsia="Calibri" w:hAnsi="Cambria Math" w:cs="Cambria Math"/>
        </w:rPr>
        <w:instrText>∼</w:instrText>
      </w:r>
      <w:r w:rsidR="000A2B0E">
        <w:rPr>
          <w:rFonts w:eastAsia="Calibri"/>
        </w:rPr>
        <w:instrText>935 kDa IgM oligomer results from the covalent assembly of one joining (J) chain and 5 IgM subunits into an asymmetric \"pentamer\" stabilized by interchain disulfide bridges. Notwithstanding their size, structural differences, and complexity, we observe that their top-down electron capture dissociation spectra are quite similar and straightforward to interpret, specifically providing informative sequence tags covering the highly variable CDR3s and FR4s of the Ig subunits they contain. Moreover, we show that the electron capture dissociation fragmentation spectra of immunoglobulin oligomers are essentially identical to those obtained for their respective monomers. Demonstrated for recombinantly produced systems, the approach described here opens up new prospects for the characterization and identification of IgMs circulating in plasma, which is important since IgMs play a critical role in the early immune response to pathogens such as viruses and bacteria.","author":[{"dropping-particle":"","family":"Greisch","given":"Jean-Francois","non-dropping-particle":"","parse-names":false,"suffix":""},{"dropping-particle":"","family":"Boer","given":"Maurits A.","non-dropping-particle":"den","parse-names":false,"suffix":""},{"dropping-particle":"","family":"Lai","given":"Szu-Hsueh","non-dropping-particle":"","parse-names":false,"suffix":""},{"dropping-particle":"","family":"Gallagher","given":"Kelly","non-dropping-particle":"","parse-names":false,"suffix":""},{"dropping-particle":"","family":"Bondt","given":"Albert","non-dropping-particle":"","parse-names":false,"suffix":""},{"dropping-particle":"","family":"Commandeur","given":"Jan","non-dropping-particle":"","parse-names":false,"suffix":""},{"dropping-particle":"","family":"Heck","given":"Albert J.R.","non-dropping-particle":"","parse-names":false,"suffix":""}],"container-title":"Analytical Chemistry","id":"ITEM-4","issue":"48","issued":{"date-parts":[["2021","12","7"]]},"page":"16068-16075","title":"Extending Native Top-Down Electron Capture Dissociation to MDa Immunoglobulin Complexes Provides Useful Sequence Tags Covering Their Critical Variable Complementarity-Determining Regions","type":"article-journal","volume":"93"},"uris":["http://www.mendeley.com/documents/?uuid=7f5732c2-4361-3bf3-bb7a-c10626c319d3"]},{"id":"ITEM-5","itemData":{"DOI":"10.1021/jasms.0c00036","ISSN":"1044-0305","PMID":"32812765","abstract":"The Consortium for Top-Down Proteomics (www.topdownproteomics.org) launched the present study to assess the current state of top-down mass spectrometry (TD MS) and middle-down mass spectrometry (MD MS) for characterizing monoclonal antibody (mAb) primary structures, including their modifications. To meet the needs of the rapidly growing therapeutic antibody market, it is important to develop analytical strategies to characterize the heterogeneity of a therapeutic product's primary structure accurately and reproducibly. The major objective of the present study is to determine whether current TD/MD MS technologies and protocols can add value to the more commonly employed bottom-up (BU) approaches with regard to confirming protein integrity, sequencing variable domains, avoiding artifacts, and revealing modifications and their locations. We also aim to gather information on the common TD/MD MS methods and practices in the field. A panel of three mAbs was selected and centrally provided to 20 laboratories worldwide for the analysis: Sigma mAb standard (SiLuLite), NIST mAb standard, and the therapeutic mAb Herceptin (trastuzumab). Various MS instrument platforms and ion dissociation techniques were employed. The present study confirms that TD/MD MS tools are available in laboratories worldwide and provide complementary information to the BU approach that can be crucial for comprehensive mAb characterization. The current limitations, as well as possible solutions to overcome them, are also outlined. A primary limitation revealed by the results of the present study is that the expert knowledge in both experiment and data analysis is indispensable to practice TD/MD MS.","author":[{"dropping-particle":"","family":"Srzentić","given":"Kristina","non-dropping-particle":"","parse-names":false,"suffix":""},{"dropping-particle":"","family":"Fornelli","given":"Luca","non-dropping-particle":"","parse-names":false,"suffix":""},{"dropping-particle":"","family":"Tsybin","given":"Yury O.","non-dropping-particle":"","parse-names":false,"suffix":""},{"dropping-particle":"","family":"Loo","given":"Joseph A.","non-dropping-particle":"","parse-names":false,"suffix":""},{"dropping-particle":"","family":"Seckler","given":"Henrique","non-dropping-particle":"","parse-names":false,"suffix":""},{"dropping-particle":"","family":"Agar","given":"Jeffrey N.","non-dropping-particle":"","parse-names":false,"suffix":""},{"dropping-particle":"","family":"Anderson","given":"Lissa C.","non-dropping-particle":"","parse-names":false,"suffix":""},{"dropping-particle":"","family":"Bai","given":"Dina L.","non-dropping-particle":"","parse-names":false,"suffix":""},{"dropping-particle":"","family":"Beck","given":"Alain","non-dropping-particle":"","parse-names":false,"suffix":""},{"dropping-particle":"","family":"Brodbelt","given":"Jennifer S.","non-dropping-particle":"","parse-names":false,"suffix":""},{"dropping-particle":"","family":"Burgt","given":"Yuri E. M.","non-dropping-particle":"van der","parse-names":false,"suffix":""},{"dropping-particle":"","family":"Chamot-Rooke","given":"Julia","non-dropping-particle":"","parse-names":false,"suffix":""},{"dropping-particle":"","family":"Chatterjee","given":"Sneha","non-dropping-particle":"","parse-names":false,"suffix":""},{"dropping-particle":"","family":"Chen","given":"Yunqiu","non-dropping-particle":"","parse-names":false,"suffix":""},{"dropping-particle":"","family":"Clarke","given":"David J.","non-dropping-particle":"","parse-names":false,"suffix":""},{"dropping-particle":"","family":"Danis","given":"Paul O.","non-dropping-particle":"","parse-names":false,"suffix":""},{"dropping-particle":"","family":"Diedrich","given":"Jolene K.","non-dropping-particle":"","parse-names":false,"suffix":""},{"dropping-particle":"","family":"D’Ippolito","given":"Robert A.","non-dropping-particle":"","parse-names":false,"suffix":""},{"dropping-particle":"","family":"Dupré","given":"Mathieu","non-dropping-particle":"","parse-names":false,"suffix":""},{"dropping-particle":"","family":"Gasilova","given":"Natalia","non-dropping-particle":"","parse-names":false,"suffix":""},{"dropping-particle":"","family":"Ge","given":"Ying","non-dropping-particle":"","parse-names":false,"suffix":""},{"dropping-particle":"","family":"Goo","given":"Young Ah","non-dropping-particle":"","parse-names":false,"suffix":""},{"dropping-particle":"","family":"Goodlett","given":"David R.","non-dropping-particle":"","parse-names":false,"suffix":""},{"dropping-particle":"","family":"Greer","given":"Sylvester","non-dropping-particle":"","parse-names":false,"suffix":""},{"dropping-particle":"","family":"Haselmann","given":"Kim F.","non-dropping-particle":"","parse-names":false,"suffix":""},{"dropping-particle":"","family":"He","given":"Lidong","non-dropping-particle":"","parse-names":false,"suffix":""},{"dropping-particle":"","family":"Hendrickson","given":"Christopher L.","non-dropping-particle":"","parse-names":false,"suffix":""},{"dropping-particle":"","family":"Hinkle","given":"Joshua D.","non-dropping-particle":"","parse-names":false,"suffix":""},{"dropping-particle":"V.","family":"Holt","given":"Matthew","non-dropping-particle":"","parse-names":false,"suffix":""},{"dropping-particle":"","family":"Hughes","given":"Sam","non-dropping-particle":"","parse-names":false,"suffix":""},{"dropping-particle":"","family":"Hunt","given":"Donald F.","non-dropping-particle":"","parse-names":false,"suffix":""},{"dropping-particle":"","family":"Kelleher","given":"Neil L.","non-dropping-particle":"","parse-names":false,"suffix":""},{"dropping-particle":"","family":"Kozhinov","given":"Anton N.","non-dropping-particle":"","parse-names":false,"suffix":""},{"dropping-particle":"","family":"Lin","given":"Ziqing","non-dropping-particle":"","parse-names":false,"suffix":""},{"dropping-particle":"","family":"Malosse","given":"Christian","non-dropping-particle":"","parse-names":false,"suffix":""},{"dropping-particle":"","family":"Marshall","given":"Alan G.","non-dropping-particle":"","parse-names":false,"suffix":""},{"dropping-particle":"","family":"Menin","given":"Laure","non-dropping-particle":"","parse-names":false,"suffix":""},{"dropping-particle":"","family":"Millikin","given":"Robert J.","non-dropping-particle":"","parse-names":false,"suffix":""},{"dropping-particle":"","family":"Nagornov","given":"Konstantin O.","non-dropping-particle":"","parse-names":false,"suffix":""},{"dropping-particle":"","family":"Nicolardi","given":"Simone","non-dropping-particle":"","parse-names":false,"suffix":""},{"dropping-particle":"","family":"Paša-Tolić","given":"Ljiljana","non-dropping-particle":"","parse-names":false,"suffix":""},{"dropping-particle":"","family":"Pengelley","given":"Stuart","non-dropping-particle":"","parse-names":false,"suffix":""},{"dropping-particle":"","family":"Quebbemann","given":"Neil R.","non-dropping-particle":"","parse-names":false,"suffix":""},{"dropping-particle":"","family":"Resemann","given":"Anja","non-dropping-particle":"","parse-names":false,"suffix":""},{"dropping-particle":"","family":"Sandoval","given":"Wendy","non-dropping-particle":"","parse-names":false,"suffix":""},{"dropping-particle":"","family":"Sarin","given":"Richa","non-dropping-particle":"","parse-names":false,"suffix":""},{"dropping-particle":"","family":"Schmitt","given":"Nicholas D.","non-dropping-particle":"","parse-names":false,"suffix":""},{"dropping-particle":"","family":"Shabanowitz","given":"Jeffrey","non-dropping-particle":"","parse-names":false,"suffix":""},{"dropping-particle":"","family":"Shaw","given":"Jared B.","non-dropping-particle":"","parse-names":false,"suffix":""},{"dropping-particle":"","family":"Shortreed","given":"Michael R.","non-dropping-particle":"","parse-names":false,"suffix":""},{"dropping-particle":"","family":"Smith","given":"Lloyd M.","non-dropping-particle":"","parse-names":false,"suffix":""},{"dropping-particle":"","family":"Sobott","given":"Frank","non-dropping-particle":"","parse-names":false,"suffix":""},{"dropping-particle":"","family":"Suckau","given":"Detlev","non-dropping-particle":"","parse-names":false,"suffix":""},{"dropping-particle":"","family":"Toby","given":"Timothy","non-dropping-particle":"","parse-names":false,"suffix":""},{"dropping-particle":"","family":"Weisbrod","given":"Chad R.","non-dropping-particle":"","parse-names":false,"suffix":""},{"dropping-particle":"","family":"Wildburger","given":"Norelle C.","non-dropping-particle":"","parse-names":false,"suffix":""},{"dropping-particle":"","family":"Yates","given":"John R.","non-dropping-particle":"","parse-names":false,"suffix":""},{"dropping-particle":"","family":"Yoon","given":"Sung Hwan","non-dropping-particle":"","parse-names":false,"suffix":""},{"dropping-particle":"","family":"Young","given":"Nicolas L.","non-dropping-particle":"","parse-names":false,"suffix":""},{"dropping-particle":"","family":"Zhou","given":"Mowei","non-dropping-particle":"","parse-names":false,"suffix":""}],"container-title":"Journal of the American Society for Mass Spectrometry","id":"ITEM-5","issue":"9","issued":{"date-parts":[["2020","9","2"]]},"page":"1783-1802","title":"Interlaboratory Study for Characterizing Monoclonal Antibodies by Top-Down and Middle-Down Mass Spectrometry","type":"article-journal","volume":"31"},"uris":["http://www.mendeley.com/documents/?uuid=aa931149-d73d-3465-a07f-df336bb588e2"]}],"mendeley":{"formattedCitation":"\\cite{Bondt2021Human plasma IgG1 repertoires are simple, unique, and dynamic|||Greisch2021Generating Informative Sequence Tags from Antigen-Binding Regions of Heavily Glycosylated IgA1 Antibodies by Native Top-Down Electron Capture Dissociation|||den Boer2020Selectivity over coverage in de novo sequencing of IgGs.|||Greisch2021Extending Native Top-Down Electron Capture Dissociation to MDa Immunoglobulin Complexes Provides Useful Sequence Tags Covering Their Critical Variable Complementarity-Determining Regions|||Srzentić2020Interlaboratory Study for Characterizing Monoclonal Antibodies by Top-Down and Middle-Down Mass Spectrometry}","plainTextFormattedCitation":"\\cite{Bondt2021Human plasma IgG1 repertoires are simple, unique, and dynamic|||Greisch2021Generating Informative Sequence Tags from Antigen-Binding Regions of Heavily Glycosylated IgA1 Antibodies by Native Top-Down Electron Capture Dissociation|||den Boer2020Selectivity over coverage in de novo sequencing of IgGs.|||Greisch2021Extending Native Top-Down Electron Capture Dissociation to MDa Immunoglobulin Complexes Provides Useful Sequence Tags Covering Their Critical Variable Complementarity-Determining Regions|||Srzentić2020Interlaboratory Study for Characterizing Monoclonal Antibodies by Top-Down and Middle-Down Mass Spectrometry}","previouslyFormattedCitation":"&lt;sup&gt;18,29,75–77&lt;/sup&gt;"},"properties":{"noteIndex":0},"schema":"https://github.com/citation-style-language/schema/raw/master/csl-citation.json"}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\cite{Bondt2021Human plasma IgG1 repertoires are simple, unique, and dynamic|||Greisch2021Generating Informative Sequence Tags from Antigen-Binding Regions of Heavily Glycosylated IgA1 Antibodies by Native Top-Down Electron Capture Dissociation|||den Boer2020Selectivity over coverage in de novo sequencing of IgGs.|||Greisch2021Extending Native Top-Down Electron Capture Dissociation to MDa Immunoglobulin Complexes Provides Useful Sequence Tags Covering Their Critical Variable Complementarity-Determining Regions|||Srzentić2020Interlaboratory Study for Characterizing Monoclonal Antibodies by Top-Down and Middle-Down Mass Spectrometry}</w:t>
      </w:r>
      <w:r w:rsidRPr="00FE7E79">
        <w:rPr>
          <w:rStyle w:val="FootnoteReference"/>
          <w:rFonts w:ascii="Calibri" w:eastAsia="Calibri" w:hAnsi="Calibri" w:cs="Calibri"/>
        </w:rPr>
        <w:fldChar w:fldCharType="end"/>
      </w:r>
    </w:p>
    <w:p w14:paraId="448111F1" w14:textId="7BAC0B0E" w:rsidR="00A254A5" w:rsidRPr="00FE7E79" w:rsidRDefault="008D07BF" w:rsidP="00BA4418">
      <w:pPr>
        <w:pStyle w:val="Paragraph"/>
        <w:rPr>
          <w:rFonts w:eastAsia="Calibri"/>
        </w:rPr>
      </w:pPr>
      <w:proofErr w:type="gramStart"/>
      <w:r w:rsidRPr="00FE7E79">
        <w:rPr>
          <w:rFonts w:eastAsia="Calibri"/>
        </w:rPr>
        <w:t>Similar to</w:t>
      </w:r>
      <w:proofErr w:type="gramEnd"/>
      <w:r w:rsidRPr="00FE7E79">
        <w:rPr>
          <w:rFonts w:eastAsia="Calibri"/>
        </w:rPr>
        <w:t xml:space="preserve"> peptide-centric strategies, there is the potential to combine multiple </w:t>
      </w:r>
      <w:r w:rsidRPr="00FE7E79">
        <w:rPr>
          <w:rFonts w:eastAsia="Calibri"/>
        </w:rPr>
        <w:lastRenderedPageBreak/>
        <w:t xml:space="preserve">fragmentation techniques in TD MS to boost sequence coverage. In addition, intact </w:t>
      </w:r>
      <w:del w:id="205" w:author="Graaf, S.C. de (Bastiaan)" w:date="2023-03-24T16:35:00Z">
        <w:r w:rsidRPr="00FE7E79" w:rsidDel="00E864CE">
          <w:rPr>
            <w:rFonts w:eastAsia="Calibri"/>
          </w:rPr>
          <w:delText>A</w:delText>
        </w:r>
      </w:del>
      <w:ins w:id="206" w:author="Graaf, S.C. de (Bastiaan)" w:date="2023-03-24T16:35:00Z">
        <w:r w:rsidR="00E864CE">
          <w:rPr>
            <w:rFonts w:eastAsia="Calibri"/>
          </w:rPr>
          <w:t>antibody</w:t>
        </w:r>
      </w:ins>
      <w:del w:id="207" w:author="Graaf, S.C. de (Bastiaan)" w:date="2023-03-24T16:35:00Z">
        <w:r w:rsidRPr="00FE7E79" w:rsidDel="00E864CE">
          <w:rPr>
            <w:rFonts w:eastAsia="Calibri"/>
          </w:rPr>
          <w:delText>b</w:delText>
        </w:r>
      </w:del>
      <w:r w:rsidRPr="00FE7E79">
        <w:rPr>
          <w:rFonts w:eastAsia="Calibri"/>
        </w:rPr>
        <w:t xml:space="preserve"> sequencing can be simplified by reducing the complexity and size of the antibody through </w:t>
      </w:r>
      <w:r w:rsidR="002A78F8" w:rsidRPr="00FE7E79">
        <w:rPr>
          <w:rFonts w:eastAsia="Calibri"/>
        </w:rPr>
        <w:t>disulphide</w:t>
      </w:r>
      <w:r w:rsidRPr="00FE7E79">
        <w:rPr>
          <w:rFonts w:eastAsia="Calibri"/>
        </w:rPr>
        <w:t xml:space="preserve"> reduction or by digestion of the antibodies using specific proteases, such as IgdE (commercially termed FabALACTICA), which cleaves above the hinge region of IgG1, specifically producing 50 kDa Fab fragments</w:t>
      </w:r>
      <w:r w:rsidR="00E17116" w:rsidRPr="00FE7E79">
        <w:rPr>
          <w:rFonts w:eastAsia="Calibri"/>
        </w:rPr>
        <w:t>,</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10.1074/jbc.M115.711440","ISSN":"00219258","PMID":"26861873","author":[{"dropping-particle":"","family":"Spoerry","given":"Christian","non-dropping-particle":"","parse-names":false,"suffix":""},{"dropping-particle":"","family":"Seele","given":"Jana","non-dropping-particle":"","parse-names":false,"suffix":""},{"dropping-particle":"","family":"Valentin-Weigand","given":"Peter","non-dropping-particle":"","parse-names":false,"suffix":""},{"dropping-particle":"","family":"Baums","given":"Christoph G.","non-dropping-particle":"","parse-names":false,"suffix":""},{"dropping-particle":"","family":"Pawel-Rammingen","given":"Ulrich","non-dropping-particle":"von","parse-names":false,"suffix":""}],"container-title":"Journal of Biological Chemistry","id":"ITEM-1","issue":"15","issued":{"date-parts":[["2016","4"]]},"page":"7915-7925","publisher":"American Society for Biochemistry and Molecular Biology","title":"Identification and Characterization of IgdE, a Novel IgG-degrading Protease of Streptococcus suis with Unique Specificity for Porcine IgG","type":"article-journal","volume":"291"},"uris":["http://www.mendeley.com/documents/?uuid=40e3a121-fcad-4856-aa3a-a31d0fc98fad"]}],"mendeley":{"formattedCitation":"\\cite{Spoerry2016Identification and Characterization of IgdE, a Novel IgG-degrading Protease of Streptococcus suis with Unique Specificity for Porcine IgG}","plainTextFormattedCitation":"\\cite{Spoerry2016Identification and Characterization of IgdE, a Novel IgG-degrading Protease of Streptococcus suis with Unique Specificity for Porcine IgG}","previouslyFormattedCitation":"&lt;sup&gt;78&lt;/sup&gt;"},"properties":{"noteIndex":0},"schema":"https://github.com/citation-style-language/schema/raw/master/csl-citation.json"}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\cite{Spoerry2016Identification and Characterization of IgdE, a Novel IgG-degrading Protease of Streptococcus suis with Unique Specificity for Porcine IgG}</w:t>
      </w:r>
      <w:r w:rsidRPr="00FE7E79">
        <w:rPr>
          <w:rStyle w:val="FootnoteReference"/>
          <w:rFonts w:ascii="Calibri" w:eastAsia="Calibri" w:hAnsi="Calibri" w:cs="Calibri"/>
        </w:rPr>
        <w:fldChar w:fldCharType="end"/>
      </w:r>
      <w:r w:rsidRPr="00FE7E79">
        <w:rPr>
          <w:rFonts w:eastAsia="Calibri"/>
        </w:rPr>
        <w:t xml:space="preserve"> or IdeS (FabRICATOR), a cysteine protease that digests antibodies at a specific site below the hinge, generating F(ab’)</w:t>
      </w:r>
      <w:r w:rsidRPr="00FE7E79">
        <w:rPr>
          <w:rFonts w:eastAsia="Calibri"/>
          <w:vertAlign w:val="subscript"/>
        </w:rPr>
        <w:t>2</w:t>
      </w:r>
      <w:r w:rsidRPr="00FE7E79">
        <w:rPr>
          <w:rFonts w:eastAsia="Calibri"/>
        </w:rPr>
        <w:t xml:space="preserve"> fragments of all IgG subclasses.</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{"citationItems":[{"id":"ITEM-1","itemData":{"DOI":"10.1371/journal.pone.0001692","ISSN":"1932-6203","PMID":"18301769","abstract":"Background: IdeS, a proteinase from Streptococcus pyogenes, cleaves Immunoglobulin (Ig)G antibodies with a unique degree of specificity. Pathogenic IgG antibodies constitute an important clinical problem contributing to the pathogenesis of a number of autoimmune conditions and acute transplant rejection. To be able to effectively remove such antibodies is therefore an important clinical challenge. Methodology/Principal Findings: IdeS was found to specifically and efficiently cleave IgG in human blood in vitro (20 μg of IdeS caused a complete degradation of IgG in one ml of human whole blood in 15 minutes) and to clear IgG from the blood stream of rabbits in vivo (no IgG was detected six hours following an intravenous injection of 5 mg of IdeS) without any side effects. In a mouse model of immune thrombocytopenic purpura (ITP), polyclonal IgG antibodies against platelet surface antigens were used to induce a lethal disease. These profoundly thrombocytopenic animals were treated and cured by a single injection of IdeS. Conclusions/Significance: Novel information is provided concerning the IgG-cleaving activity of IdeS in vitro and in vivo. The highly specific and rapid elimination of IgG in vivo, the dramatic effect in a mouse model of ITP, and the lack of side effects in the treated animals, indicate that IdeS could also be used to treat IgG-driven diseases in humans. Copyright © 2008 Johansson et al.","author":[{"dropping-particle":"","family":"Johansson","given":"Björn P.","non-dropping-particle":"","parse-names":false,"suffix":""},{"dropping-particle":"","family":"Shannon","given":"Oonagh","non-dropping-particle":"","parse-names":false,"suffix":""},{"dropping-particle":"","family":"Björck","given":"Lars","non-dropping-particle":"","parse-names":false,"suffix":""}],"container-title":"PLoS ONE","editor":[{"dropping-particle":"","family":"Sollid","given":"Ludvig","non-dropping-particle":"","parse-names":false,"suffix":""}],"id":"ITEM-1","issue":"2","issued":{"date-parts":[["2008","2","27"]]},"page":"e1692","publisher":"PLoS One","title":"IdeS: A Bacterial Proteolytic Enzyme with Therapeutic Potential","type":"article-journal","volume":"3"},"uris":["http://www.mendeley.com/documents/?uuid=216a9b6a-0eff-321b-8709-167181af0d99"]}],"mendeley":{"formattedCitation":"\\cite{Johansson2008IdeS: A Bacterial Proteolytic Enzyme with Therapeutic Potential}","plainTextFormattedCitation":"\\cite{Johansson2008IdeS: A Bacterial Proteolytic Enzyme with Therapeutic Potential}","previouslyFormattedCitation":"&lt;sup&gt;33&lt;/sup&gt;"},"properties":{"noteIndex":0},"schema":"https://github.com/citation-style-language/schema/raw/master/csl-citation.json"}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\cite{Johansson2008IdeS: A Bacterial Proteolytic Enzyme with Therapeutic Potential}</w:t>
      </w:r>
      <w:r w:rsidRPr="00FE7E79">
        <w:rPr>
          <w:rStyle w:val="FootnoteReference"/>
          <w:rFonts w:ascii="Calibri" w:eastAsia="Calibri" w:hAnsi="Calibri" w:cs="Calibri"/>
        </w:rPr>
        <w:fldChar w:fldCharType="end"/>
      </w:r>
      <w:r w:rsidRPr="00FE7E79">
        <w:rPr>
          <w:rFonts w:eastAsia="Calibri"/>
        </w:rPr>
        <w:t xml:space="preserve"> Such strategies deviate from intact</w:t>
      </w:r>
      <w:r w:rsidRPr="00FE7E79" w:rsidDel="00CF5722">
        <w:rPr>
          <w:rFonts w:eastAsia="Calibri"/>
        </w:rPr>
        <w:t xml:space="preserve"> </w:t>
      </w:r>
      <w:r w:rsidRPr="00FE7E79">
        <w:rPr>
          <w:rFonts w:eastAsia="Calibri"/>
        </w:rPr>
        <w:t xml:space="preserve">protein sequencing, which resulted in the introduction of the term </w:t>
      </w:r>
      <w:r w:rsidR="001D4995" w:rsidRPr="00FE7E79">
        <w:rPr>
          <w:rFonts w:eastAsia="Calibri"/>
        </w:rPr>
        <w:t>MD</w:t>
      </w:r>
      <w:r w:rsidRPr="00FE7E79">
        <w:rPr>
          <w:rFonts w:eastAsia="Calibri"/>
        </w:rPr>
        <w:t xml:space="preserve"> MS.</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{"citationItems":[{"id":"ITEM-1","itemData":{"DOI":"10.1007/s13361-019-02201-x","ISSN":"1044-0305","PMID":"31073892","abstract":"In recent years, there has been increasing interest in top-down mass spectrometry (TDMS) approaches for protein analysis, driven both by technological advancements and efforts such as those by the multinational Consortium for Top-Down Proteomics (CTDP). Today, diverse sample preparation and ionization methods are employed to facilitate TDMS analysis of denatured and native proteins and their complexes. The goals of these studies vary, ranging from protein and proteoform identification, to determination of the binding site of a (non)covalently-bound ligand, and in some cases even with the aim to study the higher order structure of proteins and complexes. Currently, however, no widely accepted terminology exists to precisely and unambiguously distinguish between the different types of TDMS experiments that can be performed. Instead, ad hoc developed terminology is often used, which potentially complicates communication of top-down and allied methods and their results. In this communication, we consider the different types of top-down (or top-down-related) MS experiments that have been performed and reported, and define distinct categories based on the protocol used and type(s) of information that can be obtained. We also consider the different possible conventions for distinguishing between middle- and top-down MS, based on both sample preparation and precursor ion mass. We believe that the proposed framework presented here will prove helpful for researchers to communicate about TDMS and will be an important step toward harmonizing and standardizing this growing field.","author":[{"dropping-particle":"","family":"Lermyte","given":"Frederik","non-dropping-particle":"","parse-names":false,"suffix":""},{"dropping-particle":"","family":"Tsybin","given":"Yury O.","non-dropping-particle":"","parse-names":false,"suffix":""},{"dropping-particle":"","family":"O’Connor","given":"Peter B.","non-dropping-particle":"","parse-names":false,"suffix":""},{"dropping-particle":"","family":"Loo","given":"Joseph A.","non-dropping-particle":"","parse-names":false,"suffix":""}],"container-title":"Journal of the American Society for Mass Spectrometry","id":"ITEM-1","issue":"7","issued":{"date-parts":[["2019","7","1"]]},"page":"1149-1157","publisher":"Springer New York LLC","title":"Top or Middle? Up or Down? Toward a Standard Lexicon for Protein Top-Down and Allied Mass Spectrometry Approaches","type":"article-journal","volume":"30"},"uris":["http://www.mendeley.com/documents/?uuid=13db916a-7f26-3513-8993-05dbb9443a6d"]}],"mendeley":{"formattedCitation":"\\cite{Lermyte2019Top or Middle? Up or Down? Toward a Standard Lexicon for Protein Top-Down and Allied Mass Spectrometry Approaches}","plainTextFormattedCitation":"\\cite{Lermyte2019Top or Middle? Up or Down? Toward a Standard Lexicon for Protein Top-Down and Allied Mass Spectrometry Approaches}","previouslyFormattedCitation":"&lt;sup&gt;79&lt;/sup&gt;"},"properties":{"noteIndex":0},"schema":"https://github.com/citation-style-language/schema/raw/master/csl-citation.json"}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\cite{Lermyte2019Top or Middle? Up or Down? Toward a Standard Lexicon for Protein Top-Down and Allied Mass Spectrometry Approaches}</w:t>
      </w:r>
      <w:r w:rsidRPr="00FE7E79">
        <w:rPr>
          <w:rStyle w:val="FootnoteReference"/>
          <w:rFonts w:ascii="Calibri" w:eastAsia="Calibri" w:hAnsi="Calibri" w:cs="Calibri"/>
        </w:rPr>
        <w:fldChar w:fldCharType="end"/>
      </w:r>
      <w:r w:rsidRPr="00FE7E79">
        <w:rPr>
          <w:rFonts w:eastAsia="Calibri"/>
        </w:rPr>
        <w:t xml:space="preserve"> However, these </w:t>
      </w:r>
      <w:r w:rsidR="001D4995" w:rsidRPr="00FE7E79">
        <w:rPr>
          <w:rFonts w:eastAsia="Calibri"/>
        </w:rPr>
        <w:t>MD</w:t>
      </w:r>
      <w:r w:rsidRPr="00FE7E79">
        <w:rPr>
          <w:rFonts w:eastAsia="Calibri"/>
        </w:rPr>
        <w:t xml:space="preserve"> strategies still adhere to the core principles of protein-centric MS, whereby large (50-100 kDa) domains of</w:t>
      </w:r>
      <w:r w:rsidRPr="00FE7E79" w:rsidDel="00BC0A5E">
        <w:rPr>
          <w:rFonts w:eastAsia="Calibri"/>
        </w:rPr>
        <w:t xml:space="preserve"> </w:t>
      </w:r>
      <w:r w:rsidRPr="00FE7E79">
        <w:rPr>
          <w:rFonts w:eastAsia="Calibri"/>
        </w:rPr>
        <w:t xml:space="preserve">antibodies are </w:t>
      </w:r>
      <w:r w:rsidR="002A78F8" w:rsidRPr="00FE7E79">
        <w:rPr>
          <w:rFonts w:eastAsia="Calibri"/>
        </w:rPr>
        <w:t>analysed</w:t>
      </w:r>
      <w:r w:rsidRPr="00FE7E79">
        <w:rPr>
          <w:rFonts w:eastAsia="Calibri"/>
        </w:rPr>
        <w:t>.</w:t>
      </w:r>
    </w:p>
    <w:p w14:paraId="2D3BB304" w14:textId="0A41AA2B" w:rsidR="008D07BF" w:rsidRPr="00FE7E79" w:rsidRDefault="008D07BF" w:rsidP="00A87F0A">
      <w:pPr>
        <w:pStyle w:val="Paragraph"/>
        <w:rPr>
          <w:rFonts w:eastAsiaTheme="minorEastAsia"/>
        </w:rPr>
      </w:pPr>
      <w:r w:rsidRPr="00FE7E79">
        <w:rPr>
          <w:rFonts w:eastAsiaTheme="minorEastAsia"/>
        </w:rPr>
        <w:t>In a large body of works, Fornelli et al.</w:t>
      </w:r>
      <w:r w:rsidRPr="00FE7E79">
        <w:rPr>
          <w:rFonts w:eastAsiaTheme="minorEastAsia"/>
        </w:rPr>
        <w:fldChar w:fldCharType="begin" w:fldLock="1"/>
      </w:r>
      <w:r w:rsidR="000A2B0E">
        <w:rPr>
          <w:rFonts w:eastAsiaTheme="minorEastAsia"/>
        </w:rPr>
        <w:instrText xml:space="preserve">ADDIN CSL_CITATION {"citationItems":[{"id":"ITEM-1","itemData":{"DOI":"10.1074/mcp.M112.019620","ISSN":"15359476","PMID":"22964222","abstract":"The primary structural information of proteins employed as biotherapeutics is essential if one wishes to understand their structure-function relationship, as well as in the rational design of new therapeutics and for quality control. Given both the large size (around 150 kDa) and the structural complexity of intact immunoglobulin G (IgG), which includes a variable number of disulfide bridges, its extensive fragmentation and subsequent sequence determination by means of tandem mass spectrometry (MS) are challenging. Here, we applied electron transfer dissociation (ETD), implemented on a hybrid Orbitrap Fourier transform mass spectrometer (FTMS), to analyze a commercial recombinant IgG in a liquid chromatography (LC)-tandem mass spectrometry (MS/MS) top-down experiment. The lack of sensitivity typically observed during the top-down MS of large proteins was addressed by averaging time-domain transients recorded in different LC-MS/MS experiments before performing Fourier transform signal processing. The results demonstrate that an improved signal-to-noise ratio, along with the higher resolution and mass accuracy provided by Orbitrap FTMS (relative to previous applications of top-down ETD-based proteomics on IgG), is essential for comprehensive analysis. Specifically, ETD on Orbitrap FTMS produced about 33% sequence coverage of an intact IgG, signifying an almost 2-fold increase in IgG sequence coverage relative to prior ETD-based analysis of intact monoclonal antibodies of a similar subclass. These results suggest the potential application of the developed methodology to other classes of large proteins and biomolecules. © 2012 by The American Society for Biochemistry and Molecular Biology, Inc.","author":[{"dropping-particle":"","family":"Fornelli","given":"Luca","non-dropping-particle":"","parse-names":false,"suffix":""},{"dropping-particle":"","family":"Damoc","given":"Eugen","non-dropping-particle":"","parse-names":false,"suffix":""},{"dropping-particle":"","family":"Thomas","given":"Paul M.","non-dropping-particle":"","parse-names":false,"suffix":""},{"dropping-particle":"","family":"Kelleher","given":"Neil L.","non-dropping-particle":"","parse-names":false,"suffix":""},{"dropping-particle":"","family":"Aizikov","given":"Konstantin","non-dropping-particle":"","parse-names":false,"suffix":""},{"dropping-particle":"","family":"Denisov","given":"Eduard","non-dropping-particle":"","parse-names":false,"suffix":""},{"dropping-particle":"","family":"Makarov","given":"Alexander","non-dropping-particle":"","parse-names":false,"suffix":""},{"dropping-particle":"","family":"Tsybin","given":"Yury O.","non-dropping-particle":"","parse-names":false,"suffix":""}],"container-title":"Molecular &amp; Cellular Proteomics","id":"ITEM-1","issue":"12","issued":{"date-parts":[["2012","12"]]},"page":"1758-1767","publisher":"Mol Cell Proteomics","title":"Analysis of Intact Monoclonal Antibody IgG1 by Electron Transfer Dissociation Orbitrap FTMS","type":"article-journal","volume":"11"},"uris":["http://www.mendeley.com/documents/?uuid=4084fd4b-aaeb-35cd-a7e0-700a7575f06d"]},{"id":"ITEM-2","itemData":{"DOI":"10.1021/ac4036857","ISSN":"0003-2700","PMID":"24588056","abstract":"The rapid growth of approved biotherapeutics, e.g., monoclonal antibodies or immunoglobulins G (IgGs), demands improved techniques for their quality control. Traditionally, proteolysis-based bottom-up mass spectrometry (MS) has been employed. However, the long, multistep sample preparation protocols required for bottom-up MS are known to potentially introduce artifacts in the original sample. For this reason, a top-down MS approach would be preferable. The current performance of top-down MS of intact monoclonal IgGs, though, enables reaching only up to </w:instrText>
      </w:r>
      <w:r w:rsidR="000A2B0E">
        <w:rPr>
          <w:rFonts w:ascii="Cambria Math" w:eastAsiaTheme="minorEastAsia" w:hAnsi="Cambria Math" w:cs="Cambria Math"/>
        </w:rPr>
        <w:instrText>∼</w:instrText>
      </w:r>
      <w:r w:rsidR="000A2B0E">
        <w:rPr>
          <w:rFonts w:eastAsiaTheme="minorEastAsia"/>
        </w:rPr>
        <w:instrText xml:space="preserve">30% sequence coverage, with incomplete sequencing of the complementarity determining regions which are fundamental for IgG's antigen binding. Here, we describe a middle-down MS protocol based on the use of immunoglobulin G-degrading enzyme of Streptococcus pyogenes (IdeS), which is capable of digesting IgGs in only 30 min. After chemical reduction, the obtained </w:instrText>
      </w:r>
      <w:r w:rsidR="000A2B0E">
        <w:rPr>
          <w:rFonts w:ascii="Cambria Math" w:eastAsiaTheme="minorEastAsia" w:hAnsi="Cambria Math" w:cs="Cambria Math"/>
        </w:rPr>
        <w:instrText>∼</w:instrText>
      </w:r>
      <w:r w:rsidR="000A2B0E">
        <w:rPr>
          <w:rFonts w:eastAsiaTheme="minorEastAsia"/>
        </w:rPr>
        <w:instrText xml:space="preserve">25 kDa proteolytic fragments were analyzed by reversed phase liquid chromatography (LC) coupled online with an electron transfer dissociation (ETD)-enabled hybrid Orbitrap Fourier transform mass spectrometer (Orbitrap Elite FTMS). Upon optimization of ETD and product ion transfer parameters, results show that up to </w:instrText>
      </w:r>
      <w:r w:rsidR="000A2B0E">
        <w:rPr>
          <w:rFonts w:ascii="Cambria Math" w:eastAsiaTheme="minorEastAsia" w:hAnsi="Cambria Math" w:cs="Cambria Math"/>
        </w:rPr>
        <w:instrText>∼</w:instrText>
      </w:r>
      <w:r w:rsidR="000A2B0E">
        <w:rPr>
          <w:rFonts w:eastAsiaTheme="minorEastAsia"/>
        </w:rPr>
        <w:instrText xml:space="preserve">50% sequence coverage for selected IgG fragments is reached in a single LC run and up to </w:instrText>
      </w:r>
      <w:r w:rsidR="000A2B0E">
        <w:rPr>
          <w:rFonts w:ascii="Cambria Math" w:eastAsiaTheme="minorEastAsia" w:hAnsi="Cambria Math" w:cs="Cambria Math"/>
        </w:rPr>
        <w:instrText>∼</w:instrText>
      </w:r>
      <w:r w:rsidR="000A2B0E">
        <w:rPr>
          <w:rFonts w:eastAsiaTheme="minorEastAsia"/>
        </w:rPr>
        <w:instrText xml:space="preserve">70% when data obtained by distinct LC−MS runs are averaged. Importantly, we demonstrate the potential of this middle-down approach in the identification of oxidized methionine residues. The described approach shows a particular potential for the analysis of IgG mixtures.","author":[{"dropping-particle":"","family":"Fornelli","given":"Luca","non-dropping-particle":"","parse-names":false,"suffix":""},{"dropping-particle":"","family":"Ayoub","given":"Daniel","non-dropping-particle":"","parse-names":false,"suffix":""},{"dropping-particle":"","family":"Aizikov","given":"Konstantin","non-dropping-particle":"","parse-names":false,"suffix":""},{"dropping-particle":"","family":"Beck","given":"Alain","non-dropping-particle":"","parse-names":false,"suffix":""},{"dropping-particle":"","family":"Tsybin","given":"Yury O","non-dropping-particle":"","parse-names":false,"suffix":""}],"container-title":"Analytical Chemistry","id":"ITEM-2","issue":"6","issued":{"date-parts":[["2014","3","18"]]},"page":"3005-3012","title":"Middle-Down Analysis of Monoclonal Antibodies with Electron Transfer Dissociation Orbitrap Fourier Transform Mass Spectrometry","type":"article-journal","volume":"86"},"uris":["http://www.mendeley.com/documents/?uuid=848357f2-e868-426d-85eb-01e4d91eeee2"]},{"id":"ITEM-3","itemData":{"DOI":"10.1016/j.jprot.2017.02.013","ISSN":"1876-7737","PMID":"28242452","abstract":"The increasing importance of immunoglobulins G (IgGs) as biotherapeutics calls for improved structural characterization methods designed for these large (~150kDa) macromolecules. Analysis workflows have to be rapid, robust, and require minimal sample preparation. In a previous work we showed the potential of Orbitrap Fourier transform mass spectrometry (FTMS) combined with electron transfer dissociation (ETD) for the top-down investigation of an intact IgG1, resulting in ~30% sequence coverage. Here, we describe a top-down analysis of two IgGs1 (adalimumab and trastuzumab) and one IgG2 (panitumumab) performed with ETD on a mass spectrometer equipped with a high-field Orbitrap mass analyzer. For the IgGs1, sequence coverage comparable to the previous results was achieved in a two-fold reduced number of summed transients, which corresponds, taken together with the significantly increased spectra acquisition rate, to ~six-fold improvement in analysis time. Furthermore, we studied the influence of ion-ion interaction times on ETD product ions for IgGs1, and the differences in fragmentation behavior between IgGs1 and IgG2, which present structural differences. Overall, these results reinforce the hypothesis that gas phase dissociation using both energy threshold-based and radical-driven ion activations is directed to specific regions of the polypeptide chains mostly by the location of disulfide bonds. SIGNIFICANCE OF THE STUDY Compared with our previous report, the results presented herein demonstrate the power of technological advances of the next generation Orbitrap™ platform, including the use of a high-field compact (i.e., D20) Orbitrap mass analyzer, and a dedicated manipulation strategy for large protein ions (via their trapping in the HCD collision cell along with reduction of the pressure in the cell). Notably, these important developments became recently commercially available in the top-end Orbitrap platforms under the name of \"Protein Mode\". Furthermore, we continued exploring the advantages offered by the summation (averaging) of transients (time-domain data) for improving the signal-to-noise ratio of top-down mass spectra. Finally, for the first time we report the application of the hybrid ion activation technique that combines electron transfer dissociation and higher energy collisional dissociation, known as EThcD, on intact monoclonal antibodies. Under these specific instrumental parameters, EThcD produces a partially complementary fragmentat…","author":[{"dropping-particle":"","family":"Fornelli","given":"Luca","non-dropping-particle":"","parse-names":false,"suffix":""},{"dropping-particle":"","family":"Ayoub","given":"Daniel","non-dropping-particle":"","parse-names":false,"suffix":""},{"dropping-particle":"","family":"Aizikov","given":"Konstantin","non-dropping-particle":"","parse-names":false,"suffix":""},{"dropping-particle":"","family":"Liu","given":"Xiaowen","non-dropping-particle":"","parse-names":false,"suffix":""},{"dropping-particle":"","family":"Damoc","given":"Eugen","non-dropping-particle":"","parse-names":false,"suffix":""},{"dropping-particle":"","family":"Pevzner","given":"Pavel A.","non-dropping-particle":"","parse-names":false,"suffix":""},{"dropping-particle":"","family":"Makarov","given":"Alexander","non-dropping-particle":"","parse-names":false,"suffix":""},{"dropping-particle":"","family":"Beck","given":"Alain","non-dropping-particle":"","parse-names":false,"suffix":""},{"dropping-particle":"","family":"Tsybin","given":"Yury O.","non-dropping-particle":"","parse-names":false,"suffix":""}],"container-title":"Journal of proteomics","id":"ITEM-3","issued":{"date-parts":[["2017","4","21"]]},"page":"67-76","publisher":"Elsevier B.V.","title":"Top-down analysis of immunoglobulin G isotypes 1 and 2 with electron transfer dissociation on a high-field Orbitrap mass spectrometer.","type":"article-journal","volume":"159"},"uris":["http://www.mendeley.com/documents/?uuid=85445194-dce3-44cf-a930-a1e80c31e6af"]},{"id":"ITEM-4","itemData":{"DOI":"10.1021/acs.analchem.8b00984","ISSN":"0003-2700","PMID":"29894161","abstract":"Targeted top-down (TD) and middle-down (MD) mass spectrometry (MS) offer reduced sample manipulation during protein analysis, limiting the risk of introducing artifactual modifications to better capture sequence information on the proteoforms present. This provides some advantages when characterizing biotherapeutic molecules such as monoclonal antibodies, particularly for the class of biosimilars. Here, we describe the results obtained analyzing a monoclonal IgG1, either in its </w:instrText>
      </w:r>
      <w:r w:rsidR="000A2B0E">
        <w:rPr>
          <w:rFonts w:ascii="Cambria Math" w:eastAsiaTheme="minorEastAsia" w:hAnsi="Cambria Math" w:cs="Cambria Math"/>
        </w:rPr>
        <w:instrText>∼</w:instrText>
      </w:r>
      <w:r w:rsidR="000A2B0E">
        <w:rPr>
          <w:rFonts w:eastAsiaTheme="minorEastAsia"/>
        </w:rPr>
        <w:instrText xml:space="preserve">150 kDa intact form or after highly specific digestions yielding </w:instrText>
      </w:r>
      <w:r w:rsidR="000A2B0E">
        <w:rPr>
          <w:rFonts w:ascii="Cambria Math" w:eastAsiaTheme="minorEastAsia" w:hAnsi="Cambria Math" w:cs="Cambria Math"/>
        </w:rPr>
        <w:instrText>∼</w:instrText>
      </w:r>
      <w:r w:rsidR="000A2B0E">
        <w:rPr>
          <w:rFonts w:eastAsiaTheme="minorEastAsia"/>
        </w:rPr>
        <w:instrText xml:space="preserve">25 and </w:instrText>
      </w:r>
      <w:r w:rsidR="000A2B0E">
        <w:rPr>
          <w:rFonts w:ascii="Cambria Math" w:eastAsiaTheme="minorEastAsia" w:hAnsi="Cambria Math" w:cs="Cambria Math"/>
        </w:rPr>
        <w:instrText>∼</w:instrText>
      </w:r>
      <w:r w:rsidR="000A2B0E">
        <w:rPr>
          <w:rFonts w:eastAsiaTheme="minorEastAsia"/>
        </w:rPr>
        <w:instrText xml:space="preserve">50 kDa subunits, using an Orbitrap mass spectrometer on a liquid chromatography (LC) time scale with fragmentation from ion-photon, ion-ion, and ion-neutral interactions. Ultraviolet photodissociation (UVPD) used a new 213 nm solid-state laser. Alternatively, we applied high-capacity electron-transfer dissociation (ETD HD), alone or in combination with higher energy collisional dissociation (EThcD). Notably, we verify the degree of complementarity of these ion activation methods, with the combination of 213 nm UVPD and ETD HD producing a new record sequence coverage of </w:instrText>
      </w:r>
      <w:r w:rsidR="000A2B0E">
        <w:rPr>
          <w:rFonts w:ascii="Cambria Math" w:eastAsiaTheme="minorEastAsia" w:hAnsi="Cambria Math" w:cs="Cambria Math"/>
        </w:rPr>
        <w:instrText>∼</w:instrText>
      </w:r>
      <w:r w:rsidR="000A2B0E">
        <w:rPr>
          <w:rFonts w:eastAsiaTheme="minorEastAsia"/>
        </w:rPr>
        <w:instrText>40% for TD MS experiments. The addition of EThcD for the &gt;25 kDa products from MD strategies generated up to 90% of complete sequence information in six LC runs. Importantly, we determined an optimal signal-to-noise threshold for fragment ion deconvolution to suppress false positives yet maximize sequence coverage and implemented a systematic validation of this process using the new software TDValidator. This rigorous data analysis should elevate confidence for assignment of dense MS2 spectra and represents a purposeful step toward the application of TD and MD MS for deep sequencing of monoclonal antibodies.","author":[{"dropping-particle":"","family":"Fornelli","given":"Luca","non-dropping-particle":"","parse-names":false,"suffix":""},{"dropping-particle":"","family":"Srzentić","given":"Kristina","non-dropping-particle":"","parse-names":false,"suffix":""},{"dropping-particle":"","family":"Huguet","given":"Romain","non-dropping-particle":"","parse-names":false,"suffix":""},{"dropping-particle":"","family":"Mullen","given":"Christopher","non-dropping-particle":"","parse-names":false,"suffix":""},{"dropping-particle":"","family":"Sharma","given":"Seema","non-dropping-particle":"","parse-names":false,"suffix":""},{"dropping-particle":"","family":"Zabrouskov","given":"Vlad","non-dropping-particle":"","parse-names":false,"suffix":""},{"dropping-particle":"","family":"Fellers","given":"Ryan T.","non-dropping-particle":"","parse-names":false,"suffix":""},{"dropping-particle":"","family":"Durbin","given":"Kenneth R.","non-dropping-particle":"","parse-names":false,"suffix":""},{"dropping-particle":"","family":"Compton","given":"Philip D.","non-dropping-particle":"","parse-names":false,"suffix":""},{"dropping-particle":"","family":"Kelleher","given":"Neil L.","non-dropping-particle":"","parse-names":false,"suffix":""}],"container-title":"Analytical Chemistry","id":"ITEM-4","issue":"14","issued":{"date-parts":[["2018","7","17"]]},"page":"8421-8429","title":"Accurate Sequence Analysis of a Monoclonal Antibody by Top-Down and Middle-Down Orbitrap Mass Spectrometry Applying Multiple Ion Activation Techniques","type":"article-journal","volume":"90"},"uris":["http://www.mendeley.com/documents/?uuid=c43e596d-a316-32e2-b19e-ec4243391040"]}],"mendeley":{"formattedCitation":"\\cite{Fornelli2012Analysis of Intact Monoclonal Antibody IgG1 by Electron Transfer Dissociation Orbitrap FTMS|||Fornelli2014Middle-Down Analysis of Monoclonal Antibodies with Electron Transfer Dissociation Orbitrap Fourier Transform Mass Spectrometry|||Fornelli2017Top-down analysis of immunoglobulin G isotypes 1 and 2 with electron transfer dissociation on a high-field Orbitrap mass spectrometer.|||Fornelli2018Accurate Sequence Analysis of a Monoclonal Antibody by Top-Down and Middle-Down Orbitrap Mass Spectrometry Applying Multiple Ion Activation Techniques}","plainTextFormattedCitation":"\\cite{Fornelli2012Analysis of Intact Monoclonal Antibody IgG1 by Electron Transfer Dissociation Orbitrap FTMS|||Fornelli2014Middle-Down Analysis of Monoclonal Antibodies with Electron Transfer Dissociation Orbitrap Fourier Transform Mass Spectrometry|||Fornelli2017Top-down analysis of immunoglobulin G isotypes 1 and 2 with electron transfer dissociation on a high-field Orbitrap mass spectrometer.|||Fornelli2018Accurate Sequence Analysis of a Monoclonal Antibody by Top-Down and Middle-Down Orbitrap Mass Spectrometry Applying Multiple Ion Activation Techniques}","previouslyFormattedCitation":"&lt;sup&gt;34,80–82&lt;/sup&gt;"},"properties":{"noteIndex":0},"schema":"https://github.com/citation-style-language/schema/raw/master/csl-citation.json"}</w:instrText>
      </w:r>
      <w:r w:rsidRPr="00FE7E79">
        <w:rPr>
          <w:rFonts w:eastAsiaTheme="minorEastAsia"/>
        </w:rPr>
        <w:fldChar w:fldCharType="separate"/>
      </w:r>
      <w:r w:rsidR="000A2B0E" w:rsidRPr="000A2B0E">
        <w:rPr>
          <w:rFonts w:eastAsiaTheme="minorEastAsia"/>
          <w:noProof/>
        </w:rPr>
        <w:t>\cite{Fornelli2012Analysis of Intact Monoclonal Antibody IgG1 by Electron Transfer Dissociation Orbitrap FTMS|||Fornelli2014Middle-Down Analysis of Monoclonal Antibodies with Electron Transfer Dissociation Orbitrap Fourier Transform Mass Spectrometry|||Fornelli2017Top-down analysis of immunoglobulin G isotypes 1 and 2 with electron transfer dissociation on a high-field Orbitrap mass spectrometer.|||Fornelli2018Accurate Sequence Analysis of a Monoclonal Antibody by Top-Down and Middle-Down Orbitrap Mass Spectrometry Applying Multiple Ion Activation Techniques}</w:t>
      </w:r>
      <w:r w:rsidRPr="00FE7E79">
        <w:rPr>
          <w:rFonts w:eastAsiaTheme="minorEastAsia"/>
        </w:rPr>
        <w:fldChar w:fldCharType="end"/>
      </w:r>
      <w:r w:rsidRPr="00FE7E79">
        <w:rPr>
          <w:rFonts w:eastAsiaTheme="minorEastAsia"/>
        </w:rPr>
        <w:t xml:space="preserve"> have shown how various factors, including sample preparation strategies, fragmentation conditions, and other improvements in instrumentation and experimental design, influence sequence coverage in the protein-</w:t>
      </w:r>
      <w:r w:rsidRPr="00FE7E79">
        <w:rPr>
          <w:rFonts w:eastAsiaTheme="minorEastAsia"/>
        </w:rPr>
        <w:lastRenderedPageBreak/>
        <w:t xml:space="preserve">centric analysis of recombinant mAbs. </w:t>
      </w:r>
      <w:r w:rsidR="00A254A5" w:rsidRPr="00FE7E79">
        <w:rPr>
          <w:rFonts w:eastAsiaTheme="minorEastAsia"/>
        </w:rPr>
        <w:t>Recently, Shaw et al.</w:t>
      </w:r>
      <w:r w:rsidR="00850A3D" w:rsidRPr="00FE7E79">
        <w:rPr>
          <w:rFonts w:eastAsiaTheme="minorEastAsia"/>
        </w:rPr>
        <w:fldChar w:fldCharType="begin" w:fldLock="1"/>
      </w:r>
      <w:r w:rsidR="000A2B0E">
        <w:rPr>
          <w:rFonts w:eastAsiaTheme="minorEastAsia"/>
        </w:rPr>
        <w:instrText>ADDIN CSL_CITATION {"citationItems":[{"id":"ITEM-1","itemData":{"DOI":"10.1021/ACS.ANALCHEM.9B03129","ISSN":"1520-6882","PMID":"31769659","abstract":"One challenge associated with the discovery and development of monoclonal antibody (mAb) therapeutics is the determination of heavy chain and light chain pairing. Advances in MS instrumentation and MS/MS methods have greatly enhanced capabilities for the analysis of large intact proteins yielding much more detailed and accurate proteoform characterization. Consequently, direct interrogation of intact antibodies or F(ab′)2 and Fab fragments has the potential to significantly streamline therapeutic mAb discovery processes. Here, we demonstrate for the first time the ability to efficiently cleave disulfide bonds linking heavy and light chains of mAbs using electron capture dissociation (ECD) and 157 nm ultraviolet photodissociation (UVPD). The combination of intact mAb, Fab, or F(ab′)2 mass, intact LC and Fd masses, and CDR3 sequence coverage enabled determination of heavy chain and light chain pairing from a single experiment and experimental condition. These results demonstrate the potential of top-down and middle-down proteomics to significantly streamline therapeutic antibody discovery.","author":[{"dropping-particle":"","family":"Shaw","given":"Jared B.","non-dropping-particle":"","parse-names":false,"suffix":""},{"dropping-particle":"","family":"Liu","given":"Weijing","non-dropping-particle":"","parse-names":false,"suffix":""},{"dropping-particle":"V.","family":"Vasilev","given":"Yury","non-dropping-particle":"","parse-names":false,"suffix":""},{"dropping-particle":"","family":"Bracken","given":"Carter C.","non-dropping-particle":"","parse-names":false,"suffix":""},{"dropping-particle":"","family":"Malhan","given":"Neha","non-dropping-particle":"","parse-names":false,"suffix":""},{"dropping-particle":"","family":"Guthals","given":"Adrian","non-dropping-particle":"","parse-names":false,"suffix":""},{"dropping-particle":"","family":"Beckman","given":"Joseph S.","non-dropping-particle":"","parse-names":false,"suffix":""},{"dropping-particle":"","family":"Voinov","given":"Valery G.","non-dropping-particle":"","parse-names":false,"suffix":""}],"container-title":"Analytical chemistry","id":"ITEM-1","issue":"1","issued":{"date-parts":[["2020","1","7"]]},"page":"766-773","publisher":"Anal Chem","title":"Direct Determination of Antibody Chain Pairing by Top-down and Middle-down Mass Spectrometry Using Electron Capture Dissociation and Ultraviolet Photodissociation","type":"article-journal","volume":"92"},"uris":["http://www.mendeley.com/documents/?uuid=2af52750-f51c-3839-9e99-5b1dc9359b22"]}],"mendeley":{"formattedCitation":"\\cite{Shaw2020Direct Determination of Antibody Chain Pairing by Top-down and Middle-down Mass Spectrometry Using Electron Capture Dissociation and Ultraviolet Photodissociation}","plainTextFormattedCitation":"\\cite{Shaw2020Direct Determination of Antibody Chain Pairing by Top-down and Middle-down Mass Spectrometry Using Electron Capture Dissociation and Ultraviolet Photodissociation}","previouslyFormattedCitation":"&lt;sup&gt;83&lt;/sup&gt;"},"properties":{"noteIndex":0},"schema":"https://github.com/citation-style-language/schema/raw/master/csl-citation.json"}</w:instrText>
      </w:r>
      <w:r w:rsidR="00850A3D" w:rsidRPr="00FE7E79">
        <w:rPr>
          <w:rFonts w:eastAsiaTheme="minorEastAsia"/>
        </w:rPr>
        <w:fldChar w:fldCharType="separate"/>
      </w:r>
      <w:r w:rsidR="000A2B0E" w:rsidRPr="000A2B0E">
        <w:rPr>
          <w:rFonts w:eastAsiaTheme="minorEastAsia"/>
          <w:noProof/>
        </w:rPr>
        <w:t>\cite{Shaw2020Direct Determination of Antibody Chain Pairing by Top-down and Middle-down Mass Spectrometry Using Electron Capture Dissociation and Ultraviolet Photodissociation}</w:t>
      </w:r>
      <w:r w:rsidR="00850A3D" w:rsidRPr="00FE7E79">
        <w:rPr>
          <w:rFonts w:eastAsiaTheme="minorEastAsia"/>
        </w:rPr>
        <w:fldChar w:fldCharType="end"/>
      </w:r>
      <w:r w:rsidR="00A254A5" w:rsidRPr="00FE7E79">
        <w:rPr>
          <w:rFonts w:eastAsiaTheme="minorEastAsia"/>
        </w:rPr>
        <w:t xml:space="preserve"> demonstrated that with </w:t>
      </w:r>
      <w:r w:rsidR="005C6601" w:rsidRPr="00FE7E79">
        <w:rPr>
          <w:rFonts w:eastAsiaTheme="minorEastAsia"/>
        </w:rPr>
        <w:t xml:space="preserve">modern instrumentation </w:t>
      </w:r>
      <w:r w:rsidR="00680E11" w:rsidRPr="00FE7E79">
        <w:rPr>
          <w:rFonts w:eastAsiaTheme="minorEastAsia"/>
        </w:rPr>
        <w:t xml:space="preserve">it is possible to </w:t>
      </w:r>
      <w:r w:rsidR="00D23A25" w:rsidRPr="00FE7E79">
        <w:rPr>
          <w:rFonts w:eastAsiaTheme="minorEastAsia"/>
        </w:rPr>
        <w:t xml:space="preserve">successfully </w:t>
      </w:r>
      <w:r w:rsidR="00680E11" w:rsidRPr="00FE7E79">
        <w:rPr>
          <w:rFonts w:eastAsiaTheme="minorEastAsia"/>
        </w:rPr>
        <w:t xml:space="preserve">fragment intact mAbs in their native state </w:t>
      </w:r>
      <w:r w:rsidR="00A254A5" w:rsidRPr="00FE7E79">
        <w:rPr>
          <w:rFonts w:eastAsiaTheme="minorEastAsia"/>
        </w:rPr>
        <w:t>(</w:t>
      </w:r>
      <w:r w:rsidR="006E06B6">
        <w:rPr>
          <w:rFonts w:eastAsiaTheme="minorEastAsia"/>
        </w:rPr>
        <w:t>\textbf{\autoref{fig:fig1.5}}</w:t>
      </w:r>
      <w:r w:rsidR="00A254A5" w:rsidRPr="00FE7E79">
        <w:rPr>
          <w:rFonts w:eastAsiaTheme="minorEastAsia"/>
        </w:rPr>
        <w:t>).</w:t>
      </w:r>
      <w:r w:rsidR="005C6601" w:rsidRPr="00FE7E79">
        <w:rPr>
          <w:rFonts w:eastAsiaTheme="minorEastAsia"/>
        </w:rPr>
        <w:t xml:space="preserve"> By combining ECD and HCD in a single tandem MS experiment, 42% sequence coverage</w:t>
      </w:r>
      <w:r w:rsidRPr="00FE7E79">
        <w:rPr>
          <w:rFonts w:eastAsiaTheme="minorEastAsia"/>
        </w:rPr>
        <w:t xml:space="preserve"> </w:t>
      </w:r>
      <w:r w:rsidR="005C6601" w:rsidRPr="00FE7E79">
        <w:rPr>
          <w:rFonts w:eastAsiaTheme="minorEastAsia"/>
        </w:rPr>
        <w:t>for the light chain (</w:t>
      </w:r>
      <w:r w:rsidR="006E06B6">
        <w:rPr>
          <w:rFonts w:eastAsiaTheme="minorEastAsia"/>
        </w:rPr>
        <w:t>\textbf{\autoref{</w:t>
      </w:r>
      <w:proofErr w:type="gramStart"/>
      <w:r w:rsidR="006E06B6">
        <w:rPr>
          <w:rFonts w:eastAsiaTheme="minorEastAsia"/>
        </w:rPr>
        <w:t>fig:fig</w:t>
      </w:r>
      <w:proofErr w:type="gramEnd"/>
      <w:r w:rsidR="006E06B6">
        <w:rPr>
          <w:rFonts w:eastAsiaTheme="minorEastAsia"/>
        </w:rPr>
        <w:t>1.5</w:t>
      </w:r>
      <w:del w:id="208" w:author="Graaf, S.C. de (Bastiaan)" w:date="2023-03-16T00:01:00Z">
        <w:r w:rsidR="006E06B6" w:rsidDel="00E17BAA">
          <w:rPr>
            <w:rFonts w:eastAsiaTheme="minorEastAsia"/>
          </w:rPr>
          <w:delText>}}</w:delText>
        </w:r>
        <w:r w:rsidR="005C6601" w:rsidRPr="00FE7E79" w:rsidDel="00E17BAA">
          <w:rPr>
            <w:rFonts w:eastAsiaTheme="minorEastAsia"/>
          </w:rPr>
          <w:delText>a)</w:delText>
        </w:r>
      </w:del>
      <w:ins w:id="209" w:author="Graaf, S.C. de (Bastiaan)" w:date="2023-03-16T00:01:00Z">
        <w:r w:rsidR="00E17BAA">
          <w:rPr>
            <w:rFonts w:eastAsiaTheme="minorEastAsia"/>
          </w:rPr>
          <w:t>}a})</w:t>
        </w:r>
      </w:ins>
      <w:r w:rsidR="005C6601" w:rsidRPr="00FE7E79">
        <w:rPr>
          <w:rFonts w:eastAsiaTheme="minorEastAsia"/>
        </w:rPr>
        <w:t xml:space="preserve"> and 20% sequence coverage for the heavy chain (</w:t>
      </w:r>
      <w:r w:rsidR="006E06B6">
        <w:rPr>
          <w:rFonts w:eastAsiaTheme="minorEastAsia"/>
        </w:rPr>
        <w:t>\textbf{\autoref{fig:fig1.5</w:t>
      </w:r>
      <w:del w:id="210" w:author="Graaf, S.C. de (Bastiaan)" w:date="2023-03-16T00:00:00Z">
        <w:r w:rsidR="006E06B6" w:rsidDel="00E17BAA">
          <w:rPr>
            <w:rFonts w:eastAsiaTheme="minorEastAsia"/>
          </w:rPr>
          <w:delText>}}</w:delText>
        </w:r>
        <w:r w:rsidR="005C6601" w:rsidRPr="00FE7E79" w:rsidDel="00E17BAA">
          <w:rPr>
            <w:rFonts w:eastAsiaTheme="minorEastAsia"/>
          </w:rPr>
          <w:delText>b)</w:delText>
        </w:r>
      </w:del>
      <w:ins w:id="211" w:author="Graaf, S.C. de (Bastiaan)" w:date="2023-03-16T00:00:00Z">
        <w:r w:rsidR="00E17BAA">
          <w:rPr>
            <w:rFonts w:eastAsiaTheme="minorEastAsia"/>
          </w:rPr>
          <w:t>}b})</w:t>
        </w:r>
      </w:ins>
      <w:r w:rsidR="005C6601" w:rsidRPr="00FE7E79">
        <w:rPr>
          <w:rFonts w:eastAsiaTheme="minorEastAsia"/>
        </w:rPr>
        <w:t xml:space="preserve"> of Trastuzumab were obtained. The resulting fragmentation spectrum contained not only the </w:t>
      </w:r>
      <w:r w:rsidR="00D653ED" w:rsidRPr="00FE7E79">
        <w:rPr>
          <w:rFonts w:eastAsiaTheme="minorEastAsia"/>
        </w:rPr>
        <w:t>multiply charged</w:t>
      </w:r>
      <w:r w:rsidR="005C6601" w:rsidRPr="00FE7E79">
        <w:rPr>
          <w:rFonts w:eastAsiaTheme="minorEastAsia"/>
        </w:rPr>
        <w:t xml:space="preserve"> backbone </w:t>
      </w:r>
      <w:r w:rsidR="00D23A25" w:rsidRPr="00FE7E79">
        <w:rPr>
          <w:rFonts w:eastAsiaTheme="minorEastAsia"/>
        </w:rPr>
        <w:t>fragmentation</w:t>
      </w:r>
      <w:r w:rsidR="005C6601" w:rsidRPr="00FE7E79">
        <w:rPr>
          <w:rFonts w:eastAsiaTheme="minorEastAsia"/>
        </w:rPr>
        <w:t xml:space="preserve"> products but also the intact light chain, ejected from the antibody by fragmentation of the intermolecular disulphide bridge</w:t>
      </w:r>
      <w:r w:rsidR="00680E11" w:rsidRPr="00FE7E79">
        <w:rPr>
          <w:rFonts w:eastAsiaTheme="minorEastAsia"/>
        </w:rPr>
        <w:t>, providing information on the light and heavy chain pairing</w:t>
      </w:r>
      <w:r w:rsidR="005C6601" w:rsidRPr="00FE7E79">
        <w:rPr>
          <w:rFonts w:eastAsiaTheme="minorEastAsia"/>
        </w:rPr>
        <w:t xml:space="preserve"> (</w:t>
      </w:r>
      <w:r w:rsidR="006E06B6">
        <w:rPr>
          <w:rFonts w:eastAsiaTheme="minorEastAsia"/>
        </w:rPr>
        <w:t>\textbf{\autoref{</w:t>
      </w:r>
      <w:proofErr w:type="gramStart"/>
      <w:r w:rsidR="006E06B6">
        <w:rPr>
          <w:rFonts w:eastAsiaTheme="minorEastAsia"/>
        </w:rPr>
        <w:t>fig:fig</w:t>
      </w:r>
      <w:proofErr w:type="gramEnd"/>
      <w:r w:rsidR="006E06B6">
        <w:rPr>
          <w:rFonts w:eastAsiaTheme="minorEastAsia"/>
        </w:rPr>
        <w:t>1.5</w:t>
      </w:r>
      <w:del w:id="212" w:author="Graaf, S.C. de (Bastiaan)" w:date="2023-03-16T00:00:00Z">
        <w:r w:rsidR="006E06B6" w:rsidDel="00E17BAA">
          <w:rPr>
            <w:rFonts w:eastAsiaTheme="minorEastAsia"/>
          </w:rPr>
          <w:delText>}}</w:delText>
        </w:r>
        <w:r w:rsidR="005C6601" w:rsidRPr="00FE7E79" w:rsidDel="00E17BAA">
          <w:rPr>
            <w:rFonts w:eastAsiaTheme="minorEastAsia"/>
          </w:rPr>
          <w:delText>c)</w:delText>
        </w:r>
      </w:del>
      <w:ins w:id="213" w:author="Graaf, S.C. de (Bastiaan)" w:date="2023-03-16T00:00:00Z">
        <w:r w:rsidR="00E17BAA">
          <w:rPr>
            <w:rFonts w:eastAsiaTheme="minorEastAsia"/>
          </w:rPr>
          <w:t>}c})</w:t>
        </w:r>
      </w:ins>
      <w:r w:rsidR="005C6601" w:rsidRPr="00FE7E79">
        <w:rPr>
          <w:rFonts w:eastAsiaTheme="minorEastAsia"/>
        </w:rPr>
        <w:t>.</w:t>
      </w:r>
      <w:r w:rsidR="00680E11" w:rsidRPr="00FE7E79">
        <w:rPr>
          <w:rFonts w:eastAsiaTheme="minorEastAsia"/>
        </w:rPr>
        <w:t xml:space="preserve"> </w:t>
      </w:r>
      <w:r w:rsidRPr="00FE7E79">
        <w:rPr>
          <w:rFonts w:eastAsiaTheme="minorEastAsia"/>
        </w:rPr>
        <w:t>These</w:t>
      </w:r>
      <w:r w:rsidR="00065BC6" w:rsidRPr="00FE7E79">
        <w:rPr>
          <w:rFonts w:eastAsiaTheme="minorEastAsia"/>
        </w:rPr>
        <w:t xml:space="preserve"> and</w:t>
      </w:r>
      <w:r w:rsidR="00615B8F" w:rsidRPr="00FE7E79">
        <w:rPr>
          <w:rFonts w:eastAsiaTheme="minorEastAsia"/>
        </w:rPr>
        <w:t xml:space="preserve"> many</w:t>
      </w:r>
      <w:r w:rsidR="00065BC6" w:rsidRPr="00FE7E79">
        <w:rPr>
          <w:rFonts w:eastAsiaTheme="minorEastAsia"/>
        </w:rPr>
        <w:t xml:space="preserve"> other</w:t>
      </w:r>
      <w:r w:rsidRPr="00FE7E79">
        <w:rPr>
          <w:rFonts w:eastAsiaTheme="minorEastAsia"/>
        </w:rPr>
        <w:t xml:space="preserve"> studies culminated in a large joint effort by the Consortium </w:t>
      </w:r>
      <w:r w:rsidR="00A10FA3" w:rsidRPr="00FE7E79">
        <w:rPr>
          <w:rFonts w:eastAsiaTheme="minorEastAsia"/>
        </w:rPr>
        <w:t>for</w:t>
      </w:r>
      <w:r w:rsidRPr="00FE7E79">
        <w:rPr>
          <w:rFonts w:eastAsiaTheme="minorEastAsia"/>
        </w:rPr>
        <w:t xml:space="preserve"> Top-Down </w:t>
      </w:r>
      <w:r w:rsidR="00A10FA3" w:rsidRPr="00FE7E79">
        <w:rPr>
          <w:rFonts w:eastAsiaTheme="minorEastAsia"/>
        </w:rPr>
        <w:t>P</w:t>
      </w:r>
      <w:r w:rsidRPr="00FE7E79">
        <w:rPr>
          <w:rFonts w:eastAsiaTheme="minorEastAsia"/>
        </w:rPr>
        <w:t>roteomics, wherein they comprehensively describe</w:t>
      </w:r>
      <w:r w:rsidR="00065BC6" w:rsidRPr="00FE7E79">
        <w:rPr>
          <w:rFonts w:eastAsiaTheme="minorEastAsia"/>
        </w:rPr>
        <w:t>d</w:t>
      </w:r>
      <w:r w:rsidRPr="00FE7E79">
        <w:rPr>
          <w:rFonts w:eastAsiaTheme="minorEastAsia"/>
        </w:rPr>
        <w:t xml:space="preserve"> available approaches, techniques, and instrumentation for the analysis of recombinant mAbs.</w:t>
      </w:r>
      <w:r w:rsidRPr="00FE7E79">
        <w:rPr>
          <w:rFonts w:eastAsiaTheme="minorEastAsia"/>
        </w:rPr>
        <w:fldChar w:fldCharType="begin" w:fldLock="1"/>
      </w:r>
      <w:r w:rsidR="000A2B0E">
        <w:rPr>
          <w:rFonts w:eastAsiaTheme="minorEastAsia"/>
        </w:rPr>
        <w:instrText>ADDIN CSL_CITATION {"citationItems":[{"id":"ITEM-1","itemData":{"DOI":"10.1021/jasms.0c00036","ISSN":"1044-0305","PMID":"32812765","abstract":"The Consortium for Top-Down Proteomics (www.topdownproteomics.org) launched the present study to assess the current state of top-down mass spectrometry (TD MS) and middle-down mass spectrometry (MD MS) for characterizing monoclonal antibody (mAb) primary structures, including their modifications. To meet the needs of the rapidly growing therapeutic antibody market, it is important to develop analytical strategies to characterize the heterogeneity of a therapeutic product's primary structure accurately and reproducibly. The major objective of the present study is to determine whether current TD/MD MS technologies and protocols can add value to the more commonly employed bottom-up (BU) approaches with regard to confirming protein integrity, sequencing variable domains, avoiding artifacts, and revealing modifications and their locations. We also aim to gather information on the common TD/MD MS methods and practices in the field. A panel of three mAbs was selected and centrally provided to 20 laboratories worldwide for the analysis: Sigma mAb standard (SiLuLite), NIST mAb standard, and the therapeutic mAb Herceptin (trastuzumab). Various MS instrument platforms and ion dissociation techniques were employed. The present study confirms that TD/MD MS tools are available in laboratories worldwide and provide complementary information to the BU approach that can be crucial for comprehensive mAb characterization. The current limitations, as well as possible solutions to overcome them, are also outlined. A primary limitation revealed by the results of the present study is that the expert knowledge in both experiment and data analysis is indispensable to practice TD/MD MS.","author":[{"dropping-particle":"","family":"Srzentić","given":"Kristina","non-dropping-particle":"","parse-names":false,"suffix":""},{"dropping-particle":"","family":"Fornelli","given":"Luca","non-dropping-particle":"","parse-names":false,"suffix":""},{"dropping-particle":"","family":"Tsybin","given":"Yury O.","non-dropping-particle":"","parse-names":false,"suffix":""},{"dropping-particle":"","family":"Loo","given":"Joseph A.","non-dropping-particle":"","parse-names":false,"suffix":""},{"dropping-particle":"","family":"Seckler","given":"Henrique","non-dropping-particle":"","parse-names":false,"suffix":""},{"dropping-particle":"","family":"Agar","given":"Jeffrey N.","non-dropping-particle":"","parse-names":false,"suffix":""},{"dropping-particle":"","family":"Anderson","given":"Lissa C.","non-dropping-particle":"","parse-names":false,"suffix":""},{"dropping-particle":"","family":"Bai","given":"Dina L.","non-dropping-particle":"","parse-names":false,"suffix":""},{"dropping-particle":"","family":"Beck","given":"Alain","non-dropping-particle":"","parse-names":false,"suffix":""},{"dropping-particle":"","family":"Brodbelt","given":"Jennifer S.","non-dropping-particle":"","parse-names":false,"suffix":""},{"dropping-particle":"","family":"Burgt","given":"Yuri E. M.","non-dropping-particle":"van der","parse-names":false,"suffix":""},{"dropping-particle":"","family":"Chamot-Rooke","given":"Julia","non-dropping-particle":"","parse-names":false,"suffix":""},{"dropping-particle":"","family":"Chatterjee","given":"Sneha","non-dropping-particle":"","parse-names":false,"suffix":""},{"dropping-particle":"","family":"Chen","given":"Yunqiu","non-dropping-particle":"","parse-names":false,"suffix":""},{"dropping-particle":"","family":"Clarke","given":"David J.","non-dropping-particle":"","parse-names":false,"suffix":""},{"dropping-particle":"","family":"Danis","given":"Paul O.","non-dropping-particle":"","parse-names":false,"suffix":""},{"dropping-particle":"","family":"Diedrich","given":"Jolene K.","non-dropping-particle":"","parse-names":false,"suffix":""},{"dropping-particle":"","family":"D’Ippolito","given":"Robert A.","non-dropping-particle":"","parse-names":false,"suffix":""},{"dropping-particle":"","family":"Dupré","given":"Mathieu","non-dropping-particle":"","parse-names":false,"suffix":""},{"dropping-particle":"","family":"Gasilova","given":"Natalia","non-dropping-particle":"","parse-names":false,"suffix":""},{"dropping-particle":"","family":"Ge","given":"Ying","non-dropping-particle":"","parse-names":false,"suffix":""},{"dropping-particle":"","family":"Goo","given":"Young Ah","non-dropping-particle":"","parse-names":false,"suffix":""},{"dropping-particle":"","family":"Goodlett","given":"David R.","non-dropping-particle":"","parse-names":false,"suffix":""},{"dropping-particle":"","family":"Greer","given":"Sylvester","non-dropping-particle":"","parse-names":false,"suffix":""},{"dropping-particle":"","family":"Haselmann","given":"Kim F.","non-dropping-particle":"","parse-names":false,"suffix":""},{"dropping-particle":"","family":"He","given":"Lidong","non-dropping-particle":"","parse-names":false,"suffix":""},{"dropping-particle":"","family":"Hendrickson","given":"Christopher L.","non-dropping-particle":"","parse-names":false,"suffix":""},{"dropping-particle":"","family":"Hinkle","given":"Joshua D.","non-dropping-particle":"","parse-names":false,"suffix":""},{"dropping-particle":"V.","family":"Holt","given":"Matthew","non-dropping-particle":"","parse-names":false,"suffix":""},{"dropping-particle":"","family":"Hughes","given":"Sam","non-dropping-particle":"","parse-names":false,"suffix":""},{"dropping-particle":"","family":"Hunt","given":"Donald F.","non-dropping-particle":"","parse-names":false,"suffix":""},{"dropping-particle":"","family":"Kelleher","given":"Neil L.","non-dropping-particle":"","parse-names":false,"suffix":""},{"dropping-particle":"","family":"Kozhinov","given":"Anton N.","non-dropping-particle":"","parse-names":false,"suffix":""},{"dropping-particle":"","family":"Lin","given":"Ziqing","non-dropping-particle":"","parse-names":false,"suffix":""},{"dropping-particle":"","family":"Malosse","given":"Christian","non-dropping-particle":"","parse-names":false,"suffix":""},{"dropping-particle":"","family":"Marshall","given":"Alan G.","non-dropping-particle":"","parse-names":false,"suffix":""},{"dropping-particle":"","family":"Menin","given":"Laure","non-dropping-particle":"","parse-names":false,"suffix":""},{"dropping-particle":"","family":"Millikin","given":"Robert J.","non-dropping-particle":"","parse-names":false,"suffix":""},{"dropping-particle":"","family":"Nagornov","given":"Konstantin O.","non-dropping-particle":"","parse-names":false,"suffix":""},{"dropping-particle":"","family":"Nicolardi","given":"Simone","non-dropping-particle":"","parse-names":false,"suffix":""},{"dropping-particle":"","family":"Paša-Tolić","given":"Ljiljana","non-dropping-particle":"","parse-names":false,"suffix":""},{"dropping-particle":"","family":"Pengelley","given":"Stuart","non-dropping-particle":"","parse-names":false,"suffix":""},{"dropping-particle":"","family":"Quebbemann","given":"Neil R.","non-dropping-particle":"","parse-names":false,"suffix":""},{"dropping-particle":"","family":"Resemann","given":"Anja","non-dropping-particle":"","parse-names":false,"suffix":""},{"dropping-particle":"","family":"Sandoval","given":"Wendy","non-dropping-particle":"","parse-names":false,"suffix":""},{"dropping-particle":"","family":"Sarin","given":"Richa","non-dropping-particle":"","parse-names":false,"suffix":""},{"dropping-particle":"","family":"Schmitt","given":"Nicholas D.","non-dropping-particle":"","parse-names":false,"suffix":""},{"dropping-particle":"","family":"Shabanowitz","given":"Jeffrey","non-dropping-particle":"","parse-names":false,"suffix":""},{"dropping-particle":"","family":"Shaw","given":"Jared B.","non-dropping-particle":"","parse-names":false,"suffix":""},{"dropping-particle":"","family":"Shortreed","given":"Michael R.","non-dropping-particle":"","parse-names":false,"suffix":""},{"dropping-particle":"","family":"Smith","given":"Lloyd M.","non-dropping-particle":"","parse-names":false,"suffix":""},{"dropping-particle":"","family":"Sobott","given":"Frank","non-dropping-particle":"","parse-names":false,"suffix":""},{"dropping-particle":"","family":"Suckau","given":"Detlev","non-dropping-particle":"","parse-names":false,"suffix":""},{"dropping-particle":"","family":"Toby","given":"Timothy","non-dropping-particle":"","parse-names":false,"suffix":""},{"dropping-particle":"","family":"Weisbrod","given":"Chad R.","non-dropping-particle":"","parse-names":false,"suffix":""},{"dropping-particle":"","family":"Wildburger","given":"Norelle C.","non-dropping-particle":"","parse-names":false,"suffix":""},{"dropping-particle":"","family":"Yates","given":"John R.","non-dropping-particle":"","parse-names":false,"suffix":""},{"dropping-particle":"","family":"Yoon","given":"Sung Hwan","non-dropping-particle":"","parse-names":false,"suffix":""},{"dropping-particle":"","family":"Young","given":"Nicolas L.","non-dropping-particle":"","parse-names":false,"suffix":""},{"dropping-particle":"","family":"Zhou","given":"Mowei","non-dropping-particle":"","parse-names":false,"suffix":""}],"container-title":"Journal of the American Society for Mass Spectrometry","id":"ITEM-1","issue":"9","issued":{"date-parts":[["2020","9","2"]]},"page":"1783-1802","title":"Interlaboratory Study for Characterizing Monoclonal Antibodies by Top-Down and Middle-Down Mass Spectrometry","type":"article-journal","volume":"31"},"uris":["http://www.mendeley.com/documents/?uuid=aa931149-d73d-3465-a07f-df336bb588e2"]}],"mendeley":{"formattedCitation":"\\cite{Srzentić2020Interlaboratory Study for Characterizing Monoclonal Antibodies by Top-Down and Middle-Down Mass Spectrometry}","plainTextFormattedCitation":"\\cite{Srzentić2020Interlaboratory Study for Characterizing Monoclonal Antibodies by Top-Down and Middle-Down Mass Spectrometry}","previouslyFormattedCitation":"&lt;sup&gt;18&lt;/sup&gt;"},"properties":{"noteIndex":0},"schema":"https://github.com/citation-style-language/schema/raw/master/csl-citation.json"}</w:instrText>
      </w:r>
      <w:r w:rsidRPr="00FE7E79">
        <w:rPr>
          <w:rFonts w:eastAsiaTheme="minorEastAsia"/>
        </w:rPr>
        <w:fldChar w:fldCharType="separate"/>
      </w:r>
      <w:r w:rsidR="000A2B0E" w:rsidRPr="000A2B0E">
        <w:rPr>
          <w:rFonts w:eastAsiaTheme="minorEastAsia"/>
          <w:noProof/>
        </w:rPr>
        <w:t>\cite{Srzentić2020Interlaboratory Study for Characterizing Monoclonal Antibodies by Top-Down and Middle-Down Mass Spectrometry}</w:t>
      </w:r>
      <w:r w:rsidRPr="00FE7E79">
        <w:rPr>
          <w:rFonts w:eastAsiaTheme="minorEastAsia"/>
        </w:rPr>
        <w:fldChar w:fldCharType="end"/>
      </w:r>
    </w:p>
    <w:p w14:paraId="664F62D6" w14:textId="7D522DAF" w:rsidR="008D07BF" w:rsidRPr="00FE7E79" w:rsidRDefault="00510EBE" w:rsidP="00A87F0A">
      <w:pPr>
        <w:pStyle w:val="Paragraph"/>
        <w:rPr>
          <w:rFonts w:eastAsia="Calibri"/>
        </w:rPr>
      </w:pPr>
      <w:bookmarkStart w:id="214" w:name="_Hlk101788308"/>
      <w:bookmarkStart w:id="215" w:name="_Hlk101787581"/>
      <w:bookmarkStart w:id="216" w:name="_Hlk101787869"/>
      <w:r w:rsidRPr="00FE7E79">
        <w:rPr>
          <w:rFonts w:eastAsia="Calibri"/>
        </w:rPr>
        <w:t>E</w:t>
      </w:r>
      <w:r w:rsidR="008D07BF" w:rsidRPr="00FE7E79">
        <w:rPr>
          <w:rFonts w:eastAsia="Calibri"/>
        </w:rPr>
        <w:t xml:space="preserve">lectron-based </w:t>
      </w:r>
      <w:r w:rsidR="00E95653" w:rsidRPr="00FE7E79">
        <w:rPr>
          <w:rFonts w:eastAsia="Calibri"/>
        </w:rPr>
        <w:t xml:space="preserve">fragmentation </w:t>
      </w:r>
      <w:r w:rsidR="003E0C61" w:rsidRPr="003E0C61">
        <w:rPr>
          <w:rFonts w:eastAsia="Calibri"/>
        </w:rPr>
        <w:t xml:space="preserve">of intact protein ions </w:t>
      </w:r>
      <w:r w:rsidRPr="00FE7E79">
        <w:rPr>
          <w:rFonts w:eastAsia="Calibri"/>
        </w:rPr>
        <w:t>hold</w:t>
      </w:r>
      <w:r w:rsidR="008F2EF2" w:rsidRPr="00FE7E79">
        <w:rPr>
          <w:rFonts w:eastAsia="Calibri"/>
        </w:rPr>
        <w:t>s</w:t>
      </w:r>
      <w:r w:rsidRPr="00FE7E79">
        <w:rPr>
          <w:rFonts w:eastAsia="Calibri"/>
        </w:rPr>
        <w:t xml:space="preserve"> </w:t>
      </w:r>
      <w:r w:rsidR="008D07BF" w:rsidRPr="00FE7E79">
        <w:rPr>
          <w:rFonts w:eastAsia="Calibri"/>
        </w:rPr>
        <w:t>great potential for mAb sequencing</w:t>
      </w:r>
      <w:r w:rsidR="00593BAA" w:rsidRPr="00FE7E79">
        <w:rPr>
          <w:rFonts w:eastAsia="Calibri"/>
        </w:rPr>
        <w:t>.</w:t>
      </w:r>
      <w:r w:rsidR="008D07BF" w:rsidRPr="00FE7E79">
        <w:rPr>
          <w:rFonts w:eastAsia="Calibri"/>
        </w:rPr>
        <w:t xml:space="preserve"> </w:t>
      </w:r>
      <w:r w:rsidR="00593BAA" w:rsidRPr="00FE7E79">
        <w:rPr>
          <w:rFonts w:eastAsia="Calibri"/>
        </w:rPr>
        <w:t>S</w:t>
      </w:r>
      <w:r w:rsidRPr="00FE7E79">
        <w:rPr>
          <w:rFonts w:eastAsia="Calibri"/>
        </w:rPr>
        <w:t xml:space="preserve">everal </w:t>
      </w:r>
      <w:r w:rsidR="003E766A" w:rsidRPr="00FE7E79">
        <w:rPr>
          <w:rFonts w:eastAsia="Calibri"/>
        </w:rPr>
        <w:t xml:space="preserve">recent </w:t>
      </w:r>
      <w:r w:rsidRPr="00FE7E79">
        <w:rPr>
          <w:rFonts w:eastAsia="Calibri"/>
        </w:rPr>
        <w:t xml:space="preserve">studies showed </w:t>
      </w:r>
      <w:r w:rsidR="00593BAA" w:rsidRPr="00FE7E79">
        <w:rPr>
          <w:rFonts w:eastAsia="Calibri"/>
        </w:rPr>
        <w:t xml:space="preserve">that </w:t>
      </w:r>
      <w:r w:rsidR="004A3F6E" w:rsidRPr="00FE7E79">
        <w:rPr>
          <w:rFonts w:eastAsia="Calibri"/>
        </w:rPr>
        <w:t>th</w:t>
      </w:r>
      <w:r w:rsidR="00FA4BB5" w:rsidRPr="00FE7E79">
        <w:rPr>
          <w:rFonts w:eastAsia="Calibri"/>
        </w:rPr>
        <w:t>ese methods</w:t>
      </w:r>
      <w:r w:rsidR="00113608" w:rsidRPr="00FE7E79">
        <w:rPr>
          <w:rFonts w:eastAsia="Calibri"/>
        </w:rPr>
        <w:t xml:space="preserve"> </w:t>
      </w:r>
      <w:r w:rsidR="004A3F6E" w:rsidRPr="00FE7E79">
        <w:rPr>
          <w:rFonts w:eastAsia="Calibri"/>
        </w:rPr>
        <w:t xml:space="preserve">consistently </w:t>
      </w:r>
      <w:r w:rsidR="008D07BF" w:rsidRPr="00FE7E79">
        <w:rPr>
          <w:rFonts w:eastAsia="Calibri"/>
        </w:rPr>
        <w:t>yield</w:t>
      </w:r>
      <w:r w:rsidR="003E0C61">
        <w:rPr>
          <w:rFonts w:eastAsia="Calibri"/>
        </w:rPr>
        <w:t>ed</w:t>
      </w:r>
      <w:r w:rsidR="008D07BF" w:rsidRPr="00FE7E79">
        <w:rPr>
          <w:rFonts w:eastAsia="Calibri"/>
        </w:rPr>
        <w:t xml:space="preserve"> </w:t>
      </w:r>
      <w:r w:rsidR="00FA4BB5" w:rsidRPr="00FE7E79">
        <w:rPr>
          <w:rFonts w:eastAsia="Calibri"/>
        </w:rPr>
        <w:t>near</w:t>
      </w:r>
      <w:r w:rsidR="003E0C61">
        <w:rPr>
          <w:rFonts w:eastAsia="Calibri"/>
        </w:rPr>
        <w:t>ly</w:t>
      </w:r>
      <w:r w:rsidR="00FA4BB5" w:rsidRPr="00FE7E79">
        <w:rPr>
          <w:rFonts w:eastAsia="Calibri"/>
        </w:rPr>
        <w:t xml:space="preserve"> uninterrupted </w:t>
      </w:r>
      <w:ins w:id="217" w:author="Graaf, S.C. de (Bastiaan)" w:date="2023-03-24T15:54:00Z">
        <w:r w:rsidR="00213C8E">
          <w:rPr>
            <w:rFonts w:eastAsia="Calibri"/>
          </w:rPr>
          <w:t>\emph{</w:t>
        </w:r>
      </w:ins>
      <w:r w:rsidR="008D07BF" w:rsidRPr="00FE7E79">
        <w:rPr>
          <w:rFonts w:eastAsia="Calibri"/>
          <w:i/>
          <w:iCs/>
        </w:rPr>
        <w:t>c</w:t>
      </w:r>
      <w:ins w:id="218" w:author="Graaf, S.C. de (Bastiaan)" w:date="2023-03-24T15:54:00Z">
        <w:r w:rsidR="00213C8E">
          <w:rPr>
            <w:rFonts w:eastAsia="Calibri"/>
            <w:i/>
            <w:iCs/>
          </w:rPr>
          <w:t>}</w:t>
        </w:r>
      </w:ins>
      <w:r w:rsidR="008D07BF" w:rsidRPr="00FE7E79">
        <w:rPr>
          <w:rFonts w:eastAsia="Calibri"/>
        </w:rPr>
        <w:t>-ion</w:t>
      </w:r>
      <w:r w:rsidR="00FA4BB5" w:rsidRPr="00FE7E79">
        <w:rPr>
          <w:rFonts w:eastAsia="Calibri"/>
        </w:rPr>
        <w:t xml:space="preserve"> ladders</w:t>
      </w:r>
      <w:r w:rsidR="008D07BF" w:rsidRPr="00FE7E79">
        <w:rPr>
          <w:rFonts w:eastAsia="Calibri"/>
        </w:rPr>
        <w:t xml:space="preserve"> </w:t>
      </w:r>
      <w:r w:rsidR="00FA4BB5" w:rsidRPr="00FE7E79">
        <w:rPr>
          <w:rFonts w:eastAsia="Calibri"/>
        </w:rPr>
        <w:t xml:space="preserve">spanning </w:t>
      </w:r>
      <w:r w:rsidR="004A3F6E" w:rsidRPr="00FE7E79">
        <w:rPr>
          <w:rFonts w:eastAsia="Calibri"/>
        </w:rPr>
        <w:t xml:space="preserve">the </w:t>
      </w:r>
      <w:r w:rsidR="004C10FE" w:rsidRPr="00FE7E79">
        <w:rPr>
          <w:rFonts w:eastAsia="Calibri"/>
        </w:rPr>
        <w:t>CDR3</w:t>
      </w:r>
      <w:r w:rsidR="00593BAA" w:rsidRPr="00FE7E79">
        <w:rPr>
          <w:rFonts w:eastAsia="Calibri"/>
        </w:rPr>
        <w:t>, which is paramount to antigen binding.</w:t>
      </w:r>
      <w:r w:rsidR="008F2EF2" w:rsidRPr="00FE7E79">
        <w:rPr>
          <w:rStyle w:val="FootnoteReference"/>
          <w:rFonts w:ascii="Calibri" w:eastAsia="Calibri" w:hAnsi="Calibri" w:cs="Calibri"/>
        </w:rPr>
        <w:fldChar w:fldCharType="begin" w:fldLock="1"/>
      </w:r>
      <w:r w:rsidR="000A2B0E">
        <w:rPr>
          <w:rFonts w:eastAsia="Calibri"/>
        </w:rPr>
        <w:instrText>ADDIN CSL_CITATION {"citationItems":[{"id":"ITEM-1","itemData":{"DOI":"10.1039/d0sc03438j","ISSN":"2041-6520","PMID":"33520151","abstract":"Although incredibly diverse in specificity, millions of unique Immunoglobulin G (IgG) molecules in the human antibody repertoire share most of their amino acid sequence. These constant parts of IgG do not yield any useful information in attempts to sequence antibodies de novo. Therefore, methods focusing solely on the variable regions and providing unambiguous sequence reads are strongly advantageous. We report a mass spectrometry-based method that uses electron capture dissociation (ECD) to provide straightforward-to-read sequence ladders for the variable parts of both the light and heavy chains, with a preference for the functionally important CDR3. We optimized this method on the therapeutic antibody Trastuzumab and demonstrate its applicability on two monoclonal quartets of the four IgG subclasses, IgG1, IgG2, IgG3 and IgG4. The method is based on proteolytically separating the variable F(ab')2 part from the conserved Fc part, whereafter the F(ab')2 portions are mass-analyzed and fragmented by ECD. Pure ECD, without additional collisional activation, leads to straightforward-to-read sequence tags covering the CDR3 of both the light and heavy chains. Using molecular modelling and structural analysis, we discuss and explain this selective fragmentation behavior and describe how structural features of the different IgG subclasses lead to distinct fragmentation patterns. Overall, we foresee that pure ECD on F(ab')2 or Fab molecules can become a valuable tool for the de novo sequencing of serum antibodies.","author":[{"dropping-particle":"","family":"Boer","given":"Maurits A.","non-dropping-particle":"den","parse-names":false,"suffix":""},{"dropping-particle":"","family":"Greisch","given":"Jean-Francois","non-dropping-particle":"","parse-names":false,"suffix":""},{"dropping-particle":"","family":"Tamara","given":"Sem","non-dropping-particle":"","parse-names":false,"suffix":""},{"dropping-particle":"","family":"Bondt","given":"Albert","non-dropping-particle":"","parse-names":false,"suffix":""},{"dropping-particle":"","family":"Heck","given":"Albert J. R.","non-dropping-particle":"","parse-names":false,"suffix":""}],"container-title":"Chemical science","id":"ITEM-1","issue":"43","issued":{"date-parts":[["2020","11","21"]]},"page":"11886-11896","publisher":"Royal Society of Chemistry","title":"Selectivity over coverage in de novo sequencing of IgGs.","type":"article-journal","volume":"11"},"uris":["http://www.mendeley.com/documents/?uuid=1d6a8883-c3c7-4e9a-90a8-0bff9597ac6d"]},{"id":"ITEM-2","itemData":{"DOI":"10.1021/jasms.0c00461","ISSN":"1044-0305","PMID":"33570406","abstract":"Immunoglobulins A (IgA) include some of the most abundant human antibodies and play an important role in defending mucosal surfaces against pathogens. The unique structural features of the heavy chain of IgA subclasses (called IgA1 and IgA2) enable them to polymerize via the joining J-chain, resulting in IgA dimers but also higher oligomers. While secretory sIgA oligomers are dominant in milk and saliva, IgAs exist primarily as monomers in serum. No method currently allows disentangling the millions of unique IgAs potentially present in the human antibody repertoire. Obtaining unambiguous sequence reads of their hypervariable antigen-binding regions is a prerequisite for IgA identification. We here report a mass spectrometric method that uses electron capture dissociation (ECD) to produce straightforward-to-read sequence ladders of the variable parts of both the light and heavy chains of IgA1s, in particular, of the functionally critical CDR3 regions. We directly compare the native top-down ECD spectra of a heavily and heterogeneously N- and O-glycosylated anti-CD20 IgA1, the corresponding N-glycosylated anti-CD20 IgG1, and their Fab parts. We show that while featuring very different MS1 spectra, the native top-down ECD MS2 spectra of all four species are nearly identical, with cleavages occurring specifically within the CDR3 and FR4 regions of both the heavy and light chain. From the sequence-informative ECD data of an intact glycosylated IgA1, we foresee that native top-down ECD will become a valuable complementary tool for the de novo sequencing of IgA1s from milk, saliva, or serum.","author":[{"dropping-particle":"","family":"Greisch","given":"Jean-Francois","non-dropping-particle":"","parse-names":false,"suffix":""},{"dropping-particle":"","family":"Boer","given":"Maurits A.","non-dropping-particle":"den","parse-names":false,"suffix":""},{"dropping-particle":"","family":"Beurskens","given":"Frank","non-dropping-particle":"","parse-names":false,"suffix":""},{"dropping-particle":"","family":"Schuurman","given":"Janine","non-dropping-particle":"","parse-names":false,"suffix":""},{"dropping-particle":"","family":"Tamara","given":"Sem","non-dropping-particle":"","parse-names":false,"suffix":""},{"dropping-particle":"","family":"Bondt","given":"Albert","non-dropping-particle":"","parse-names":false,"suffix":""},{"dropping-particle":"","family":"Heck","given":"Albert J. R.","non-dropping-particle":"","parse-names":false,"suffix":""}],"container-title":"Journal of the American Society for Mass Spectrometry","id":"ITEM-2","issue":"6","issued":{"date-parts":[["2021","6","2"]]},"page":"1326-1335","title":"Generating Informative Sequence Tags from Antigen-Binding Regions of Heavily Glycosylated IgA1 Antibodies by Native Top-Down Electron Capture Dissociation","type":"article-journal","volume":"32"},"uris":["http://www.mendeley.com/documents/?uuid=8593d7d2-c645-4e93-9f27-99dbe02f473e"]},{"id":"ITEM-3","itemData":{"DOI":"10.1016/j.cels.2021.08.008","ISSN":"24054720","PMID":"34613904","abstract":"Although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Systems","id":"ITEM-3","issue":"12","issued":{"date-parts":[["2021"]]},"page":"1131-1143.e5","publisher":"Cell Press","title":"Human plasma IgG1 repertoires are simple, unique, and dynamic","type":"article-journal","volume":"12"},"uris":["http://www.mendeley.com/documents/?uuid=a566a58b-ff23-3b29-bfd5-5dce88cd9a98"]},{"id":"ITEM-4","itemData":{"DOI":"10.1021/ACS.ANALCHEM.8B01901","ISSN":"1520-6882","PMID":"30118589","abstract":"Compared to traditional collision induced dissociation methods, electron capture dissociation (ECD) provides more comprehensive characterization of large peptides and proteins as well as preserves labile post-translational modifications. However, ECD experiments are generally restricted to the high magnetic fields of FTICR-MS that enable the reaction of large polycations and electrons. Here, we demonstrate the use of an electromagnetostatic ECD cell to perform ECD and hybrid ECD methods utilizing 193 nm photons (ECuvPD) or collisional activation (EChcD) in a benchtop quadrupole-Orbitrap mass spectrometer. The electromagnetostatic ECD cell was designed to replace the transfer octapole between the quadrupole and C-trap. This implementation enabled facile installation of the ECD cell, and ions could be independently subjected to ECD, UVPD, HCD, or any combination. Initial benchmarking and characterization of fragmentation propensities for ECD, ECuvPD, and EChcD were performed using ubiquitin (8.6 kDa). ECD yielded extensive sequence coverage for low charge states of ubiquitin as well as for the larger protein carbonic anhydrase II (29 kDa), indicating pseudo-activated ion conditions. Additionally, relatively high numbers of d- and w-ions enable differentiation of isobaric isoleucine and leucine residues and suggest a distribution of electron energies yield hot-ECD type fragmentation. We report the most comprehensive characterization to date for model proteins up to 29 kDa and a monoclonal antibody at the subunit level. ECD, ECuvPD, and EChcD yielded 93, 95, and 91% sequence coverage, respectively, for carbonic anhydrase II (29 kDa), and targeted online analyses of monoclonal antibody subunits yielded 86% overall antibody sequence coverage.","author":[{"dropping-particle":"","family":"Shaw","given":"Jared B.","non-dropping-particle":"","parse-names":false,"suffix":""},{"dropping-particle":"","family":"Malhan","given":"Neha","non-dropping-particle":"","parse-names":false,"suffix":""},{"dropping-particle":"V.","family":"Vasil'Ev","given":"Yury","non-dropping-particle":"","parse-names":false,"suffix":""},{"dropping-particle":"","family":"Lopez","given":"Nathan I.","non-dropping-particle":"","parse-names":false,"suffix":""},{"dropping-particle":"","family":"Makarov","given":"Alexander","non-dropping-particle":"","parse-names":false,"suffix":""},{"dropping-particle":"","family":"Beckman","given":"Joseph S.","non-dropping-particle":"","parse-names":false,"suffix":""},{"dropping-particle":"","family":"Voinov","given":"Valery G.","non-dropping-particle":"","parse-names":false,"suffix":""}],"container-title":"Analytical chemistry","id":"ITEM-4","issue":"18","issued":{"date-parts":[["2018","9","18"]]},"page":"10819-10827","publisher":"Anal Chem","title":"Sequencing Grade Tandem Mass Spectrometry for Top-Down Proteomics Using Hybrid Electron Capture Dissociation Methods in a Benchtop Orbitrap Mass Spectrometer","type":"article-journal","volume":"90"},"uris":["http://www.mendeley.com/documents/?uuid=0d986466-4840-38cc-8053-5e486dec64a9"]},{"id":"ITEM-5","itemData":{"DOI":"10.1021/ACS.ANALCHEM.9B03129","ISSN":"1520-6882","PMID":"31769659","abstract":"One challenge associated with the discovery and development of monoclonal antibody (mAb) therapeutics is the determination of heavy chain and light chain pairing. Advances in MS instrumentation and MS/MS methods have greatly enhanced capabilities for the analysis of large intact proteins yielding much more detailed and accurate proteoform characterization. Consequently, direct interrogation of intact antibodies or F(ab′)2 and Fab fragments has the potential to significantly streamline therapeutic mAb discovery processes. Here, we demonstrate for the first time the ability to efficiently cleave disulfide bonds linking heavy and light chains of mAbs using electron capture dissociation (ECD) and 157 nm ultraviolet photodissociation (UVPD). The combination of intact mAb, Fab, or F(ab′)2 mass, intact LC and Fd masses, and CDR3 sequence coverage enabled determination of heavy chain and light chain pairing from a single experiment and experimental condition. These results demonstrate the potential of top-down and middle-down proteomics to significantly streamline therapeutic antibody discovery.","author":[{"dropping-particle":"","family":"Shaw","given":"Jared B.","non-dropping-particle":"","parse-names":false,"suffix":""},{"dropping-particle":"","family":"Liu","given":"Weijing","non-dropping-particle":"","parse-names":false,"suffix":""},{"dropping-particle":"V.","family":"Vasilev","given":"Yury","non-dropping-particle":"","parse-names":false,"suffix":""},{"dropping-particle":"","family":"Bracken","given":"Carter C.","non-dropping-particle":"","parse-names":false,"suffix":""},{"dropping-particle":"","family":"Malhan","given":"Neha","non-dropping-particle":"","parse-names":false,"suffix":""},{"dropping-particle":"","family":"Guthals","given":"Adrian","non-dropping-particle":"","parse-names":false,"suffix":""},{"dropping-particle":"","family":"Beckman","given":"Joseph S.","non-dropping-particle":"","parse-names":false,"suffix":""},{"dropping-particle":"","family":"Voinov","given":"Valery G.","non-dropping-particle":"","parse-names":false,"suffix":""}],"container-title":"Analytical chemistry","id":"ITEM-5","issue":"1","issued":{"date-parts":[["2020","1","7"]]},"page":"766-773","publisher":"Anal Chem","title":"Direct Determination of Antibody Chain Pairing by Top-down and Middle-down Mass Spectrometry Using Electron Capture Dissociation and Ultraviolet Photodissociation","type":"article-journal","volume":"92"},"uris":["http://www.mendeley.com/documents/?uuid=2af52750-f51c-3839-9e99-5b1dc9359b22"]}],"mendeley":{"formattedCitation":"\\cite{den Boer2020Selectivity over coverage in de novo sequencing of IgGs.|||Greisch2021Generating Informative Sequence Tags from Antigen-Binding Regions of Heavily Glycosylated IgA1 Antibodies by Native Top-Down Electron Capture Dissociation|||Bondt2021Human plasma IgG1 repertoires are simple, unique, and dynamic|||Shaw2018Sequencing Grade Tandem Mass Spectrometry for Top-Down Proteomics Using Hybrid Electron Capture Dissociation Methods in a Benchtop Orbitrap Mass Spectrometer|||Shaw2020Direct Determination of Antibody Chain Pairing by Top-down and Middle-down Mass Spectrometry Using Electron Capture Dissociation and Ultraviolet Photodissociation}","plainTextFormattedCitation":"\\cite{den Boer2020Selectivity over coverage in de novo sequencing of IgGs.|||Greisch2021Generating Informative Sequence Tags from Antigen-Binding Regions of Heavily Glycosylated IgA1 Antibodies by Native Top-Down Electron Capture Dissociation|||Bondt2021Human plasma IgG1 repertoires are simple, unique, and dynamic|||Shaw2018Sequencing Grade Tandem Mass Spectrometry for Top-Down Proteomics Using Hybrid Electron Capture Dissociation Methods in a Benchtop Orbitrap Mass Spectrometer|||Shaw2020Direct Determination of Antibody Chain Pairing by Top-down and Middle-down Mass Spectrometry Using Electron Capture Dissociation and Ultraviolet Photodissociation}","previouslyFormattedCitation":"&lt;sup&gt;29,75,76,83,84&lt;/sup&gt;"},"properties":{"noteIndex":0},"schema":"https://github.com/citation-style-language/schema/raw/master/csl-citation.json"}</w:instrText>
      </w:r>
      <w:r w:rsidR="008F2EF2" w:rsidRPr="00FE7E79">
        <w:rPr>
          <w:rStyle w:val="FootnoteReference"/>
          <w:rFonts w:ascii="Calibri" w:eastAsia="Calibri" w:hAnsi="Calibri" w:cs="Calibri"/>
        </w:rPr>
        <w:fldChar w:fldCharType="separate"/>
      </w:r>
      <w:r w:rsidR="000A2B0E" w:rsidRPr="000A2B0E">
        <w:rPr>
          <w:rFonts w:eastAsia="Calibri"/>
          <w:noProof/>
          <w:lang w:val="nl-NL"/>
        </w:rPr>
        <w:t xml:space="preserve">\cite{den Boer2020Selectivity over coverage in de novo sequencing of IgGs.|||Greisch2021Generating Informative Sequence Tags from Antigen-Binding Regions of Heavily Glycosylated IgA1 Antibodies by Native Top-Down Electron Capture Dissociation|||Bondt2021Human plasma IgG1 repertoires are simple, unique, and dynamic|||Shaw2018Sequencing Grade Tandem Mass Spectrometry for Top-Down </w:t>
      </w:r>
      <w:r w:rsidR="000A2B0E" w:rsidRPr="000A2B0E">
        <w:rPr>
          <w:rFonts w:eastAsia="Calibri"/>
          <w:noProof/>
          <w:lang w:val="nl-NL"/>
        </w:rPr>
        <w:lastRenderedPageBreak/>
        <w:t>Proteomics Using Hybrid Electron Capture Dissociation Methods in a Benchtop Orbitrap Mass Spectrometer|||Shaw2020Direct Determination of Antibody Chain Pairing by Top-down and Middle-down Mass Spectrometry Using Electron Capture Dissociation and Ultraviolet Photodissociation}</w:t>
      </w:r>
      <w:r w:rsidR="008F2EF2" w:rsidRPr="00FE7E79">
        <w:rPr>
          <w:rStyle w:val="FootnoteReference"/>
          <w:rFonts w:ascii="Calibri" w:eastAsia="Calibri" w:hAnsi="Calibri" w:cs="Calibri"/>
        </w:rPr>
        <w:fldChar w:fldCharType="end"/>
      </w:r>
      <w:bookmarkEnd w:id="214"/>
      <w:bookmarkEnd w:id="215"/>
      <w:bookmarkEnd w:id="216"/>
      <w:r w:rsidR="008D07BF" w:rsidRPr="00BA4418">
        <w:rPr>
          <w:rFonts w:eastAsia="Calibri"/>
          <w:lang w:val="en-US"/>
        </w:rPr>
        <w:t xml:space="preserve"> </w:t>
      </w:r>
      <w:r w:rsidR="008D07BF" w:rsidRPr="00FE7E79">
        <w:rPr>
          <w:rFonts w:eastAsia="Calibri"/>
        </w:rPr>
        <w:t xml:space="preserve">These studies </w:t>
      </w:r>
      <w:r w:rsidR="00783F2F" w:rsidRPr="00FE7E79">
        <w:rPr>
          <w:rFonts w:eastAsia="Calibri"/>
        </w:rPr>
        <w:t xml:space="preserve">also </w:t>
      </w:r>
      <w:r w:rsidR="008D07BF" w:rsidRPr="00FE7E79">
        <w:rPr>
          <w:rFonts w:eastAsia="Calibri"/>
        </w:rPr>
        <w:t xml:space="preserve">demonstrated for various </w:t>
      </w:r>
      <w:r w:rsidR="00F50593" w:rsidRPr="00FE7E79">
        <w:rPr>
          <w:rFonts w:eastAsia="Calibri"/>
        </w:rPr>
        <w:t>antibody</w:t>
      </w:r>
      <w:r w:rsidR="008D07BF" w:rsidRPr="00FE7E79">
        <w:rPr>
          <w:rFonts w:eastAsia="Calibri"/>
        </w:rPr>
        <w:t xml:space="preserve"> isotypes (IgG1-4 and IgA1) that electron-based fragmentation methods consistently provide fragments containing the entire variable region of both the light and heavy chain. Notably, very similar fragments were formed for the intact mAb, the F(ab’)</w:t>
      </w:r>
      <w:r w:rsidR="008D07BF" w:rsidRPr="00FE7E79">
        <w:rPr>
          <w:rFonts w:eastAsia="Calibri"/>
          <w:vertAlign w:val="subscript"/>
        </w:rPr>
        <w:t>2</w:t>
      </w:r>
      <w:r w:rsidR="008D07BF" w:rsidRPr="00FE7E79">
        <w:rPr>
          <w:rFonts w:eastAsia="Calibri"/>
        </w:rPr>
        <w:t xml:space="preserve"> (produced with IdeS enzyme), and Fab molecules (produced with IgdE or Operator enzymes), showing that reducing antibody complexity through the removal of the Fc portion is not detrimental for protein-centric analysis of mAbs.</w:t>
      </w:r>
    </w:p>
    <w:p w14:paraId="386278FC" w14:textId="36FC2013" w:rsidR="008D07BF" w:rsidRDefault="008D07BF" w:rsidP="00A87F0A">
      <w:pPr>
        <w:pStyle w:val="Paragraph"/>
        <w:rPr>
          <w:rFonts w:eastAsia="Calibri"/>
        </w:rPr>
      </w:pPr>
      <w:r w:rsidRPr="00FE7E79">
        <w:rPr>
          <w:rFonts w:eastAsia="Calibri"/>
        </w:rPr>
        <w:t>While significant advances have been made in protein-centric</w:t>
      </w:r>
      <w:r w:rsidRPr="00FE7E79" w:rsidDel="00BC0A5E">
        <w:rPr>
          <w:rFonts w:eastAsia="Calibri"/>
        </w:rPr>
        <w:t xml:space="preserve"> </w:t>
      </w:r>
      <w:r w:rsidRPr="00FE7E79">
        <w:rPr>
          <w:rFonts w:eastAsia="Calibri"/>
        </w:rPr>
        <w:t xml:space="preserve">sequencing of purified recombinant antibodies, studying endogenous antibodies remains much more challenging. The separation of intact proteins by liquid chromatography </w:t>
      </w:r>
      <w:r w:rsidR="00A254A5" w:rsidRPr="00FE7E79">
        <w:rPr>
          <w:rFonts w:eastAsia="Calibri"/>
        </w:rPr>
        <w:t xml:space="preserve">is typically </w:t>
      </w:r>
      <w:r w:rsidRPr="00FE7E79">
        <w:rPr>
          <w:rFonts w:eastAsia="Calibri"/>
        </w:rPr>
        <w:t>less efficient than the separation strategies available for</w:t>
      </w:r>
      <w:r w:rsidRPr="00FE7E79" w:rsidDel="00B57D8B">
        <w:rPr>
          <w:rFonts w:eastAsia="Calibri"/>
        </w:rPr>
        <w:t xml:space="preserve"> </w:t>
      </w:r>
      <w:r w:rsidRPr="00FE7E79">
        <w:rPr>
          <w:rFonts w:eastAsia="Calibri"/>
        </w:rPr>
        <w:t>peptides.</w:t>
      </w:r>
      <w:r w:rsidRPr="00FE7E79">
        <w:rPr>
          <w:rStyle w:val="FootnoteReference"/>
          <w:rFonts w:ascii="Calibri" w:eastAsia="Calibri" w:hAnsi="Calibri" w:cs="Calibri"/>
        </w:rPr>
        <w:fldChar w:fldCharType="begin" w:fldLock="1"/>
      </w:r>
      <w:r w:rsidR="000A2B0E">
        <w:rPr>
          <w:rFonts w:eastAsia="Calibri"/>
        </w:rPr>
        <w:instrText xml:space="preserve">ADDIN CSL_CITATION {"citationItems":[{"id":"ITEM-1","itemData":{"DOI":"10.1016/j.chroma.2017.01.008","ISSN":"1873-3778","PMID":"28077236","abstract":"Separation of proteoforms for global intact protein analysis (i.e. top-down proteomics) has lagged well behind what is achievable for peptides in traditional bottom-up proteomic approach and is becoming a true bottle neck for top-down proteomics. Herein, we report use of long (≥1M) columns containing short alkyl (C1-C4) bonded phases to achieve high-resolution RPLC for separation of proteoforms. At a specific operation pressure limit (i.e., 96.5MPa or 14Kpsi used in this work), column length was found to be the most important factor for achieving maximal resolution separation of proteins when 1.5-5μm particles were used as packings and long columns provided peak capacities greater than 400 for proteoforms derived from a global cell lysate with molecular weights below 50kDa. Larger proteoforms (50-110kDa) were chromatographed on long RPLC columns and detected by MS; however, they cannot be identified yet by tandem mass spectrometry. Our experimental data further demonstrated that long alkyl (e.g., C8 and C18) bonded particles provided high-resolution RPLC for &lt;10kDa proteoforms, not efficient for separation of global proteoforms. Reversed-phase particles with porous, nonporous, and superficially porous surfaces were systematically investigated for high-resolution RPLC. Pore size (200-400Å) and the surface structure (porous and superficially porous) of particles was found to have minor influences on high-resolution RPLC of proteoforms. RPLC presented herein enabled confident identification of </w:instrText>
      </w:r>
      <w:r w:rsidR="000A2B0E">
        <w:rPr>
          <w:rFonts w:ascii="Cambria Math" w:eastAsia="Calibri" w:hAnsi="Cambria Math" w:cs="Cambria Math"/>
        </w:rPr>
        <w:instrText>∼</w:instrText>
      </w:r>
      <w:r w:rsidR="000A2B0E">
        <w:rPr>
          <w:rFonts w:eastAsia="Calibri"/>
        </w:rPr>
        <w:instrText>900 proteoforms (1% FDR) for a low-microgram quantity of proteomic samples using a single RPLC-MS/MS analysis. The level of RPLC performance attained in this work is close to that typically realized in bottom-up proteomics, and broadly useful when applying e.g., the single-stage MS accurate mass tag approach, but less effective when combined with current tandem MS. Our initial data indicate that MS detection and fragmentation inefficiencies provided by current high-resolution mass spectrometers are key challenges for characterization of larger proteoforms.","author":[{"dropping-particle":"","family":"Shen","given":"Yufeng","non-dropping-particle":"","parse-names":false,"suffix":""},{"dropping-particle":"","family":"Tolić","given":"Nikola","non-dropping-particle":"","parse-names":false,"suffix":""},{"dropping-particle":"","family":"Piehowski","given":"Paul D","non-dropping-particle":"","parse-names":false,"suffix":""},{"dropping-particle":"","family":"Shukla","given":"Anil K","non-dropping-particle":"","parse-names":false,"suffix":""},{"dropping-particle":"","family":"Kim","given":"Sangtae","non-dropping-particle":"","parse-names":false,"suffix":""},{"dropping-particle":"","family":"Zhao","given":"Rui","non-dropping-particle":"","parse-names":false,"suffix":""},{"dropping-particle":"","family":"Qu","given":"Yi","non-dropping-particle":"","parse-names":false,"suffix":""},{"dropping-particle":"","family":"Robinson","given":"Errol","non-dropping-particle":"","parse-names":false,"suffix":""},{"dropping-particle":"","family":"Smith","given":"Richard D","non-dropping-particle":"","parse-names":false,"suffix":""},{"dropping-particle":"","family":"Paša-Tolić","given":"Ljiljana","non-dropping-particle":"","parse-names":false,"suffix":""}],"container-title":"Journal of chromatography. A","id":"ITEM-1","issued":{"date-parts":[["2017","5","19"]]},"page":"99-110","publisher":"Elsevier","title":"High-resolution ultrahigh-pressure long column reversed-phase liquid chromatography for top-down proteomics.","type":"article-journal","volume":"1498"},"uris":["http://www.mendeley.com/documents/?uuid=f62074de-36ba-40b7-ad72-a63b82f5a10d"]}],"mendeley":{"formattedCitation":"\\cite{Shen2017High-resolution ultrahigh-pressure long column reversed-phase liquid chromatography for top-down proteomics.}","plainTextFormattedCitation":"\\cite{Shen2017High-resolution ultrahigh-pressure long column reversed-phase liquid chromatography for top-down proteomics.}","previouslyFormattedCitation":"&lt;sup&gt;85&lt;/sup&gt;"},"properties":{"noteIndex":0},"schema":"https://github.com/citation-style-language/schema/raw/master/csl-citation.json"}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\cite{Shen2017High-resolution ultrahigh-pressure long column reversed-phase liquid chromatography for top-down proteomics.}</w:t>
      </w:r>
      <w:r w:rsidRPr="00FE7E79">
        <w:rPr>
          <w:rStyle w:val="FootnoteReference"/>
          <w:rFonts w:ascii="Calibri" w:eastAsia="Calibri" w:hAnsi="Calibri" w:cs="Calibri"/>
        </w:rPr>
        <w:fldChar w:fldCharType="end"/>
      </w:r>
      <w:r w:rsidRPr="00FE7E79">
        <w:rPr>
          <w:rFonts w:eastAsia="Calibri"/>
        </w:rPr>
        <w:t xml:space="preserve"> This problem is exacerbated for</w:t>
      </w:r>
      <w:r w:rsidRPr="00FE7E79" w:rsidDel="00B57D8B">
        <w:rPr>
          <w:rFonts w:eastAsia="Calibri"/>
        </w:rPr>
        <w:t xml:space="preserve"> </w:t>
      </w:r>
      <w:r w:rsidRPr="00FE7E79">
        <w:rPr>
          <w:rFonts w:eastAsia="Calibri"/>
        </w:rPr>
        <w:t>antibody mixtures since</w:t>
      </w:r>
      <w:r w:rsidRPr="00FE7E79" w:rsidDel="00B57D8B">
        <w:rPr>
          <w:rFonts w:eastAsia="Calibri"/>
        </w:rPr>
        <w:t xml:space="preserve"> </w:t>
      </w:r>
      <w:r w:rsidRPr="00FE7E79">
        <w:rPr>
          <w:rFonts w:eastAsia="Calibri"/>
        </w:rPr>
        <w:t xml:space="preserve">different antibody clones are very similar and only vary in a small fraction of the overall sequence. </w:t>
      </w:r>
      <w:r w:rsidR="00702A7B" w:rsidRPr="00FE7E79">
        <w:rPr>
          <w:rFonts w:eastAsia="Calibri"/>
        </w:rPr>
        <w:t xml:space="preserve">Such </w:t>
      </w:r>
      <w:r w:rsidR="0052313B" w:rsidRPr="00FE7E79">
        <w:rPr>
          <w:rFonts w:eastAsia="Calibri"/>
        </w:rPr>
        <w:t>minute differences</w:t>
      </w:r>
      <w:r w:rsidR="00702A7B" w:rsidRPr="00FE7E79">
        <w:rPr>
          <w:rFonts w:eastAsia="Calibri"/>
        </w:rPr>
        <w:t xml:space="preserve"> </w:t>
      </w:r>
      <w:r w:rsidR="0052313B" w:rsidRPr="00FE7E79">
        <w:rPr>
          <w:rFonts w:eastAsia="Calibri"/>
        </w:rPr>
        <w:t>are easily resolved</w:t>
      </w:r>
      <w:r w:rsidR="00702A7B" w:rsidRPr="00FE7E79">
        <w:rPr>
          <w:rFonts w:eastAsia="Calibri"/>
        </w:rPr>
        <w:t xml:space="preserve"> on the peptide </w:t>
      </w:r>
      <w:r w:rsidR="00D23A25" w:rsidRPr="00FE7E79">
        <w:rPr>
          <w:rFonts w:eastAsia="Calibri"/>
        </w:rPr>
        <w:t>yet</w:t>
      </w:r>
      <w:r w:rsidR="0052313B" w:rsidRPr="00FE7E79">
        <w:rPr>
          <w:rFonts w:eastAsia="Calibri"/>
        </w:rPr>
        <w:t xml:space="preserve"> are significantly more difficult to distinguish on the level of intact antibodies with more than 1000 amino acid residues.</w:t>
      </w:r>
      <w:r w:rsidR="00984132" w:rsidRPr="00FE7E79">
        <w:rPr>
          <w:rFonts w:eastAsia="Calibri"/>
        </w:rPr>
        <w:t xml:space="preserve"> </w:t>
      </w:r>
      <w:r w:rsidRPr="00FE7E79">
        <w:rPr>
          <w:rFonts w:eastAsia="Calibri"/>
        </w:rPr>
        <w:t xml:space="preserve">Notwithstanding the challenges of intact protein MS, the prospects </w:t>
      </w:r>
      <w:r w:rsidR="00D23A25" w:rsidRPr="00FE7E79">
        <w:rPr>
          <w:rFonts w:eastAsia="Calibri"/>
        </w:rPr>
        <w:t xml:space="preserve">and </w:t>
      </w:r>
      <w:r w:rsidRPr="00FE7E79">
        <w:rPr>
          <w:rFonts w:eastAsia="Calibri"/>
        </w:rPr>
        <w:t xml:space="preserve">potential benefits that protein-centric approaches bring to the </w:t>
      </w:r>
      <w:del w:id="219" w:author="Graaf, S.C. de (Bastiaan)" w:date="2023-03-16T00:05:00Z">
        <w:r w:rsidR="00105923" w:rsidDel="00DC1750">
          <w:rPr>
            <w:rFonts w:eastAsia="Calibri"/>
            <w:i/>
            <w:iCs/>
          </w:rPr>
          <w:delText>\emph{</w:delText>
        </w:r>
        <w:r w:rsidR="003A28B2" w:rsidDel="00DC1750">
          <w:rPr>
            <w:rFonts w:eastAsia="Calibri"/>
            <w:i/>
            <w:iCs/>
          </w:rPr>
          <w:delText>de novo}</w:delText>
        </w:r>
      </w:del>
      <w:ins w:id="220" w:author="Graaf, S.C. de (Bastiaan)" w:date="2023-03-16T00:05:00Z">
        <w:r w:rsidR="00DC1750" w:rsidRPr="00DC1750">
          <w:rPr>
            <w:rFonts w:eastAsia="Calibri"/>
            <w:iCs/>
          </w:rPr>
          <w:t>\</w:t>
        </w:r>
        <w:proofErr w:type="gramStart"/>
        <w:r w:rsidR="00DC1750" w:rsidRPr="00DC1750">
          <w:rPr>
            <w:rFonts w:eastAsia="Calibri"/>
            <w:iCs/>
          </w:rPr>
          <w:t>emph{</w:t>
        </w:r>
        <w:proofErr w:type="gramEnd"/>
        <w:r w:rsidR="00DC1750" w:rsidRPr="00DC1750">
          <w:rPr>
            <w:rFonts w:eastAsia="Calibri"/>
            <w:iCs/>
          </w:rPr>
          <w:t>de novo}</w:t>
        </w:r>
      </w:ins>
      <w:r w:rsidRPr="00FE7E79">
        <w:rPr>
          <w:rFonts w:eastAsia="Calibri"/>
        </w:rPr>
        <w:t xml:space="preserve"> analytical toolbox are hard to neglect. While it is still nearly impossible to fully </w:t>
      </w:r>
      <w:del w:id="221" w:author="Graaf, S.C. de (Bastiaan)" w:date="2023-03-16T00:05:00Z">
        <w:r w:rsidR="00105923" w:rsidDel="00DC1750">
          <w:rPr>
            <w:rFonts w:eastAsia="Calibri"/>
            <w:i/>
            <w:iCs/>
          </w:rPr>
          <w:delText>\emph{</w:delText>
        </w:r>
        <w:r w:rsidR="003A28B2" w:rsidDel="00DC1750">
          <w:rPr>
            <w:rFonts w:eastAsia="Calibri"/>
            <w:i/>
            <w:iCs/>
          </w:rPr>
          <w:delText>de novo}</w:delText>
        </w:r>
      </w:del>
      <w:ins w:id="222" w:author="Graaf, S.C. de (Bastiaan)" w:date="2023-03-16T00:05:00Z">
        <w:r w:rsidR="00DC1750" w:rsidRPr="00DC1750">
          <w:rPr>
            <w:rFonts w:eastAsia="Calibri"/>
            <w:iCs/>
          </w:rPr>
          <w:t>\emph{de novo}</w:t>
        </w:r>
      </w:ins>
      <w:r w:rsidRPr="00FE7E79">
        <w:rPr>
          <w:rFonts w:eastAsia="Calibri"/>
        </w:rPr>
        <w:t xml:space="preserve"> sequence intact mAbs, protein-centric sequencing can be combined with peptide-centric methods in a hybrid MS approach, providing complementary information substantially advancing towards the goal of complete antibody sequencing </w:t>
      </w:r>
      <w:r w:rsidRPr="00FE7E79">
        <w:rPr>
          <w:rFonts w:eastAsia="Calibri"/>
        </w:rPr>
        <w:lastRenderedPageBreak/>
        <w:t>by MS</w:t>
      </w:r>
      <w:commentRangeStart w:id="223"/>
      <w:r w:rsidRPr="00FE7E79">
        <w:rPr>
          <w:rFonts w:eastAsia="Calibri"/>
        </w:rPr>
        <w:t>, as further described in the section “</w:t>
      </w:r>
      <w:r w:rsidR="00A50909" w:rsidRPr="00FE7E79">
        <w:rPr>
          <w:rFonts w:eastAsia="Calibri"/>
        </w:rPr>
        <w:t>Combining peptide- and protein-centric MS approaches for antibody sequencing</w:t>
      </w:r>
      <w:r w:rsidRPr="00FE7E79">
        <w:rPr>
          <w:rFonts w:eastAsia="Calibri"/>
        </w:rPr>
        <w:t>”</w:t>
      </w:r>
      <w:commentRangeEnd w:id="223"/>
      <w:r w:rsidR="00213C8E">
        <w:rPr>
          <w:rStyle w:val="CommentReference"/>
          <w:rFonts w:asciiTheme="minorHAnsi" w:eastAsiaTheme="minorHAnsi" w:hAnsiTheme="minorHAnsi" w:cstheme="minorBidi"/>
          <w:lang w:val="en-US" w:eastAsia="en-US"/>
        </w:rPr>
        <w:commentReference w:id="223"/>
      </w:r>
      <w:r w:rsidR="00355579" w:rsidRPr="00FE7E79">
        <w:rPr>
          <w:rFonts w:eastAsia="Calibri"/>
        </w:rPr>
        <w:t xml:space="preserve"> (</w:t>
      </w:r>
      <w:r w:rsidR="006E06B6">
        <w:rPr>
          <w:rFonts w:eastAsia="Calibri"/>
        </w:rPr>
        <w:t>\textbf{\autoref{fig:fig1.2</w:t>
      </w:r>
      <w:del w:id="224" w:author="Graaf, S.C. de (Bastiaan)" w:date="2023-03-16T00:00:00Z">
        <w:r w:rsidR="006E06B6" w:rsidDel="00E17BAA">
          <w:rPr>
            <w:rFonts w:eastAsia="Calibri"/>
          </w:rPr>
          <w:delText>}}</w:delText>
        </w:r>
        <w:r w:rsidR="00355579" w:rsidRPr="00FE7E79" w:rsidDel="00E17BAA">
          <w:rPr>
            <w:rFonts w:eastAsia="Calibri"/>
          </w:rPr>
          <w:delText>b)</w:delText>
        </w:r>
      </w:del>
      <w:ins w:id="225" w:author="Graaf, S.C. de (Bastiaan)" w:date="2023-03-16T00:00:00Z">
        <w:r w:rsidR="00E17BAA">
          <w:rPr>
            <w:rFonts w:eastAsia="Calibri"/>
          </w:rPr>
          <w:t>}b})</w:t>
        </w:r>
      </w:ins>
      <w:r w:rsidRPr="00FE7E79">
        <w:rPr>
          <w:rFonts w:eastAsia="Calibri"/>
        </w:rPr>
        <w:t>.</w:t>
      </w:r>
    </w:p>
    <w:p w14:paraId="64D8586C"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CDCAA"/>
          <w:sz w:val="21"/>
          <w:szCs w:val="21"/>
          <w:lang w:val="en-US" w:eastAsia="en-US"/>
        </w:rPr>
        <w:t>\begin</w:t>
      </w:r>
      <w:r w:rsidRPr="006E06B6">
        <w:rPr>
          <w:rFonts w:ascii="Fira Code" w:hAnsi="Fira Code" w:cs="Fira Code"/>
          <w:color w:val="D4D4D4"/>
          <w:sz w:val="21"/>
          <w:szCs w:val="21"/>
          <w:lang w:val="en-US" w:eastAsia="en-US"/>
        </w:rPr>
        <w:t>{</w:t>
      </w:r>
      <w:r w:rsidRPr="006E06B6">
        <w:rPr>
          <w:rFonts w:ascii="Fira Code" w:hAnsi="Fira Code" w:cs="Fira Code"/>
          <w:color w:val="9CDCFE"/>
          <w:sz w:val="21"/>
          <w:szCs w:val="21"/>
          <w:lang w:val="en-US" w:eastAsia="en-US"/>
        </w:rPr>
        <w:t>figure</w:t>
      </w:r>
      <w:proofErr w:type="gramStart"/>
      <w:r w:rsidRPr="006E06B6">
        <w:rPr>
          <w:rFonts w:ascii="Fira Code" w:hAnsi="Fira Code" w:cs="Fira Code"/>
          <w:color w:val="9CDCFE"/>
          <w:sz w:val="21"/>
          <w:szCs w:val="21"/>
          <w:lang w:val="en-US" w:eastAsia="en-US"/>
        </w:rPr>
        <w:t>*</w:t>
      </w:r>
      <w:r w:rsidRPr="006E06B6">
        <w:rPr>
          <w:rFonts w:ascii="Fira Code" w:hAnsi="Fira Code" w:cs="Fira Code"/>
          <w:color w:val="D4D4D4"/>
          <w:sz w:val="21"/>
          <w:szCs w:val="21"/>
          <w:lang w:val="en-US" w:eastAsia="en-US"/>
        </w:rPr>
        <w:t>}[</w:t>
      </w:r>
      <w:proofErr w:type="gramEnd"/>
      <w:r w:rsidRPr="006E06B6">
        <w:rPr>
          <w:rFonts w:ascii="Fira Code" w:hAnsi="Fira Code" w:cs="Fira Code"/>
          <w:color w:val="D4D4D4"/>
          <w:sz w:val="21"/>
          <w:szCs w:val="21"/>
          <w:lang w:val="en-US" w:eastAsia="en-US"/>
        </w:rPr>
        <w:t>!htb]</w:t>
      </w:r>
    </w:p>
    <w:p w14:paraId="5AC519B9"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w:t>
      </w:r>
      <w:proofErr w:type="gramStart"/>
      <w:r w:rsidRPr="006E06B6">
        <w:rPr>
          <w:rFonts w:ascii="Fira Code" w:hAnsi="Fira Code" w:cs="Fira Code"/>
          <w:color w:val="DCDCAA"/>
          <w:sz w:val="21"/>
          <w:szCs w:val="21"/>
          <w:lang w:val="en-US" w:eastAsia="en-US"/>
        </w:rPr>
        <w:t>center</w:t>
      </w:r>
      <w:proofErr w:type="gramEnd"/>
    </w:p>
    <w:p w14:paraId="5678BD06"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\includegraphics</w:t>
      </w:r>
      <w:proofErr w:type="gramStart"/>
      <w:r w:rsidRPr="006E06B6">
        <w:rPr>
          <w:rFonts w:ascii="Fira Code" w:hAnsi="Fira Code" w:cs="Fira Code"/>
          <w:color w:val="D4D4D4"/>
          <w:sz w:val="21"/>
          <w:szCs w:val="21"/>
          <w:lang w:val="en-US" w:eastAsia="en-US"/>
        </w:rPr>
        <w:t>[]{</w:t>
      </w:r>
      <w:proofErr w:type="gramEnd"/>
      <w:r w:rsidRPr="006E06B6">
        <w:rPr>
          <w:rFonts w:ascii="Fira Code" w:hAnsi="Fira Code" w:cs="Fira Code"/>
          <w:color w:val="D4D4D4"/>
          <w:sz w:val="21"/>
          <w:szCs w:val="21"/>
          <w:lang w:val="en-US" w:eastAsia="en-US"/>
        </w:rPr>
        <w:t>Chapter.1/Figures/f5.png}</w:t>
      </w:r>
    </w:p>
    <w:p w14:paraId="70F881D1"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w:t>
      </w:r>
      <w:proofErr w:type="gramStart"/>
      <w:r w:rsidRPr="006E06B6">
        <w:rPr>
          <w:rFonts w:ascii="Fira Code" w:hAnsi="Fira Code" w:cs="Fira Code"/>
          <w:color w:val="DCDCAA"/>
          <w:sz w:val="21"/>
          <w:szCs w:val="21"/>
          <w:lang w:val="en-US" w:eastAsia="en-US"/>
        </w:rPr>
        <w:t>caption</w:t>
      </w:r>
      <w:r w:rsidRPr="006E06B6">
        <w:rPr>
          <w:rFonts w:ascii="Fira Code" w:hAnsi="Fira Code" w:cs="Fira Code"/>
          <w:color w:val="D4D4D4"/>
          <w:sz w:val="21"/>
          <w:szCs w:val="21"/>
          <w:lang w:val="en-US" w:eastAsia="en-US"/>
        </w:rPr>
        <w:t>{</w:t>
      </w:r>
      <w:proofErr w:type="gramEnd"/>
    </w:p>
    <w:p w14:paraId="08992BAF"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w:t>
      </w:r>
      <w:proofErr w:type="gramStart"/>
      <w:r w:rsidRPr="006E06B6">
        <w:rPr>
          <w:rFonts w:ascii="Fira Code" w:hAnsi="Fira Code" w:cs="Fira Code"/>
          <w:color w:val="DCDCAA"/>
          <w:sz w:val="21"/>
          <w:szCs w:val="21"/>
          <w:lang w:val="en-US" w:eastAsia="en-US"/>
        </w:rPr>
        <w:t>textbf</w:t>
      </w:r>
      <w:r w:rsidRPr="006E06B6">
        <w:rPr>
          <w:rFonts w:ascii="Fira Code" w:hAnsi="Fira Code" w:cs="Fira Code"/>
          <w:color w:val="D4D4D4"/>
          <w:sz w:val="21"/>
          <w:szCs w:val="21"/>
          <w:lang w:val="en-US" w:eastAsia="en-US"/>
        </w:rPr>
        <w:t>{</w:t>
      </w:r>
      <w:proofErr w:type="gramEnd"/>
      <w:r w:rsidRPr="006E06B6">
        <w:rPr>
          <w:rFonts w:ascii="Fira Code" w:hAnsi="Fira Code" w:cs="Fira Code"/>
          <w:color w:val="569CD6"/>
          <w:sz w:val="21"/>
          <w:szCs w:val="21"/>
          <w:lang w:val="en-US" w:eastAsia="en-US"/>
        </w:rPr>
        <w:t>Light chain (a) and glycosylated heavy chain (b) fragmentation maps illustrate sequence coverage produced by the combination of ECD and HCD on Trastuzumab.</w:t>
      </w:r>
      <w:r w:rsidRPr="006E06B6">
        <w:rPr>
          <w:rFonts w:ascii="Fira Code" w:hAnsi="Fira Code" w:cs="Fira Code"/>
          <w:color w:val="D4D4D4"/>
          <w:sz w:val="21"/>
          <w:szCs w:val="21"/>
          <w:lang w:val="en-US" w:eastAsia="en-US"/>
        </w:rPr>
        <w:t xml:space="preserve">} Disulphide bonds are shown by dashed lines, CDR3 regions are highlighted in yellow. The corresponding fragmentation spectrum (c) for the 25+ charge state of intact Trastuzumab with insets displaying the zoomed in region containing the 9+ charge state of the light chain and various fragment ions. Red and blue fragment ion labels correspond to the light and heavy chain, respectively. </w:t>
      </w:r>
      <w:proofErr w:type="gramStart"/>
      <w:r w:rsidRPr="006E06B6">
        <w:rPr>
          <w:rFonts w:ascii="Fira Code" w:hAnsi="Fira Code" w:cs="Fira Code"/>
          <w:color w:val="D4D4D4"/>
          <w:sz w:val="21"/>
          <w:szCs w:val="21"/>
          <w:lang w:val="en-US" w:eastAsia="en-US"/>
        </w:rPr>
        <w:t>Asterisk</w:t>
      </w:r>
      <w:proofErr w:type="gramEnd"/>
      <w:r w:rsidRPr="006E06B6">
        <w:rPr>
          <w:rFonts w:ascii="Fira Code" w:hAnsi="Fira Code" w:cs="Fira Code"/>
          <w:color w:val="D4D4D4"/>
          <w:sz w:val="21"/>
          <w:szCs w:val="21"/>
          <w:lang w:val="en-US" w:eastAsia="en-US"/>
        </w:rPr>
        <w:t xml:space="preserve"> indicates the mass-selected precursor ion. Figure adapted from Shaw et al.</w:t>
      </w:r>
      <w:r w:rsidRPr="006E06B6">
        <w:rPr>
          <w:rFonts w:ascii="Fira Code" w:hAnsi="Fira Code" w:cs="Fira Code"/>
          <w:color w:val="C586C0"/>
          <w:sz w:val="21"/>
          <w:szCs w:val="21"/>
          <w:lang w:val="en-US" w:eastAsia="en-US"/>
        </w:rPr>
        <w:t>\cite</w:t>
      </w:r>
      <w:r w:rsidRPr="006E06B6">
        <w:rPr>
          <w:rFonts w:ascii="Fira Code" w:hAnsi="Fira Code" w:cs="Fira Code"/>
          <w:color w:val="D4D4D4"/>
          <w:sz w:val="21"/>
          <w:szCs w:val="21"/>
          <w:lang w:val="en-US" w:eastAsia="en-US"/>
        </w:rPr>
        <w:t>{shaw2020direct}</w:t>
      </w:r>
    </w:p>
    <w:p w14:paraId="772D9CAE"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w:t>
      </w:r>
    </w:p>
    <w:p w14:paraId="2BE0C3B0"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C586C0"/>
          <w:sz w:val="21"/>
          <w:szCs w:val="21"/>
          <w:lang w:val="en-US" w:eastAsia="en-US"/>
        </w:rPr>
        <w:t>\label</w:t>
      </w:r>
      <w:r w:rsidRPr="006E06B6">
        <w:rPr>
          <w:rFonts w:ascii="Fira Code" w:hAnsi="Fira Code" w:cs="Fira Code"/>
          <w:color w:val="D4D4D4"/>
          <w:sz w:val="21"/>
          <w:szCs w:val="21"/>
          <w:lang w:val="en-US" w:eastAsia="en-US"/>
        </w:rPr>
        <w:t>{</w:t>
      </w:r>
      <w:proofErr w:type="gramStart"/>
      <w:r w:rsidRPr="006E06B6">
        <w:rPr>
          <w:rFonts w:ascii="Fira Code" w:hAnsi="Fira Code" w:cs="Fira Code"/>
          <w:color w:val="9CDCFE"/>
          <w:sz w:val="21"/>
          <w:szCs w:val="21"/>
          <w:lang w:val="en-US" w:eastAsia="en-US"/>
        </w:rPr>
        <w:t>fig:fig</w:t>
      </w:r>
      <w:proofErr w:type="gramEnd"/>
      <w:r w:rsidRPr="006E06B6">
        <w:rPr>
          <w:rFonts w:ascii="Fira Code" w:hAnsi="Fira Code" w:cs="Fira Code"/>
          <w:color w:val="9CDCFE"/>
          <w:sz w:val="21"/>
          <w:szCs w:val="21"/>
          <w:lang w:val="en-US" w:eastAsia="en-US"/>
        </w:rPr>
        <w:t>1.5</w:t>
      </w:r>
      <w:r w:rsidRPr="006E06B6">
        <w:rPr>
          <w:rFonts w:ascii="Fira Code" w:hAnsi="Fira Code" w:cs="Fira Code"/>
          <w:color w:val="D4D4D4"/>
          <w:sz w:val="21"/>
          <w:szCs w:val="21"/>
          <w:lang w:val="en-US" w:eastAsia="en-US"/>
        </w:rPr>
        <w:t>}</w:t>
      </w:r>
    </w:p>
    <w:p w14:paraId="68BFEFCE"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CDCAA"/>
          <w:sz w:val="21"/>
          <w:szCs w:val="21"/>
          <w:lang w:val="en-US" w:eastAsia="en-US"/>
        </w:rPr>
        <w:t>\</w:t>
      </w:r>
      <w:proofErr w:type="gramStart"/>
      <w:r w:rsidRPr="006E06B6">
        <w:rPr>
          <w:rFonts w:ascii="Fira Code" w:hAnsi="Fira Code" w:cs="Fira Code"/>
          <w:color w:val="DCDCAA"/>
          <w:sz w:val="21"/>
          <w:szCs w:val="21"/>
          <w:lang w:val="en-US" w:eastAsia="en-US"/>
        </w:rPr>
        <w:t>end</w:t>
      </w:r>
      <w:proofErr w:type="gramEnd"/>
      <w:r w:rsidRPr="006E06B6">
        <w:rPr>
          <w:rFonts w:ascii="Fira Code" w:hAnsi="Fira Code" w:cs="Fira Code"/>
          <w:color w:val="D4D4D4"/>
          <w:sz w:val="21"/>
          <w:szCs w:val="21"/>
          <w:lang w:val="en-US" w:eastAsia="en-US"/>
        </w:rPr>
        <w:t>{</w:t>
      </w:r>
      <w:r w:rsidRPr="006E06B6">
        <w:rPr>
          <w:rFonts w:ascii="Fira Code" w:hAnsi="Fira Code" w:cs="Fira Code"/>
          <w:color w:val="9CDCFE"/>
          <w:sz w:val="21"/>
          <w:szCs w:val="21"/>
          <w:lang w:val="en-US" w:eastAsia="en-US"/>
        </w:rPr>
        <w:t>figure*</w:t>
      </w:r>
      <w:r w:rsidRPr="006E06B6">
        <w:rPr>
          <w:rFonts w:ascii="Fira Code" w:hAnsi="Fira Code" w:cs="Fira Code"/>
          <w:color w:val="D4D4D4"/>
          <w:sz w:val="21"/>
          <w:szCs w:val="21"/>
          <w:lang w:val="en-US" w:eastAsia="en-US"/>
        </w:rPr>
        <w:t>}</w:t>
      </w:r>
    </w:p>
    <w:p w14:paraId="3DD9144D" w14:textId="77777777" w:rsidR="006E06B6" w:rsidRPr="006E06B6" w:rsidRDefault="006E06B6" w:rsidP="006E06B6">
      <w:pPr>
        <w:pStyle w:val="Newparagraph"/>
        <w:rPr>
          <w:rFonts w:eastAsia="Calibri"/>
        </w:rPr>
      </w:pPr>
    </w:p>
    <w:p w14:paraId="34C8279A" w14:textId="68AFDCBE" w:rsidR="008D07BF" w:rsidRPr="00FE7E79" w:rsidRDefault="00155E3E" w:rsidP="001378C6">
      <w:pPr>
        <w:pStyle w:val="Heading3"/>
        <w:rPr>
          <w:rFonts w:eastAsia="Calibri Light"/>
        </w:rPr>
      </w:pPr>
      <w:r>
        <w:rPr>
          <w:rFonts w:eastAsia="Calibri Light"/>
        </w:rPr>
        <w:t>!!!</w:t>
      </w:r>
      <w:r w:rsidR="008D07BF" w:rsidRPr="00FE7E79">
        <w:rPr>
          <w:rFonts w:eastAsia="Calibri Light"/>
        </w:rPr>
        <w:t>Dedicated software solutions for MS-based antibody sequencing</w:t>
      </w:r>
    </w:p>
    <w:p w14:paraId="7DA4006E" w14:textId="77777777" w:rsidR="008D07BF" w:rsidRPr="00FE7E79" w:rsidRDefault="008D07BF" w:rsidP="00A87F0A">
      <w:pPr>
        <w:pStyle w:val="Paragraph"/>
        <w:rPr>
          <w:rFonts w:eastAsia="Calibri"/>
        </w:rPr>
      </w:pPr>
      <w:r w:rsidRPr="00FE7E79">
        <w:rPr>
          <w:rFonts w:eastAsia="Calibri"/>
        </w:rPr>
        <w:t>The various sample preparation methods and intricate experimental designs presented above result in extended datasets that are not feasible for manual interpretation. Thus, development of dedicated software tools for data interpretation is essential.</w:t>
      </w:r>
    </w:p>
    <w:p w14:paraId="17B172BA" w14:textId="65A26B1E" w:rsidR="008D07BF" w:rsidRPr="00FE7E79" w:rsidRDefault="008D07BF" w:rsidP="00A87F0A">
      <w:pPr>
        <w:pStyle w:val="Paragraph"/>
        <w:rPr>
          <w:rFonts w:eastAsia="Calibri"/>
        </w:rPr>
      </w:pPr>
      <w:r w:rsidRPr="00FE7E79">
        <w:rPr>
          <w:rFonts w:eastAsia="Calibri"/>
        </w:rPr>
        <w:t xml:space="preserve">With regards to BU MS data, presently, two popular software suites are tailored towards </w:t>
      </w:r>
      <w:del w:id="226" w:author="Graaf, S.C. de (Bastiaan)" w:date="2023-03-16T00:05:00Z">
        <w:r w:rsidR="00105923" w:rsidDel="00DC1750">
          <w:rPr>
            <w:rFonts w:eastAsia="Calibri"/>
            <w:i/>
            <w:iCs/>
          </w:rPr>
          <w:delText>\emph{</w:delText>
        </w:r>
        <w:r w:rsidR="003A28B2" w:rsidDel="00DC1750">
          <w:rPr>
            <w:rFonts w:eastAsia="Calibri"/>
            <w:i/>
            <w:iCs/>
          </w:rPr>
          <w:delText>de novo}</w:delText>
        </w:r>
      </w:del>
      <w:ins w:id="227" w:author="Graaf, S.C. de (Bastiaan)" w:date="2023-03-16T00:05:00Z">
        <w:r w:rsidR="00DC1750" w:rsidRPr="00DC1750">
          <w:rPr>
            <w:rFonts w:eastAsia="Calibri"/>
            <w:iCs/>
          </w:rPr>
          <w:t>\emph{de novo}</w:t>
        </w:r>
      </w:ins>
      <w:r w:rsidRPr="00FE7E79">
        <w:rPr>
          <w:rFonts w:eastAsia="Calibri"/>
        </w:rPr>
        <w:t xml:space="preserve"> sequencing of antibodies, SuperNovo</w:t>
      </w:r>
      <w:r w:rsidRPr="00FE7E79">
        <w:rPr>
          <w:rStyle w:val="FootnoteReference"/>
          <w:rFonts w:ascii="Calibri" w:eastAsia="Calibri" w:hAnsi="Calibri" w:cs="Calibri"/>
        </w:rPr>
        <w:fldChar w:fldCharType="begin" w:fldLock="1"/>
      </w:r>
      <w:r w:rsidR="000A2B0E">
        <w:rPr>
          <w:rFonts w:eastAsia="Calibri"/>
        </w:rPr>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0A2B0E">
        <w:rPr>
          <w:rFonts w:ascii="Malgun Gothic" w:eastAsia="Malgun Gothic" w:hAnsi="Malgun Gothic" w:cs="Malgun Gothic" w:hint="eastAsia"/>
        </w:rPr>
        <w:instrText>ᅟ</w:instrText>
      </w:r>
      <w:r w:rsidR="000A2B0E">
        <w:rPr>
          <w:rFonts w:eastAsia="Calibri"/>
        </w:rPr>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Discovery.","type":"article-journal","volume":"28"},"uris":["http://www.mendeley.com/documents/?uuid=ba2bf5d4-1387-3800-be5e-d007b2970d98"]}],"mendeley":{"formattedCitation":"\\cite{Sen2017Automated Antibody De Novo Sequencing and Its Utility in Biopharmaceutical Discovery.}","plainTextFormattedCitation":"\\cite{Sen2017Automated Antibody De Novo Sequencing and Its Utility in Biopharmaceutical Discovery.}","previouslyFormattedCitation":"&lt;sup&gt;16&lt;/sup&gt;"},"properties":{"noteIndex":0},"schema":"https://github.com/citation-style-language/schema/raw/master/csl-citation.json"}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\cite{Sen2017Automated Antibody De Novo Sequencing and Its Utility in Biopharmaceutical Discovery.}</w:t>
      </w:r>
      <w:r w:rsidRPr="00FE7E79">
        <w:rPr>
          <w:rStyle w:val="FootnoteReference"/>
          <w:rFonts w:ascii="Calibri" w:eastAsia="Calibri" w:hAnsi="Calibri" w:cs="Calibri"/>
        </w:rPr>
        <w:fldChar w:fldCharType="end"/>
      </w:r>
      <w:r w:rsidRPr="00FE7E79">
        <w:rPr>
          <w:rFonts w:eastAsia="Calibri"/>
        </w:rPr>
        <w:t xml:space="preserve"> and PeaksAB.</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{"citationItems":[{"id":"ITEM-1","itemData":{"DOI":"10.1038/srep31730","ISBN":"2045-2322 (Electronic)$\\$r2045-2322 (Linking)","ISSN":"20452322","PMID":"27562653","abstract":"De novo protein sequencing is one of the key problems in mass spectrometry-based proteomics, especially for novel proteins such as monoclonal antibodies for which genome information is often limited or not available. However, due to limitations in peptides fragmentation and coverage, as well as ambiguities in spectra interpretation, complete de novo assembly of unknown protein sequences still remains challenging. To address this problem, we propose an integrated system, ALPS, which for the first time can automatically assemble full-length monoclonal antibody sequences. Our system integrates de novo sequencing peptides, their quality scores and error-correction information from databases into a weighted de Bruijn graph to assemble protein sequences. We evaluated ALPS performance on two antibody data sets, each including a heavy chain and a light chain. The results show that ALPS was able to assemble three complete monoclonal antibody sequences of length 216-441 AA, at 100% coverage, and 96.64-100% accuracy.","author":[{"dropping-particle":"","family":"Tran","given":"Ngoc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Reports","id":"ITEM-1","issue":"31730","issued":{"date-parts":[["2016"]]},"page":"1-10","title":"Complete de Novo Assembly of Monoclonal Antibody Sequences","type":"article-journal","volume":"6"},"uris":["http://www.mendeley.com/documents/?uuid=e625b479-059c-4be0-9b0f-a9c3d6b16c02"]},{"id":"ITEM-2","itemData":{"DOI":"10.1002/rcm.1196","ISBN":"1097-0231","ISSN":"0951-4198","PMID":"14558135","abstract":"Onco-proteogenomics aims to understand how changes in a cancer’s genome influences its proteome. One challenge in integrating these molecular data is the identification of aberrant protein products from mass-spectrometry (MS) datasets, as traditional proteomic analyses only identify proteins from a reference sequence database. We established proteomic workflows to detect peptide variants within MS datasets. We used a combination of publicly available population variants (dbSNP and UniProt) and somatic variations in cancer (COSMIC) along with sample-specific genomic and transcriptomic data to examine proteome variation within and across 59 cancer cell-lines. We developed a set of recommendations for the detection of variants using three search algorithms, a split target-decoy approach for FDR estimation, and multiple post-search filters. We examined 7.3 million unique variant tryptic peptides not found within any reference proteome and identified 4771 mutations corresponding to somatic and germline deviations from reference proteomes in 2200 genes among the NCI60 cell-line proteomes. We discuss in detail the technical and computational challenges in identifying variant peptides by MS and show that uncovering these variants allows the identification of druggable mutations within important cancer genes.","author":[{"dropping-particle":"","family":"Ma","given":"Bin","non-dropping-particle":"","parse-names":false,"suffix":""},{"dropping-particle":"","family":"Zhang","given":"Kaizhong","non-dropping-particle":"","parse-names":false,"suffix":""},{"dropping-particle":"","family":"Hendrie","given":"Christopher","non-dropping-particle":"","parse-names":false,"suffix":""},{"dropping-particle":"","family":"Liang","given":"Chengzhi","non-dropping-particle":"","parse-names":false,"suffix":""},{"dropping-particle":"","family":"Li","given":"Ming","non-dropping-particle":"","parse-names":false,"suffix":""},{"dropping-particle":"","family":"Doherty-Kirby","given":"Amanda","non-dropping-particle":"","parse-names":false,"suffix":""},{"dropping-particle":"","family":"Lajoie","given":"Gilles","non-dropping-particle":"","parse-names":false,"suffix":""}],"container-title":"Rapid Communications in Mass Spectrometry","id":"ITEM-2","issue":"20","issued":{"date-parts":[["2003"]]},"page":"2337-2342","title":"PEAKS: powerful software for peptide de novo sequencing by tandem mass spectrometry","type":"article-journal","volume":"17"},"uris":["http://www.mendeley.com/documents/?uuid=5b2e27ce-8a1f-4acb-9cc6-dd1defd441bc"]}],"mendeley":{"formattedCitation":"\\cite{Tran2016Complete de Novo Assembly of Monoclonal Antibody Sequences|||Ma2003PEAKS: powerful software for peptide de novo sequencing by tandem mass spectrometry}","plainTextFormattedCitation":"\\cite{Tran2016Complete de Novo Assembly of Monoclonal Antibody Sequences|||Ma2003PEAKS: powerful software for peptide de novo sequencing by tandem mass spectrometry}","previouslyFormattedCitation":"&lt;sup&gt;46,86&lt;/sup&gt;"},"properties":{"noteIndex":0},"schema":"https://github.com/citation-style-language/schema/raw/master/csl-citation.json"}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\cite{Tran2016Complete de Novo Assembly of Monoclonal Antibody Sequences|||Ma2003PEAKS: powerful software for peptide de novo sequencing by tandem mass spectrometry}</w:t>
      </w:r>
      <w:r w:rsidRPr="00FE7E79">
        <w:rPr>
          <w:rStyle w:val="FootnoteReference"/>
          <w:rFonts w:ascii="Calibri" w:eastAsia="Calibri" w:hAnsi="Calibri" w:cs="Calibri"/>
        </w:rPr>
        <w:fldChar w:fldCharType="end"/>
      </w:r>
      <w:r w:rsidRPr="00FE7E79">
        <w:rPr>
          <w:rFonts w:eastAsia="Calibri"/>
        </w:rPr>
        <w:t xml:space="preserve"> These suites can utilize the benefits of data generated by using multiple</w:t>
      </w:r>
      <w:r w:rsidRPr="00FE7E79" w:rsidDel="00046E45">
        <w:rPr>
          <w:rFonts w:eastAsia="Calibri"/>
        </w:rPr>
        <w:t xml:space="preserve"> </w:t>
      </w:r>
      <w:r w:rsidRPr="00FE7E79">
        <w:rPr>
          <w:rFonts w:eastAsia="Calibri"/>
        </w:rPr>
        <w:t xml:space="preserve">enzymes, multiple fragmentation methods, and the use of a homologous antibody germline sequence database like IMGT to make a complete </w:t>
      </w:r>
      <w:del w:id="228" w:author="Graaf, S.C. de (Bastiaan)" w:date="2023-03-16T00:05:00Z">
        <w:r w:rsidR="00105923" w:rsidDel="00DC1750">
          <w:rPr>
            <w:rFonts w:eastAsia="Calibri"/>
            <w:i/>
            <w:iCs/>
          </w:rPr>
          <w:delText>\emph{</w:delText>
        </w:r>
        <w:r w:rsidR="003A28B2" w:rsidDel="00DC1750">
          <w:rPr>
            <w:rFonts w:eastAsia="Calibri"/>
            <w:i/>
            <w:iCs/>
          </w:rPr>
          <w:delText>de novo}</w:delText>
        </w:r>
      </w:del>
      <w:ins w:id="229" w:author="Graaf, S.C. de (Bastiaan)" w:date="2023-03-16T00:05:00Z">
        <w:r w:rsidR="00DC1750" w:rsidRPr="00DC1750">
          <w:rPr>
            <w:rFonts w:eastAsia="Calibri"/>
            <w:iCs/>
          </w:rPr>
          <w:t>\emph{de novo}</w:t>
        </w:r>
      </w:ins>
      <w:r w:rsidRPr="00FE7E79">
        <w:rPr>
          <w:rFonts w:eastAsia="Calibri"/>
        </w:rPr>
        <w:t xml:space="preserve"> </w:t>
      </w:r>
      <w:r w:rsidRPr="00FE7E79">
        <w:rPr>
          <w:rFonts w:eastAsia="Calibri"/>
        </w:rPr>
        <w:lastRenderedPageBreak/>
        <w:t>sequence prediction based on the</w:t>
      </w:r>
      <w:r w:rsidRPr="00FE7E79" w:rsidDel="00046E45">
        <w:rPr>
          <w:rFonts w:eastAsia="Calibri"/>
        </w:rPr>
        <w:t xml:space="preserve"> </w:t>
      </w:r>
      <w:r w:rsidRPr="00FE7E79">
        <w:rPr>
          <w:rFonts w:eastAsia="Calibri"/>
        </w:rPr>
        <w:t xml:space="preserve">BU MS data. More specifically, the software iteratively screens predicted peptides against the germline gene segments of the antibody to determine the positions on the final chain construct. Homologous germline sequence candidates represent scaffolds that are then modified to account for the </w:t>
      </w:r>
      <w:r w:rsidR="00100A83" w:rsidRPr="00FE7E79">
        <w:rPr>
          <w:rFonts w:eastAsia="Calibri"/>
        </w:rPr>
        <w:t>highest scoring</w:t>
      </w:r>
      <w:r w:rsidRPr="00FE7E79">
        <w:rPr>
          <w:rFonts w:eastAsia="Calibri"/>
        </w:rPr>
        <w:t xml:space="preserve"> predicted peptides. This allows for predicting both heavy and light chain sequences with a minimal error rate of only a few single amino acids per</w:t>
      </w:r>
      <w:r w:rsidRPr="00FE7E79" w:rsidDel="00046E45">
        <w:rPr>
          <w:rFonts w:eastAsia="Calibri"/>
        </w:rPr>
        <w:t xml:space="preserve"> </w:t>
      </w:r>
      <w:r w:rsidRPr="00FE7E79">
        <w:rPr>
          <w:rFonts w:eastAsia="Calibri"/>
        </w:rPr>
        <w:t>sequenced antibody. A downside, however, is that the software works so far exclusively for sequencing single, highly purified antibodies.</w:t>
      </w:r>
    </w:p>
    <w:p w14:paraId="0D8AF94E" w14:textId="3A519962" w:rsidR="008D07BF" w:rsidRPr="00FE7E79" w:rsidRDefault="008D07BF" w:rsidP="00A87F0A">
      <w:pPr>
        <w:pStyle w:val="Paragraph"/>
        <w:rPr>
          <w:rFonts w:eastAsia="Calibri"/>
        </w:rPr>
      </w:pPr>
      <w:r w:rsidRPr="00FE7E79">
        <w:rPr>
          <w:rFonts w:eastAsia="Calibri"/>
        </w:rPr>
        <w:t xml:space="preserve">Novel software solutions for </w:t>
      </w:r>
      <w:del w:id="230" w:author="Graaf, S.C. de (Bastiaan)" w:date="2023-03-16T00:05:00Z">
        <w:r w:rsidR="00105923" w:rsidDel="00DC1750">
          <w:rPr>
            <w:rFonts w:eastAsia="Calibri"/>
            <w:i/>
            <w:iCs/>
          </w:rPr>
          <w:delText>\emph{</w:delText>
        </w:r>
        <w:r w:rsidR="003A28B2" w:rsidDel="00DC1750">
          <w:rPr>
            <w:rFonts w:eastAsia="Calibri"/>
            <w:i/>
            <w:iCs/>
          </w:rPr>
          <w:delText>de novo}</w:delText>
        </w:r>
      </w:del>
      <w:ins w:id="231" w:author="Graaf, S.C. de (Bastiaan)" w:date="2023-03-16T00:05:00Z">
        <w:r w:rsidR="00DC1750" w:rsidRPr="00DC1750">
          <w:rPr>
            <w:rFonts w:eastAsia="Calibri"/>
            <w:iCs/>
          </w:rPr>
          <w:t>\</w:t>
        </w:r>
        <w:proofErr w:type="gramStart"/>
        <w:r w:rsidR="00DC1750" w:rsidRPr="00DC1750">
          <w:rPr>
            <w:rFonts w:eastAsia="Calibri"/>
            <w:iCs/>
          </w:rPr>
          <w:t>emph{</w:t>
        </w:r>
        <w:proofErr w:type="gramEnd"/>
        <w:r w:rsidR="00DC1750" w:rsidRPr="00DC1750">
          <w:rPr>
            <w:rFonts w:eastAsia="Calibri"/>
            <w:iCs/>
          </w:rPr>
          <w:t>de novo}</w:t>
        </w:r>
      </w:ins>
      <w:r w:rsidRPr="00FE7E79">
        <w:rPr>
          <w:rFonts w:eastAsia="Calibri"/>
        </w:rPr>
        <w:t xml:space="preserve"> antibody sequencing are emerging and advancing in parallel with improvements in experimental design and instrumentation. The fast development of new </w:t>
      </w:r>
      <w:del w:id="232" w:author="Graaf, S.C. de (Bastiaan)" w:date="2023-03-16T00:05:00Z">
        <w:r w:rsidR="00105923" w:rsidDel="00DC1750">
          <w:rPr>
            <w:rFonts w:eastAsia="Calibri"/>
            <w:i/>
          </w:rPr>
          <w:delText>\emph{</w:delText>
        </w:r>
        <w:r w:rsidR="003A28B2" w:rsidDel="00DC1750">
          <w:rPr>
            <w:rFonts w:eastAsia="Calibri"/>
            <w:i/>
          </w:rPr>
          <w:delText>de novo}</w:delText>
        </w:r>
      </w:del>
      <w:ins w:id="233" w:author="Graaf, S.C. de (Bastiaan)" w:date="2023-03-16T00:05:00Z">
        <w:r w:rsidR="00DC1750" w:rsidRPr="00DC1750">
          <w:rPr>
            <w:rFonts w:eastAsia="Calibri"/>
          </w:rPr>
          <w:t>\emph{de novo}</w:t>
        </w:r>
      </w:ins>
      <w:r w:rsidRPr="00FE7E79">
        <w:rPr>
          <w:rFonts w:eastAsia="Calibri"/>
        </w:rPr>
        <w:t xml:space="preserve"> sequencing strategies</w:t>
      </w:r>
      <w:r w:rsidRPr="00FE7E79" w:rsidDel="00C32CEB">
        <w:rPr>
          <w:rFonts w:eastAsia="Calibri"/>
        </w:rPr>
        <w:t xml:space="preserve"> </w:t>
      </w:r>
      <w:r w:rsidRPr="00FE7E79">
        <w:rPr>
          <w:rFonts w:eastAsia="Calibri"/>
        </w:rPr>
        <w:t>encourages the development of new software solutions and improvement of</w:t>
      </w:r>
      <w:r w:rsidRPr="00FE7E79" w:rsidDel="00C32CEB">
        <w:rPr>
          <w:rFonts w:eastAsia="Calibri"/>
        </w:rPr>
        <w:t xml:space="preserve"> </w:t>
      </w:r>
      <w:r w:rsidRPr="00FE7E79">
        <w:rPr>
          <w:rFonts w:eastAsia="Calibri"/>
        </w:rPr>
        <w:t xml:space="preserve">already established tools and requires adaptable software to accommodate the frequent and considerable shifts in </w:t>
      </w:r>
      <w:del w:id="234" w:author="Graaf, S.C. de (Bastiaan)" w:date="2023-03-16T00:05:00Z">
        <w:r w:rsidR="00105923" w:rsidDel="00DC1750">
          <w:rPr>
            <w:rFonts w:eastAsia="Calibri"/>
            <w:i/>
          </w:rPr>
          <w:delText>\emph{</w:delText>
        </w:r>
        <w:r w:rsidR="003A28B2" w:rsidDel="00DC1750">
          <w:rPr>
            <w:rFonts w:eastAsia="Calibri"/>
            <w:i/>
          </w:rPr>
          <w:delText>de novo}</w:delText>
        </w:r>
      </w:del>
      <w:ins w:id="235" w:author="Graaf, S.C. de (Bastiaan)" w:date="2023-03-16T00:05:00Z">
        <w:r w:rsidR="00DC1750" w:rsidRPr="00DC1750">
          <w:rPr>
            <w:rFonts w:eastAsia="Calibri"/>
          </w:rPr>
          <w:t>\emph{de novo}</w:t>
        </w:r>
      </w:ins>
      <w:r w:rsidRPr="00FE7E79">
        <w:rPr>
          <w:rFonts w:eastAsia="Calibri"/>
        </w:rPr>
        <w:t xml:space="preserve"> sequencing approaches</w:t>
      </w:r>
      <w:r w:rsidR="004343E5" w:rsidRPr="00FE7E79">
        <w:rPr>
          <w:rFonts w:eastAsia="Calibri"/>
        </w:rPr>
        <w:t xml:space="preserve">, such as </w:t>
      </w:r>
      <w:r w:rsidR="00947F50" w:rsidRPr="00FE7E79">
        <w:rPr>
          <w:rFonts w:eastAsia="Calibri"/>
        </w:rPr>
        <w:t xml:space="preserve">the inclusion of </w:t>
      </w:r>
      <w:r w:rsidR="00B71622" w:rsidRPr="00FE7E79">
        <w:rPr>
          <w:rFonts w:eastAsia="Calibri"/>
        </w:rPr>
        <w:t xml:space="preserve">TD </w:t>
      </w:r>
      <w:r w:rsidR="00273889" w:rsidRPr="00FE7E79">
        <w:rPr>
          <w:rFonts w:eastAsia="Calibri"/>
        </w:rPr>
        <w:t xml:space="preserve">or </w:t>
      </w:r>
      <w:r w:rsidR="00B71622" w:rsidRPr="00FE7E79">
        <w:rPr>
          <w:rFonts w:eastAsia="Calibri"/>
        </w:rPr>
        <w:t>MD</w:t>
      </w:r>
      <w:r w:rsidR="00273889" w:rsidRPr="00FE7E79">
        <w:rPr>
          <w:rFonts w:eastAsia="Calibri"/>
        </w:rPr>
        <w:t xml:space="preserve"> MS data</w:t>
      </w:r>
      <w:r w:rsidR="00AF6555" w:rsidRPr="00FE7E79">
        <w:rPr>
          <w:rFonts w:eastAsia="Calibri"/>
        </w:rPr>
        <w:t>, multiple fragmentation methods</w:t>
      </w:r>
      <w:r w:rsidR="00F30A47" w:rsidRPr="00FE7E79">
        <w:rPr>
          <w:rFonts w:eastAsia="Calibri"/>
        </w:rPr>
        <w:t xml:space="preserve"> or the analysis of polyclonal </w:t>
      </w:r>
      <w:r w:rsidR="0082588A" w:rsidRPr="00FE7E79">
        <w:rPr>
          <w:rFonts w:eastAsia="Calibri"/>
        </w:rPr>
        <w:t>samples</w:t>
      </w:r>
      <w:r w:rsidR="00F30A47" w:rsidRPr="00FE7E79">
        <w:rPr>
          <w:rFonts w:eastAsia="Calibri"/>
        </w:rPr>
        <w:t xml:space="preserve"> as opposed to </w:t>
      </w:r>
      <w:r w:rsidR="0082588A" w:rsidRPr="00FE7E79">
        <w:rPr>
          <w:rFonts w:eastAsia="Calibri"/>
        </w:rPr>
        <w:t>mAbs</w:t>
      </w:r>
      <w:r w:rsidRPr="00FE7E79">
        <w:rPr>
          <w:rFonts w:eastAsia="Calibri"/>
        </w:rPr>
        <w:t>.</w:t>
      </w:r>
    </w:p>
    <w:p w14:paraId="12FA68C4" w14:textId="26276E76" w:rsidR="008D07BF" w:rsidRPr="00FE7E79" w:rsidRDefault="00155E3E" w:rsidP="001378C6">
      <w:pPr>
        <w:pStyle w:val="Heading3"/>
      </w:pPr>
      <w:r>
        <w:t>!!!</w:t>
      </w:r>
      <w:r w:rsidR="008D07BF" w:rsidRPr="00FE7E79">
        <w:t>Combining peptide- and protein-centric MS approaches for antibody sequencing</w:t>
      </w:r>
    </w:p>
    <w:p w14:paraId="2B91E2B3" w14:textId="11C7FBDE" w:rsidR="008D07BF" w:rsidRPr="00FE7E79" w:rsidRDefault="008D07BF" w:rsidP="00A87F0A">
      <w:pPr>
        <w:pStyle w:val="Paragraph"/>
      </w:pPr>
      <w:r w:rsidRPr="00FE7E79">
        <w:t>Recent advances in protein-centric MS have spawned various software tools that use these data either in a standalone manner, such as in Twister</w:t>
      </w:r>
      <w:r w:rsidR="00E17116" w:rsidRPr="00FE7E79">
        <w:t>,</w:t>
      </w:r>
      <w:r w:rsidRPr="00FE7E79">
        <w:rPr>
          <w:rStyle w:val="FootnoteReference"/>
          <w:rFonts w:ascii="Calibri" w:eastAsiaTheme="majorEastAsia" w:hAnsi="Calibri" w:cs="Calibri"/>
        </w:rPr>
        <w:fldChar w:fldCharType="begin" w:fldLock="1"/>
      </w:r>
      <w:r w:rsidR="000A2B0E">
        <w:instrText>ADDIN CSL_CITATION {"citationItems":[{"id":"ITEM-1","itemData":{"DOI":"10.1021/pr501244v","ISSN":"1535-3893","PMID":"26412692","author":[{"dropping-particle":"","family":"Vyatkina","given":"Kira","non-dropping-particle":"","parse-names":false,"suffix":""},{"dropping-particle":"","family":"Wu","given":"Si","non-dropping-particle":"","parse-names":false,"suffix":""},{"dropping-particle":"","family":"Dekker","given":"Lennard J. M.","non-dropping-particle":"","parse-names":false,"suffix":""},{"dropping-particle":"","family":"VanDuijn","given":"Martijn M.","non-dropping-particle":"","parse-names":false,"suffix":""},{"dropping-particle":"","family":"Liu","given":"Xiaowen","non-dropping-particle":"","parse-names":false,"suffix":""},{"dropping-particle":"","family":"Tolić","given":"Nikola","non-dropping-particle":"","parse-names":false,"suffix":""},{"dropping-particle":"","family":"Dvorkin","given":"Mikhail","non-dropping-particle":"","parse-names":false,"suffix":""},{"dropping-particle":"","family":"Alexandrova","given":"Sonya","non-dropping-particle":"","parse-names":false,"suffix":""},{"dropping-particle":"","family":"Luider","given":"Theo M.","non-dropping-particle":"","parse-names":false,"suffix":""},{"dropping-particle":"","family":"Paša-Tolić","given":"Ljiljana","non-dropping-particle":"","parse-names":false,"suffix":""},{"dropping-particle":"","family":"Pevzner","given":"Pavel A.","non-dropping-particle":"","parse-names":false,"suffix":""}],"container-title":"Journal of Proteome Research","id":"ITEM-1","issue":"11","issued":{"date-parts":[["2015","11","6"]]},"page":"4450-4462","title":"De Novo Sequencing of Peptides from Top-Down Tandem Mass Spectra","type":"article-journal","volume":"14"},"uris":["http://www.mendeley.com/documents/?uuid=4f3d9971-47a2-4823-9e35-3c095bf68c9f"]},{"id":"ITEM-2","itemData":{"DOI":"10.3390/proteomes5010006","ISBN":"2227-7382","ISSN":"2227-7382","PMID":"28248257","abstract":"De novo sequencing of tandem (MS/MS) mass spectra represents the only way to determine the sequence of proteins from organisms with unknown genomes, or the ones not directly inscribed in a genome-such as antibodies, or novel splice variants. Top-down mass spectrometry provides new opportunities for analyzing such proteins; however, retrieving a complete protein sequence from top-down MS/MS spectra still remains a distant goal. In this paper, we review the state-of-the-art on this subject, and enhance our previously developed Twister algorithm for de novo sequencing of peptides from top-down MS/MS spectra to derive longer sequence fragments of a target protein.","author":[{"dropping-particle":"","family":"Vyatkina","given":"Kira","non-dropping-particle":"","parse-names":false,"suffix":""}],"container-title":"Proteomes","id":"ITEM-2","issue":"1","issued":{"date-parts":[["2017","2","8"]]},"page":"6","title":"De Novo Sequencing of Top-Down Tandem Mass Spectra: A Next Step towards Retrieving a Complete Protein Sequence.","type":"article-journal","volume":"5"},"uris":["http://www.mendeley.com/documents/?uuid=98f561a8-5e3b-4e7b-ae74-cfcd899dfc36"]}],"mendeley":{"formattedCitation":"\\cite{Vyatkina2015De Novo Sequencing of Peptides from Top-Down Tandem Mass Spectra|||Vyatkina2017De Novo Sequencing of Top-Down Tandem Mass Spectra: A Next Step towards Retrieving a Complete Protein Sequence.}","plainTextFormattedCitation":"\\cite{Vyatkina2015De Novo Sequencing of Peptides from Top-Down Tandem Mass Spectra|||Vyatkina2017De Novo Sequencing of Top-Down Tandem Mass Spectra: A Next Step towards Retrieving a Complete Protein Sequence.}","previouslyFormattedCitation":"&lt;sup&gt;60,87&lt;/sup&gt;"},"properties":{"noteIndex":0},"schema":"https://github.com/citation-style-language/schema/raw/master/csl-citation.json"}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\cite{Vyatkina2015De Novo Sequencing of Peptides from Top-Down Tandem Mass Spectra|||Vyatkina2017De Novo Sequencing of Top-Down Tandem Mass Spectra: A Next Step towards Retrieving a Complete Protein Sequence.}</w:t>
      </w:r>
      <w:r w:rsidRPr="00FE7E79">
        <w:rPr>
          <w:rStyle w:val="FootnoteReference"/>
          <w:rFonts w:ascii="Calibri" w:eastAsiaTheme="majorEastAsia" w:hAnsi="Calibri" w:cs="Calibri"/>
        </w:rPr>
        <w:fldChar w:fldCharType="end"/>
      </w:r>
      <w:r w:rsidRPr="00FE7E79">
        <w:t xml:space="preserve"> or integrate them with BU MS data, as in TBNovo.</w:t>
      </w:r>
      <w:r w:rsidRPr="00FE7E79">
        <w:rPr>
          <w:rStyle w:val="FootnoteReference"/>
          <w:rFonts w:ascii="Calibri" w:eastAsiaTheme="majorEastAsia" w:hAnsi="Calibri" w:cs="Calibri"/>
        </w:rPr>
        <w:fldChar w:fldCharType="begin" w:fldLock="1"/>
      </w:r>
      <w:r w:rsidR="000A2B0E">
        <w:instrText>ADDIN CSL_CITATION {"citationItems":[{"id":"ITEM-1","itemData":{"DOI":"10.1021/pr401300m","ISBN":"1535-3907 (Electronic)${\\textbackslash}$r1535-3893 (Linking)","ISSN":"1535-3893","PMID":"24874765","author":[{"dropping-particle":"","family":"Liu","given":"Xiaowen","non-dropping-particle":"","parse-names":false,"suffix":""},{"dropping-particle":"","family":"Dekker","given":"Lennard J M","non-dropping-particle":"","parse-names":false,"suffix":""},{"dropping-particle":"","family":"Wu","given":"Si","non-dropping-particle":"","parse-names":false,"suffix":""},{"dropping-particle":"","family":"Vanduijn","given":"Martijn M","non-dropping-particle":"","parse-names":false,"suffix":""},{"dropping-particle":"","family":"Luider","given":"Theo M","non-dropping-particle":"","parse-names":false,"suffix":""},{"dropping-particle":"","family":"Tolić","given":"Nikola","non-dropping-particle":"","parse-names":false,"suffix":""},{"dropping-particle":"","family":"Kou","given":"Qiang","non-dropping-particle":"","parse-names":false,"suffix":""},{"dropping-particle":"","family":"Dvorkin","given":"Mikhail","non-dropping-particle":"","parse-names":false,"suffix":""},{"dropping-particle":"","family":"Alexandrova","given":"Sonya","non-dropping-particle":"","parse-names":false,"suffix":""},{"dropping-particle":"","family":"Vyatkina","given":"Kira","non-dropping-particle":"","parse-names":false,"suffix":""},{"dropping-particle":"","family":"Paša-Tolić","given":"Ljiljana","non-dropping-particle":"","parse-names":false,"suffix":""},{"dropping-particle":"","family":"Pevzner","given":"Pavel A","non-dropping-particle":"","parse-names":false,"suffix":""}],"container-title":"Journal of Proteome Research","id":"ITEM-1","issue":"7","issued":{"date-parts":[["2014","7","3"]]},"note":"Times cited: 1","page":"3241-3248","title":"De Novo Protein Sequencing by Combining Top-Down and Bottom-Up Tandem Mass Spectra","type":"article-journal","volume":"13"},"uris":["http://www.mendeley.com/documents/?uuid=0be9618a-867f-4fa7-aa0d-5b1ffcb47bd6"]}],"mendeley":{"formattedCitation":"\\cite{Liu2014De Novo Protein Sequencing by Combining Top-Down and Bottom-Up Tandem Mass Spectra}","plainTextFormattedCitation":"\\cite{Liu2014De Novo Protein Sequencing by Combining Top-Down and Bottom-Up Tandem Mass Spectra}","previouslyFormattedCitation":"&lt;sup&gt;88&lt;/sup&gt;"},"properties":{"noteIndex":0},"schema":"https://github.com/citation-style-language/schema/raw/master/csl-citation.json"}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 xml:space="preserve">\cite{Liu2014De Novo Protein Sequencing by Combining Top-Down and </w:t>
      </w:r>
      <w:r w:rsidR="000A2B0E" w:rsidRPr="000A2B0E">
        <w:rPr>
          <w:noProof/>
        </w:rPr>
        <w:lastRenderedPageBreak/>
        <w:t>Bottom-Up Tandem Mass Spectra}</w:t>
      </w:r>
      <w:r w:rsidRPr="00FE7E79">
        <w:rPr>
          <w:rStyle w:val="FootnoteReference"/>
          <w:rFonts w:ascii="Calibri" w:eastAsiaTheme="majorEastAsia" w:hAnsi="Calibri" w:cs="Calibri"/>
        </w:rPr>
        <w:fldChar w:fldCharType="end"/>
      </w:r>
      <w:r w:rsidRPr="00FE7E79">
        <w:t xml:space="preserve"> Twister applies methods similar to those used for BU MS sequencing, recombining individual sequence tags (rather than peptide reads) into longer sequences using a specific implementation of de Bruijn graphs (T-Bruijn graphs) and sequence tag convolution.</w:t>
      </w:r>
      <w:r w:rsidRPr="00FE7E79">
        <w:rPr>
          <w:rStyle w:val="FootnoteReference"/>
          <w:rFonts w:ascii="Calibri" w:eastAsiaTheme="majorEastAsia" w:hAnsi="Calibri" w:cs="Calibri"/>
        </w:rPr>
        <w:fldChar w:fldCharType="begin" w:fldLock="1"/>
      </w:r>
      <w:r w:rsidR="000A2B0E">
        <w:instrText>ADDIN CSL_CITATION {"citationItems":[{"id":"ITEM-1","itemData":{"DOI":"10.1021/pr501244v","ISSN":"1535-3893","PMID":"26412692","author":[{"dropping-particle":"","family":"Vyatkina","given":"Kira","non-dropping-particle":"","parse-names":false,"suffix":""},{"dropping-particle":"","family":"Wu","given":"Si","non-dropping-particle":"","parse-names":false,"suffix":""},{"dropping-particle":"","family":"Dekker","given":"Lennard J. M.","non-dropping-particle":"","parse-names":false,"suffix":""},{"dropping-particle":"","family":"VanDuijn","given":"Martijn M.","non-dropping-particle":"","parse-names":false,"suffix":""},{"dropping-particle":"","family":"Liu","given":"Xiaowen","non-dropping-particle":"","parse-names":false,"suffix":""},{"dropping-particle":"","family":"Tolić","given":"Nikola","non-dropping-particle":"","parse-names":false,"suffix":""},{"dropping-particle":"","family":"Dvorkin","given":"Mikhail","non-dropping-particle":"","parse-names":false,"suffix":""},{"dropping-particle":"","family":"Alexandrova","given":"Sonya","non-dropping-particle":"","parse-names":false,"suffix":""},{"dropping-particle":"","family":"Luider","given":"Theo M.","non-dropping-particle":"","parse-names":false,"suffix":""},{"dropping-particle":"","family":"Paša-Tolić","given":"Ljiljana","non-dropping-particle":"","parse-names":false,"suffix":""},{"dropping-particle":"","family":"Pevzner","given":"Pavel A.","non-dropping-particle":"","parse-names":false,"suffix":""}],"container-title":"Journal of Proteome Research","id":"ITEM-1","issue":"11","issued":{"date-parts":[["2015","11","6"]]},"page":"4450-4462","title":"De Novo Sequencing of Peptides from Top-Down Tandem Mass Spectra","type":"article-journal","volume":"14"},"uris":["http://www.mendeley.com/documents/?uuid=4f3d9971-47a2-4823-9e35-3c095bf68c9f"]},{"id":"ITEM-2","itemData":{"DOI":"10.3390/proteomes5010006","ISBN":"2227-7382","ISSN":"2227-7382","PMID":"28248257","abstract":"De novo sequencing of tandem (MS/MS) mass spectra represents the only way to determine the sequence of proteins from organisms with unknown genomes, or the ones not directly inscribed in a genome-such as antibodies, or novel splice variants. Top-down mass spectrometry provides new opportunities for analyzing such proteins; however, retrieving a complete protein sequence from top-down MS/MS spectra still remains a distant goal. In this paper, we review the state-of-the-art on this subject, and enhance our previously developed Twister algorithm for de novo sequencing of peptides from top-down MS/MS spectra to derive longer sequence fragments of a target protein.","author":[{"dropping-particle":"","family":"Vyatkina","given":"Kira","non-dropping-particle":"","parse-names":false,"suffix":""}],"container-title":"Proteomes","id":"ITEM-2","issue":"1","issued":{"date-parts":[["2017","2","8"]]},"page":"6","title":"De Novo Sequencing of Top-Down Tandem Mass Spectra: A Next Step towards Retrieving a Complete Protein Sequence.","type":"article-journal","volume":"5"},"uris":["http://www.mendeley.com/documents/?uuid=98f561a8-5e3b-4e7b-ae74-cfcd899dfc36"]}],"mendeley":{"formattedCitation":"\\cite{Vyatkina2015De Novo Sequencing of Peptides from Top-Down Tandem Mass Spectra|||Vyatkina2017De Novo Sequencing of Top-Down Tandem Mass Spectra: A Next Step towards Retrieving a Complete Protein Sequence.}","plainTextFormattedCitation":"\\cite{Vyatkina2015De Novo Sequencing of Peptides from Top-Down Tandem Mass Spectra|||Vyatkina2017De Novo Sequencing of Top-Down Tandem Mass Spectra: A Next Step towards Retrieving a Complete Protein Sequence.}","previouslyFormattedCitation":"&lt;sup&gt;60,87&lt;/sup&gt;"},"properties":{"noteIndex":0},"schema":"https://github.com/citation-style-language/schema/raw/master/csl-citation.json"}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\cite{Vyatkina2015De Novo Sequencing of Peptides from Top-Down Tandem Mass Spectra|||Vyatkina2017De Novo Sequencing of Top-Down Tandem Mass Spectra: A Next Step towards Retrieving a Complete Protein Sequence.}</w:t>
      </w:r>
      <w:r w:rsidRPr="00FE7E79">
        <w:rPr>
          <w:rStyle w:val="FootnoteReference"/>
          <w:rFonts w:ascii="Calibri" w:eastAsiaTheme="majorEastAsia" w:hAnsi="Calibri" w:cs="Calibri"/>
        </w:rPr>
        <w:fldChar w:fldCharType="end"/>
      </w:r>
      <w:r w:rsidRPr="00FE7E79">
        <w:t xml:space="preserve"> TBNovo uses sequence tags and precursor masses from TD MS to provide a scaffold for positioning the </w:t>
      </w:r>
      <w:del w:id="236" w:author="Graaf, S.C. de (Bastiaan)" w:date="2023-03-16T00:05:00Z">
        <w:r w:rsidR="00105923" w:rsidDel="00DC1750">
          <w:rPr>
            <w:i/>
            <w:iCs/>
          </w:rPr>
          <w:delText>\emph{</w:delText>
        </w:r>
        <w:r w:rsidR="003A28B2" w:rsidDel="00DC1750">
          <w:rPr>
            <w:i/>
            <w:iCs/>
          </w:rPr>
          <w:delText>de novo}</w:delText>
        </w:r>
      </w:del>
      <w:ins w:id="237" w:author="Graaf, S.C. de (Bastiaan)" w:date="2023-03-16T00:05:00Z">
        <w:r w:rsidR="00DC1750" w:rsidRPr="00DC1750">
          <w:rPr>
            <w:iCs/>
          </w:rPr>
          <w:t>\emph{de novo}</w:t>
        </w:r>
      </w:ins>
      <w:r w:rsidRPr="00FE7E79">
        <w:t xml:space="preserve"> predicted peptide reads to fill the complete sequence. Their analysis makes use of external BU </w:t>
      </w:r>
      <w:del w:id="238" w:author="Graaf, S.C. de (Bastiaan)" w:date="2023-03-16T00:05:00Z">
        <w:r w:rsidR="00105923" w:rsidDel="00DC1750">
          <w:rPr>
            <w:i/>
            <w:iCs/>
          </w:rPr>
          <w:delText>\emph{</w:delText>
        </w:r>
        <w:r w:rsidR="003A28B2" w:rsidDel="00DC1750">
          <w:rPr>
            <w:i/>
            <w:iCs/>
          </w:rPr>
          <w:delText>de novo}</w:delText>
        </w:r>
      </w:del>
      <w:ins w:id="239" w:author="Graaf, S.C. de (Bastiaan)" w:date="2023-03-16T00:05:00Z">
        <w:r w:rsidR="00DC1750" w:rsidRPr="00DC1750">
          <w:rPr>
            <w:iCs/>
          </w:rPr>
          <w:t>\emph{de novo}</w:t>
        </w:r>
      </w:ins>
      <w:r w:rsidRPr="00FE7E79">
        <w:t xml:space="preserve"> sequencing software, PEAKS</w:t>
      </w:r>
      <w:r w:rsidR="00E17116" w:rsidRPr="00FE7E79">
        <w:t>,</w:t>
      </w:r>
      <w:r w:rsidRPr="00FE7E79">
        <w:fldChar w:fldCharType="begin" w:fldLock="1"/>
      </w:r>
      <w:r w:rsidR="000A2B0E">
        <w:instrText>ADDIN CSL_CITATION {"citationItems":[{"id":"ITEM-1","itemData":{"DOI":"10.1002/rcm.1196","ISBN":"1097-0231","ISSN":"0951-4198","PMID":"14558135","abstract":"Onco-proteogenomics aims to understand how changes in a cancer’s genome influences its proteome. One challenge in integrating these molecular data is the identification of aberrant protein products from mass-spectrometry (MS) datasets, as traditional proteomic analyses only identify proteins from a reference sequence database. We established proteomic workflows to detect peptide variants within MS datasets. We used a combination of publicly available population variants (dbSNP and UniProt) and somatic variations in cancer (COSMIC) along with sample-specific genomic and transcriptomic data to examine proteome variation within and across 59 cancer cell-lines. We developed a set of recommendations for the detection of variants using three search algorithms, a split target-decoy approach for FDR estimation, and multiple post-search filters. We examined 7.3 million unique variant tryptic peptides not found within any reference proteome and identified 4771 mutations corresponding to somatic and germline deviations from reference proteomes in 2200 genes among the NCI60 cell-line proteomes. We discuss in detail the technical and computational challenges in identifying variant peptides by MS and show that uncovering these variants allows the identification of druggable mutations within important cancer genes.","author":[{"dropping-particle":"","family":"Ma","given":"Bin","non-dropping-particle":"","parse-names":false,"suffix":""},{"dropping-particle":"","family":"Zhang","given":"Kaizhong","non-dropping-particle":"","parse-names":false,"suffix":""},{"dropping-particle":"","family":"Hendrie","given":"Christopher","non-dropping-particle":"","parse-names":false,"suffix":""},{"dropping-particle":"","family":"Liang","given":"Chengzhi","non-dropping-particle":"","parse-names":false,"suffix":""},{"dropping-particle":"","family":"Li","given":"Ming","non-dropping-particle":"","parse-names":false,"suffix":""},{"dropping-particle":"","family":"Doherty-Kirby","given":"Amanda","non-dropping-particle":"","parse-names":false,"suffix":""},{"dropping-particle":"","family":"Lajoie","given":"Gilles","non-dropping-particle":"","parse-names":false,"suffix":""}],"container-title":"Rapid Communications in Mass Spectrometry","id":"ITEM-1","issue":"20","issued":{"date-parts":[["2003"]]},"page":"2337-2342","title":"PEAKS: powerful software for peptide de novo sequencing by tandem mass spectrometry","type":"article-journal","volume":"17"},"uris":["http://www.mendeley.com/documents/?uuid=5b2e27ce-8a1f-4acb-9cc6-dd1defd441bc"]}],"mendeley":{"formattedCitation":"\\cite{Ma2003PEAKS: powerful software for peptide de novo sequencing by tandem mass spectrometry}","plainTextFormattedCitation":"\\cite{Ma2003PEAKS: powerful software for peptide de novo sequencing by tandem mass spectrometry}","previouslyFormattedCitation":"&lt;sup&gt;86&lt;/sup&gt;"},"properties":{"noteIndex":0},"schema":"https://github.com/citation-style-language/schema/raw/master/csl-citation.json"}</w:instrText>
      </w:r>
      <w:r w:rsidRPr="00FE7E79">
        <w:fldChar w:fldCharType="separate"/>
      </w:r>
      <w:r w:rsidR="000A2B0E" w:rsidRPr="000A2B0E">
        <w:rPr>
          <w:noProof/>
        </w:rPr>
        <w:t>\cite{Ma2003PEAKS: powerful software for peptide de novo sequencing by tandem mass spectrometry}</w:t>
      </w:r>
      <w:r w:rsidRPr="00FE7E79">
        <w:fldChar w:fldCharType="end"/>
      </w:r>
      <w:r w:rsidRPr="00FE7E79">
        <w:t xml:space="preserve"> and was tested on protein mixtures. TBNovo has not achieved widespread adoption, perhaps due to the software’s complexity and because protein-centric MS was still barely practiced at the time of its first release.</w:t>
      </w:r>
    </w:p>
    <w:p w14:paraId="692DF6B1" w14:textId="6C5CD98E" w:rsidR="008D07BF" w:rsidRPr="00FE7E79" w:rsidRDefault="008D07BF" w:rsidP="00BA4418">
      <w:pPr>
        <w:pStyle w:val="Paragraph"/>
        <w:rPr>
          <w:rFonts w:ascii="Calibri" w:hAnsi="Calibri" w:cs="Calibri"/>
        </w:rPr>
      </w:pPr>
      <w:bookmarkStart w:id="240" w:name="_Hlk101790198"/>
      <w:r w:rsidRPr="00FE7E79">
        <w:rPr>
          <w:rFonts w:eastAsia="Calibri"/>
        </w:rPr>
        <w:t xml:space="preserve">Although antibody sequencing at the protein level is still not trivial, it is being applied on a steadily increasing scale in academia and industry. </w:t>
      </w:r>
      <w:r w:rsidR="0028677A" w:rsidRPr="00FE7E79">
        <w:rPr>
          <w:rFonts w:eastAsia="Calibri"/>
        </w:rPr>
        <w:t>Efforts to ex</w:t>
      </w:r>
      <w:r w:rsidR="00D23A25" w:rsidRPr="00FE7E79">
        <w:rPr>
          <w:rFonts w:eastAsia="Calibri"/>
        </w:rPr>
        <w:t>tend</w:t>
      </w:r>
      <w:r w:rsidR="0028677A" w:rsidRPr="00FE7E79">
        <w:rPr>
          <w:rFonts w:eastAsia="Calibri"/>
        </w:rPr>
        <w:t xml:space="preserve"> the sequencing of antibodies to polyclonal mixtures have however proven extremely challenging. The first obstacle is sample availability. While recombinant mAb samples are typically available in milligram quantities, polyclonal </w:t>
      </w:r>
      <w:r w:rsidR="003C226E" w:rsidRPr="00FE7E79">
        <w:rPr>
          <w:rFonts w:eastAsia="Calibri"/>
        </w:rPr>
        <w:t xml:space="preserve">antibody </w:t>
      </w:r>
      <w:r w:rsidR="0028677A" w:rsidRPr="00FE7E79">
        <w:rPr>
          <w:rFonts w:eastAsia="Calibri"/>
        </w:rPr>
        <w:t xml:space="preserve">samples are </w:t>
      </w:r>
      <w:r w:rsidR="003C226E" w:rsidRPr="00FE7E79">
        <w:rPr>
          <w:rFonts w:eastAsia="Calibri"/>
        </w:rPr>
        <w:t xml:space="preserve">often derived from clinical samples </w:t>
      </w:r>
      <w:r w:rsidR="0028677A" w:rsidRPr="00FE7E79">
        <w:rPr>
          <w:rFonts w:eastAsia="Calibri"/>
        </w:rPr>
        <w:t xml:space="preserve">and thus will only be available in limited quantities. </w:t>
      </w:r>
      <w:r w:rsidR="003C226E" w:rsidRPr="00FE7E79">
        <w:rPr>
          <w:rFonts w:eastAsia="Calibri"/>
        </w:rPr>
        <w:t>Because</w:t>
      </w:r>
      <w:r w:rsidR="0028677A" w:rsidRPr="00FE7E79">
        <w:rPr>
          <w:rFonts w:eastAsia="Calibri"/>
        </w:rPr>
        <w:t xml:space="preserve"> the median concentration of individual clones in plasma is ~1 </w:t>
      </w:r>
      <w:r w:rsidR="0028677A" w:rsidRPr="00FE7E79">
        <w:rPr>
          <w:rFonts w:eastAsia="Calibri" w:cs="Calibri"/>
        </w:rPr>
        <w:t>µ</w:t>
      </w:r>
      <w:r w:rsidR="0028677A" w:rsidRPr="00FE7E79">
        <w:rPr>
          <w:rFonts w:eastAsia="Calibri"/>
        </w:rPr>
        <w:t>g/mL</w:t>
      </w:r>
      <w:r w:rsidR="006F0486" w:rsidRPr="00FE7E79">
        <w:rPr>
          <w:rFonts w:eastAsia="Calibri"/>
        </w:rPr>
        <w:t xml:space="preserve"> </w:t>
      </w:r>
      <w:r w:rsidR="0028677A" w:rsidRPr="00FE7E79">
        <w:rPr>
          <w:rFonts w:eastAsia="Calibri"/>
        </w:rPr>
        <w:t xml:space="preserve">the available protein per individual clone </w:t>
      </w:r>
      <w:r w:rsidR="003C226E" w:rsidRPr="00FE7E79">
        <w:rPr>
          <w:rFonts w:eastAsia="Calibri"/>
        </w:rPr>
        <w:t>is generally</w:t>
      </w:r>
      <w:r w:rsidR="0028677A" w:rsidRPr="00FE7E79">
        <w:rPr>
          <w:rFonts w:eastAsia="Calibri"/>
        </w:rPr>
        <w:t xml:space="preserve"> orders of magnitude less </w:t>
      </w:r>
      <w:r w:rsidR="003C226E" w:rsidRPr="00FE7E79">
        <w:rPr>
          <w:rFonts w:eastAsia="Calibri"/>
        </w:rPr>
        <w:t>compared to</w:t>
      </w:r>
      <w:r w:rsidR="0028677A" w:rsidRPr="00FE7E79">
        <w:rPr>
          <w:rFonts w:eastAsia="Calibri"/>
        </w:rPr>
        <w:t xml:space="preserve"> mAbs.</w:t>
      </w:r>
      <w:r w:rsidR="0028677A" w:rsidRPr="00FE7E79">
        <w:rPr>
          <w:rFonts w:eastAsia="Calibri"/>
        </w:rPr>
        <w:fldChar w:fldCharType="begin" w:fldLock="1"/>
      </w:r>
      <w:r w:rsidR="000A2B0E">
        <w:rPr>
          <w:rFonts w:eastAsia="Calibri"/>
        </w:rPr>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dynamic","type":"article-journal","volume":"12"},"uris":["http://www.mendeley.com/documents/?uuid=a566a58b-ff23-3b29-bfd5-5dce88cd9a98"]}],"mendeley":{"formattedCitation":"\\cite{Bondt2021Human plasma IgG1 repertoires are simple, unique, and dynamic}","plainTextFormattedCitation":"\\cite{Bondt2021Human plasma IgG1 repertoires are simple, unique, and dynamic}","previouslyFormattedCitation":"&lt;sup&gt;29&lt;/sup&gt;"},"properties":{"noteIndex":0},"schema":"https://github.com/citation-style-language/schema/raw/master/csl-citation.json"}</w:instrText>
      </w:r>
      <w:r w:rsidR="0028677A" w:rsidRPr="00FE7E79">
        <w:rPr>
          <w:rFonts w:eastAsia="Calibri"/>
        </w:rPr>
        <w:fldChar w:fldCharType="separate"/>
      </w:r>
      <w:r w:rsidR="000A2B0E" w:rsidRPr="000A2B0E">
        <w:rPr>
          <w:rFonts w:eastAsia="Calibri"/>
          <w:noProof/>
        </w:rPr>
        <w:t>\cite{Bondt2021Human plasma IgG1 repertoires are simple, unique, and dynamic}</w:t>
      </w:r>
      <w:r w:rsidR="0028677A" w:rsidRPr="00FE7E79">
        <w:rPr>
          <w:rFonts w:eastAsia="Calibri"/>
        </w:rPr>
        <w:fldChar w:fldCharType="end"/>
      </w:r>
      <w:r w:rsidR="0028677A" w:rsidRPr="00FE7E79">
        <w:rPr>
          <w:rFonts w:eastAsia="Calibri"/>
        </w:rPr>
        <w:t xml:space="preserve"> Furthermore, isolation of individual clones is extremely challenging</w:t>
      </w:r>
      <w:r w:rsidR="003C226E" w:rsidRPr="00FE7E79">
        <w:rPr>
          <w:rFonts w:eastAsia="Calibri"/>
        </w:rPr>
        <w:t>,</w:t>
      </w:r>
      <w:r w:rsidR="0028677A" w:rsidRPr="00FE7E79">
        <w:rPr>
          <w:rFonts w:eastAsia="Calibri"/>
        </w:rPr>
        <w:t xml:space="preserve"> further complicat</w:t>
      </w:r>
      <w:r w:rsidR="003C226E" w:rsidRPr="00FE7E79">
        <w:rPr>
          <w:rFonts w:eastAsia="Calibri"/>
        </w:rPr>
        <w:t>ing</w:t>
      </w:r>
      <w:r w:rsidR="0028677A" w:rsidRPr="00FE7E79">
        <w:rPr>
          <w:rFonts w:eastAsia="Calibri"/>
        </w:rPr>
        <w:t xml:space="preserve"> the sequencing process as</w:t>
      </w:r>
      <w:r w:rsidRPr="00FE7E79">
        <w:rPr>
          <w:rFonts w:eastAsia="Calibri"/>
        </w:rPr>
        <w:t xml:space="preserve"> most software tools are exclusively designed for assembling a single antibody</w:t>
      </w:r>
      <w:bookmarkEnd w:id="240"/>
      <w:r w:rsidRPr="00FE7E79">
        <w:rPr>
          <w:rFonts w:eastAsia="Calibri"/>
        </w:rPr>
        <w:t xml:space="preserve"> and therefore fail when data represents several alike Ig </w:t>
      </w:r>
      <w:r w:rsidRPr="00FE7E79">
        <w:rPr>
          <w:rFonts w:eastAsia="Calibri"/>
        </w:rPr>
        <w:lastRenderedPageBreak/>
        <w:t>sequences. Additionally, in complex endogenous polyclonal antibody mixtures, key sequence evidence on the hypervariable regions is often not detected due to a dilution effect, whereby sequence information from the conserved regions becomes amplified (as the latter is present in every clone) and thus suppresses the signal of the CDRs, which are unique for all clones. Even though the algorithms developed for</w:t>
      </w:r>
      <w:r w:rsidRPr="00FE7E79" w:rsidDel="00740C37">
        <w:rPr>
          <w:rFonts w:eastAsia="Calibri"/>
        </w:rPr>
        <w:t xml:space="preserve"> </w:t>
      </w:r>
      <w:r w:rsidRPr="00FE7E79">
        <w:rPr>
          <w:rFonts w:eastAsia="Calibri"/>
        </w:rPr>
        <w:t>mAb sequencing are not directly applicable for polyclonal antibody sequencing, they provide a great starting point for developing new tools.</w:t>
      </w:r>
    </w:p>
    <w:p w14:paraId="24D113C4" w14:textId="1EBAAD07" w:rsidR="008D07BF" w:rsidRPr="00105923" w:rsidRDefault="00155E3E" w:rsidP="00105923">
      <w:pPr>
        <w:pStyle w:val="Heading2"/>
      </w:pPr>
      <w:r w:rsidRPr="00105923">
        <w:t>!!</w:t>
      </w:r>
      <w:r w:rsidR="008D07BF" w:rsidRPr="00105923">
        <w:t xml:space="preserve">Hybrid and multi-omics </w:t>
      </w:r>
      <w:proofErr w:type="gramStart"/>
      <w:r w:rsidR="008D07BF" w:rsidRPr="00105923">
        <w:t>approaches</w:t>
      </w:r>
      <w:proofErr w:type="gramEnd"/>
      <w:r w:rsidR="008D07BF" w:rsidRPr="00105923">
        <w:t xml:space="preserve"> for studying antibody repertoires</w:t>
      </w:r>
    </w:p>
    <w:p w14:paraId="2C9A2839" w14:textId="422CA0C0" w:rsidR="008D07BF" w:rsidRPr="00FE7E79" w:rsidRDefault="008D07BF" w:rsidP="00A87F0A">
      <w:pPr>
        <w:pStyle w:val="Paragraph"/>
        <w:rPr>
          <w:rFonts w:eastAsia="Calibri"/>
        </w:rPr>
      </w:pPr>
      <w:r w:rsidRPr="00FE7E79">
        <w:rPr>
          <w:rFonts w:eastAsia="Calibri"/>
          <w:lang w:val="en-US"/>
        </w:rPr>
        <w:t xml:space="preserve">One way to further bridge the gap between sequencing of a single purified antibody and those present in bodily fluids, e.g., serum, </w:t>
      </w:r>
      <w:r w:rsidRPr="00FE7E79">
        <w:rPr>
          <w:rFonts w:eastAsia="Calibri"/>
        </w:rPr>
        <w:t xml:space="preserve">is to use hybrid or multi-omics strategies. Using a multi-omics approach, for instance, by supplementing BU </w:t>
      </w:r>
      <w:r w:rsidR="00283473">
        <w:rPr>
          <w:rFonts w:eastAsia="Calibri"/>
        </w:rPr>
        <w:t>MS</w:t>
      </w:r>
      <w:r w:rsidR="00283473" w:rsidRPr="00FE7E79">
        <w:rPr>
          <w:rFonts w:eastAsia="Calibri"/>
        </w:rPr>
        <w:t xml:space="preserve"> </w:t>
      </w:r>
      <w:r w:rsidRPr="00FE7E79">
        <w:rPr>
          <w:rFonts w:eastAsia="Calibri"/>
        </w:rPr>
        <w:t xml:space="preserve">data with genomics or transcriptomics data derived from the same donor, allows bypassing some challenging aspects of genuine </w:t>
      </w:r>
      <w:del w:id="241" w:author="Graaf, S.C. de (Bastiaan)" w:date="2023-03-16T00:05:00Z">
        <w:r w:rsidR="00105923" w:rsidDel="00DC1750">
          <w:rPr>
            <w:rFonts w:eastAsia="Calibri"/>
            <w:i/>
            <w:iCs/>
          </w:rPr>
          <w:delText>\emph{</w:delText>
        </w:r>
        <w:r w:rsidR="003A28B2" w:rsidDel="00DC1750">
          <w:rPr>
            <w:rFonts w:eastAsia="Calibri"/>
            <w:i/>
            <w:iCs/>
          </w:rPr>
          <w:delText>de novo}</w:delText>
        </w:r>
      </w:del>
      <w:ins w:id="242" w:author="Graaf, S.C. de (Bastiaan)" w:date="2023-03-16T00:05:00Z">
        <w:r w:rsidR="00DC1750" w:rsidRPr="00DC1750">
          <w:rPr>
            <w:rFonts w:eastAsia="Calibri"/>
            <w:iCs/>
          </w:rPr>
          <w:t>\emph{de novo}</w:t>
        </w:r>
      </w:ins>
      <w:r w:rsidRPr="00FE7E79">
        <w:rPr>
          <w:rFonts w:eastAsia="Calibri"/>
        </w:rPr>
        <w:t xml:space="preserve"> sequencing, albeit at the cost of a more complex, </w:t>
      </w:r>
      <w:r w:rsidR="002A78F8" w:rsidRPr="00FE7E79">
        <w:rPr>
          <w:rFonts w:eastAsia="Calibri"/>
        </w:rPr>
        <w:t>labour</w:t>
      </w:r>
      <w:r w:rsidRPr="00FE7E79">
        <w:rPr>
          <w:rFonts w:eastAsia="Calibri"/>
        </w:rPr>
        <w:t>- and data-intensive workflow</w:t>
      </w:r>
      <w:r w:rsidR="00355579" w:rsidRPr="00FE7E79">
        <w:rPr>
          <w:rFonts w:eastAsia="Calibri"/>
        </w:rPr>
        <w:t xml:space="preserve"> (</w:t>
      </w:r>
      <w:r w:rsidR="006E06B6">
        <w:rPr>
          <w:rFonts w:eastAsia="Calibri"/>
        </w:rPr>
        <w:t>\textbf{\autoref{fig:fig1.2</w:t>
      </w:r>
      <w:del w:id="243" w:author="Graaf, S.C. de (Bastiaan)" w:date="2023-03-16T00:00:00Z">
        <w:r w:rsidR="006E06B6" w:rsidDel="00E17BAA">
          <w:rPr>
            <w:rFonts w:eastAsia="Calibri"/>
          </w:rPr>
          <w:delText>}}</w:delText>
        </w:r>
        <w:r w:rsidR="00355579" w:rsidRPr="00FE7E79" w:rsidDel="00E17BAA">
          <w:rPr>
            <w:rFonts w:eastAsia="Calibri"/>
          </w:rPr>
          <w:delText>c)</w:delText>
        </w:r>
      </w:del>
      <w:ins w:id="244" w:author="Graaf, S.C. de (Bastiaan)" w:date="2023-03-16T00:00:00Z">
        <w:r w:rsidR="00E17BAA">
          <w:rPr>
            <w:rFonts w:eastAsia="Calibri"/>
          </w:rPr>
          <w:t>}c})</w:t>
        </w:r>
      </w:ins>
      <w:r w:rsidRPr="00FE7E79">
        <w:rPr>
          <w:rFonts w:eastAsia="Calibri"/>
        </w:rPr>
        <w:t xml:space="preserve">. </w:t>
      </w:r>
      <w:del w:id="245" w:author="Graaf, S.C. de (Bastiaan)" w:date="2023-03-24T15:59:00Z">
        <w:r w:rsidRPr="00FE7E79" w:rsidDel="00213C8E">
          <w:rPr>
            <w:rFonts w:eastAsia="Calibri"/>
          </w:rPr>
          <w:delText xml:space="preserve">While these methods deviate slightly from the core theme of this review, i.e., </w:delText>
        </w:r>
        <w:r w:rsidRPr="00FE7E79" w:rsidDel="00213C8E">
          <w:delText xml:space="preserve">MS-based </w:delText>
        </w:r>
      </w:del>
      <w:del w:id="246" w:author="Graaf, S.C. de (Bastiaan)" w:date="2023-03-16T00:05:00Z">
        <w:r w:rsidR="00105923" w:rsidDel="00DC1750">
          <w:rPr>
            <w:rFonts w:eastAsiaTheme="minorEastAsia"/>
            <w:i/>
          </w:rPr>
          <w:delText>\emph{</w:delText>
        </w:r>
        <w:r w:rsidR="003A28B2" w:rsidDel="00DC1750">
          <w:rPr>
            <w:rFonts w:eastAsiaTheme="minorEastAsia"/>
            <w:i/>
          </w:rPr>
          <w:delText>de novo}</w:delText>
        </w:r>
      </w:del>
      <w:del w:id="247" w:author="Graaf, S.C. de (Bastiaan)" w:date="2023-03-24T15:59:00Z">
        <w:r w:rsidRPr="00FE7E79" w:rsidDel="00213C8E">
          <w:delText xml:space="preserve"> sequencing</w:delText>
        </w:r>
        <w:r w:rsidRPr="00FE7E79" w:rsidDel="00213C8E">
          <w:rPr>
            <w:rFonts w:eastAsia="Calibri"/>
          </w:rPr>
          <w:delText xml:space="preserve">, they do represent key advancements. </w:delText>
        </w:r>
      </w:del>
      <w:r w:rsidRPr="00FE7E79">
        <w:rPr>
          <w:rFonts w:eastAsia="Calibri"/>
        </w:rPr>
        <w:t xml:space="preserve">Presently, direct </w:t>
      </w:r>
      <w:del w:id="248" w:author="Graaf, S.C. de (Bastiaan)" w:date="2023-03-16T00:05:00Z">
        <w:r w:rsidR="00105923" w:rsidDel="00DC1750">
          <w:rPr>
            <w:rFonts w:eastAsia="Calibri"/>
            <w:i/>
            <w:iCs/>
          </w:rPr>
          <w:delText>\emph{</w:delText>
        </w:r>
        <w:r w:rsidR="003A28B2" w:rsidDel="00DC1750">
          <w:rPr>
            <w:rFonts w:eastAsia="Calibri"/>
            <w:i/>
            <w:iCs/>
          </w:rPr>
          <w:delText>de novo}</w:delText>
        </w:r>
      </w:del>
      <w:ins w:id="249" w:author="Graaf, S.C. de (Bastiaan)" w:date="2023-03-16T00:05:00Z">
        <w:r w:rsidR="00DC1750" w:rsidRPr="00DC1750">
          <w:rPr>
            <w:rFonts w:eastAsia="Calibri"/>
            <w:iCs/>
          </w:rPr>
          <w:t>\</w:t>
        </w:r>
        <w:proofErr w:type="gramStart"/>
        <w:r w:rsidR="00DC1750" w:rsidRPr="00DC1750">
          <w:rPr>
            <w:rFonts w:eastAsia="Calibri"/>
            <w:iCs/>
          </w:rPr>
          <w:t>emph{</w:t>
        </w:r>
        <w:proofErr w:type="gramEnd"/>
        <w:r w:rsidR="00DC1750" w:rsidRPr="00DC1750">
          <w:rPr>
            <w:rFonts w:eastAsia="Calibri"/>
            <w:iCs/>
          </w:rPr>
          <w:t>de novo}</w:t>
        </w:r>
      </w:ins>
      <w:r w:rsidRPr="00FE7E79">
        <w:rPr>
          <w:rFonts w:eastAsia="Calibri"/>
        </w:rPr>
        <w:t xml:space="preserve"> sequencing of antibodies from a complex mixture is still a tremendous challenge. However, integrating complementary information from multiple sources makes it possible to derive valuable data, even on endogenous antibody repertoires.</w:t>
      </w:r>
      <w:r w:rsidRPr="00FE7E79" w:rsidDel="00D35AC9">
        <w:rPr>
          <w:rFonts w:eastAsia="Calibri"/>
        </w:rPr>
        <w:t xml:space="preserve"> </w:t>
      </w:r>
      <w:r w:rsidRPr="00FE7E79">
        <w:rPr>
          <w:rFonts w:eastAsia="Calibri"/>
        </w:rPr>
        <w:t xml:space="preserve">Several approaches have been pioneered recently, as depicted in </w:t>
      </w:r>
      <w:r w:rsidR="006E06B6">
        <w:rPr>
          <w:rFonts w:eastAsia="Calibri"/>
        </w:rPr>
        <w:t>\textbf{\autoref{</w:t>
      </w:r>
      <w:proofErr w:type="gramStart"/>
      <w:r w:rsidR="006E06B6">
        <w:rPr>
          <w:rFonts w:eastAsia="Calibri"/>
        </w:rPr>
        <w:t>fig:fig</w:t>
      </w:r>
      <w:proofErr w:type="gramEnd"/>
      <w:r w:rsidR="006E06B6">
        <w:rPr>
          <w:rFonts w:eastAsia="Calibri"/>
        </w:rPr>
        <w:t>1.6}}</w:t>
      </w:r>
      <w:r w:rsidR="00FD485D" w:rsidRPr="00FE7E79">
        <w:rPr>
          <w:rFonts w:eastAsia="Calibri"/>
        </w:rPr>
        <w:t xml:space="preserve"> </w:t>
      </w:r>
      <w:r w:rsidRPr="00FE7E79">
        <w:rPr>
          <w:rFonts w:eastAsia="Calibri"/>
        </w:rPr>
        <w:t>and described in more detail below.</w:t>
      </w:r>
    </w:p>
    <w:p w14:paraId="3105E282" w14:textId="2EBF14EC" w:rsidR="008D07BF" w:rsidRPr="00FE7E79" w:rsidRDefault="00155E3E" w:rsidP="001378C6">
      <w:pPr>
        <w:pStyle w:val="Heading3"/>
        <w:rPr>
          <w:rFonts w:eastAsia="Calibri Light"/>
        </w:rPr>
      </w:pPr>
      <w:r>
        <w:rPr>
          <w:rFonts w:eastAsia="Calibri Light"/>
        </w:rPr>
        <w:t>!!!</w:t>
      </w:r>
      <w:r w:rsidR="008D07BF" w:rsidRPr="00FE7E79">
        <w:rPr>
          <w:rFonts w:eastAsia="Calibri Light"/>
        </w:rPr>
        <w:t>Ig-seq</w:t>
      </w:r>
    </w:p>
    <w:p w14:paraId="49CF59DC" w14:textId="5BF3B0E2" w:rsidR="008D07BF" w:rsidRDefault="008D07BF" w:rsidP="00A87F0A">
      <w:pPr>
        <w:pStyle w:val="Paragraph"/>
        <w:rPr>
          <w:rFonts w:eastAsia="Calibri"/>
        </w:rPr>
      </w:pPr>
      <w:r w:rsidRPr="00FE7E79">
        <w:rPr>
          <w:rFonts w:eastAsia="Calibri"/>
        </w:rPr>
        <w:t>Since the CDRs of the antibodies largely determine antigen specificity, it comes as no surprise that methods specifically targeting CDR-derived peptides have emerged. Notably, the Ig-seq method</w:t>
      </w:r>
      <w:r w:rsidRPr="00FE7E79" w:rsidDel="00137CA5">
        <w:rPr>
          <w:rFonts w:eastAsia="Calibri"/>
        </w:rPr>
        <w:t xml:space="preserve"> </w:t>
      </w:r>
      <w:r w:rsidRPr="00FE7E79">
        <w:rPr>
          <w:rFonts w:eastAsia="Calibri"/>
        </w:rPr>
        <w:t xml:space="preserve">pioneered by Lavinder </w:t>
      </w:r>
      <w:r w:rsidR="00065989" w:rsidRPr="00FE7E79">
        <w:rPr>
          <w:rFonts w:eastAsia="Calibri"/>
          <w:iCs/>
        </w:rPr>
        <w:t>et al</w:t>
      </w:r>
      <w:ins w:id="250" w:author="Graaf, S.C. de (Bastiaan)" w:date="2023-03-16T00:09:00Z">
        <w:r w:rsidR="00DC1750" w:rsidRPr="00FE7E79">
          <w:rPr>
            <w:rFonts w:eastAsia="Calibri"/>
            <w:i/>
            <w:iCs/>
          </w:rPr>
          <w:t>.</w:t>
        </w:r>
      </w:ins>
      <w:del w:id="251" w:author="Graaf, S.C. de (Bastiaan)" w:date="2023-03-16T00:09:00Z">
        <w:r w:rsidRPr="00DC1750" w:rsidDel="00DC1750">
          <w:rPr>
            <w:rFonts w:eastAsia="Calibri"/>
            <w:iCs/>
          </w:rPr>
          <w:delText>.</w:delText>
        </w:r>
      </w:del>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{"citationItems":[{"id":"ITEM-1","itemData":{"DOI":"10.1016/j.cbpa.2014.11.007","ISSN":"1879-0402","PMID":"25461729","abstract":"Recent developments of high-throughput technologies are enabling the molecular-level analysis and bioinformatic mining of antibody-mediated (humoral) immunity in humans at an unprecedented level. These approaches explore either the sequence space of B-cell receptor repertoires using next-generation deep sequencing (BCR-seq), or the amino acid identities of antibody in blood using protein mass spectrometry (Ig-seq), or both. Generalizable principles about the molecular composition of the protective humoral immune response are being defined, and as such, the field could supersede traditional methods for the development of diagnostics, vaccines, and antibody therapeutics. Three key challenges remain and have driven recent advances: (1) incorporation of innovative techniques for paired BCR-seq to ascertain the complete antibody variable-domain VH:VL clonotype, (2) integration of proteomic Ig-seq with BCR-seq to reveal how the serum antibody repertoire compares with the antibody repertoire encoded by circulating B cells, and (3) a demand to link antibody sequence data to functional meaning (binding and protection).","author":[{"dropping-particle":"","family":"Lavinder","given":"Jason J.","non-dropping-particle":"","parse-names":false,"suffix":""},{"dropping-particle":"","family":"Horton","given":"Andrew P.","non-dropping-particle":"","parse-names":false,"suffix":""},{"dropping-particle":"","family":"Georgiou","given":"George","non-dropping-particle":"","parse-names":false,"suffix":""},{"dropping-particle":"","family":"Ippolito","given":"Gregory C.","non-dropping-particle":"","parse-names":false,"suffix":""}],"container-title":"Current opinion in chemical biology","id":"ITEM-1","issued":{"date-parts":[["2015","2","1"]]},"page":"112-20","publisher":"Elsevier Current Trends","title":"Next-generation sequencing and protein mass spectrometry for the comprehensive analysis of human cellular and serum antibody repertoires.","type":"article-journal","volume":"24"},"uris":["http://www.mendeley.com/documents/?uuid=7e903c3a-0e5b-383c-a828-fa3139e89c94"]}],"mendeley":{"formattedCitation":"\\cite{Lavinder2015Next-generation sequencing and protein mass spectrometry for the comprehensive analysis of human cellular and serum antibody repertoires.}","plainTextFormattedCitation":"\\cite{Lavinder2015Next-generation sequencing and protein mass spectrometry for the comprehensive analysis of human cellular and serum antibody repertoires.}","previouslyFormattedCitation":"&lt;sup&gt;89&lt;/sup&gt;"},"properties":{"noteIndex":0},"schema":"https://github.com/citation-style-language/schema/raw/master/csl-citation.json"}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 xml:space="preserve">\cite{Lavinder2015Next-generation sequencing and protein mass spectrometry for the comprehensive analysis of </w:t>
      </w:r>
      <w:r w:rsidR="000A2B0E" w:rsidRPr="000A2B0E">
        <w:rPr>
          <w:rFonts w:eastAsia="Calibri"/>
          <w:noProof/>
        </w:rPr>
        <w:lastRenderedPageBreak/>
        <w:t>human cellular and serum antibody repertoires.}</w:t>
      </w:r>
      <w:r w:rsidRPr="00FE7E79">
        <w:rPr>
          <w:rStyle w:val="FootnoteReference"/>
          <w:rFonts w:ascii="Calibri" w:eastAsia="Calibri" w:hAnsi="Calibri" w:cs="Calibri"/>
        </w:rPr>
        <w:fldChar w:fldCharType="end"/>
      </w:r>
      <w:r w:rsidRPr="00FE7E79">
        <w:rPr>
          <w:rFonts w:eastAsia="Calibri"/>
        </w:rPr>
        <w:t xml:space="preserve"> in the Georgiou lab applies B-cell sequencing of a given donor to construct a database of putative CDR3 heavy chain peptides. This database is then used to identify and quantify antibodies using CDR-specific tryptic peptides, effectively side-stepping the need for complete </w:t>
      </w:r>
      <w:del w:id="252" w:author="Graaf, S.C. de (Bastiaan)" w:date="2023-03-16T00:05:00Z">
        <w:r w:rsidR="00105923" w:rsidDel="00DC1750">
          <w:rPr>
            <w:rFonts w:eastAsia="Calibri"/>
            <w:i/>
            <w:iCs/>
          </w:rPr>
          <w:delText>\emph{</w:delText>
        </w:r>
        <w:r w:rsidR="003A28B2" w:rsidDel="00DC1750">
          <w:rPr>
            <w:rFonts w:eastAsia="Calibri"/>
            <w:i/>
            <w:iCs/>
          </w:rPr>
          <w:delText>de novo}</w:delText>
        </w:r>
      </w:del>
      <w:ins w:id="253" w:author="Graaf, S.C. de (Bastiaan)" w:date="2023-03-16T00:05:00Z">
        <w:r w:rsidR="00DC1750" w:rsidRPr="00DC1750">
          <w:rPr>
            <w:rFonts w:eastAsia="Calibri"/>
            <w:iCs/>
          </w:rPr>
          <w:t>\</w:t>
        </w:r>
        <w:proofErr w:type="gramStart"/>
        <w:r w:rsidR="00DC1750" w:rsidRPr="00DC1750">
          <w:rPr>
            <w:rFonts w:eastAsia="Calibri"/>
            <w:iCs/>
          </w:rPr>
          <w:t>emph{</w:t>
        </w:r>
        <w:proofErr w:type="gramEnd"/>
        <w:r w:rsidR="00DC1750" w:rsidRPr="00DC1750">
          <w:rPr>
            <w:rFonts w:eastAsia="Calibri"/>
            <w:iCs/>
          </w:rPr>
          <w:t>de novo}</w:t>
        </w:r>
      </w:ins>
      <w:r w:rsidRPr="00FE7E79">
        <w:rPr>
          <w:rFonts w:eastAsia="Calibri"/>
        </w:rPr>
        <w:t xml:space="preserve"> sequencing </w:t>
      </w:r>
      <w:r w:rsidRPr="00FE7E79">
        <w:t>(</w:t>
      </w:r>
      <w:r w:rsidR="006E06B6">
        <w:t>\textbf{\autoref{fig:fig1.6</w:t>
      </w:r>
      <w:del w:id="254" w:author="Graaf, S.C. de (Bastiaan)" w:date="2023-03-16T00:01:00Z">
        <w:r w:rsidR="006E06B6" w:rsidDel="00E17BAA">
          <w:delText>}}</w:delText>
        </w:r>
        <w:r w:rsidRPr="00FE7E79" w:rsidDel="00E17BAA">
          <w:delText>a)</w:delText>
        </w:r>
      </w:del>
      <w:ins w:id="255" w:author="Graaf, S.C. de (Bastiaan)" w:date="2023-03-16T00:01:00Z">
        <w:r w:rsidR="00E17BAA">
          <w:t>}a})</w:t>
        </w:r>
      </w:ins>
      <w:r w:rsidRPr="00FE7E79">
        <w:rPr>
          <w:rFonts w:eastAsia="Calibri"/>
        </w:rPr>
        <w:t>. This workflow is very effective because trypsin-targeted residues (arginine and lysine) are found to precede the CDR3 specifically and are found in the relatively conserved FR4 of the heavy chain, ensuring that tryptic peptides contain the heavy chain CDR3 in the majority (&gt;92%) of IgG clones.</w:t>
      </w:r>
      <w:r w:rsidRPr="00FE7E79">
        <w:rPr>
          <w:rFonts w:eastAsia="Calibri"/>
        </w:rPr>
        <w:fldChar w:fldCharType="begin" w:fldLock="1"/>
      </w:r>
      <w:r w:rsidR="000A2B0E">
        <w:rPr>
          <w:rFonts w:eastAsia="Calibri"/>
        </w:rPr>
        <w:instrText xml:space="preserve">ADDIN CSL_CITATION {"citationItems":[{"id":"ITEM-1","itemData":{"DOI":"10.1073/pnas.1317793111","ISSN":"0027-8424","PMID":"24469811","abstract":"Most vaccines confer protection via the elicitation of serum antibodies, yet more than 100 y after the discovery of antibodies, the molecular composition of the human serum antibody repertoire to an antigen remains unknown. Using high-resolution liquid chromatography tandem MS proteomic analyses of serum antibodies coupled with next-generation sequencing of the V gene repertoire in peripheral B cells, we have delineated the human serum IgG and B-cell receptor repertoires following tetanus toxoid (TT) booster vaccination. We show that the TT(+) serum IgG repertoire comprises </w:instrText>
      </w:r>
      <w:r w:rsidR="000A2B0E">
        <w:rPr>
          <w:rFonts w:ascii="Cambria Math" w:eastAsia="Calibri" w:hAnsi="Cambria Math" w:cs="Cambria Math"/>
        </w:rPr>
        <w:instrText>∼</w:instrText>
      </w:r>
      <w:r w:rsidR="000A2B0E">
        <w:rPr>
          <w:rFonts w:eastAsia="Calibri"/>
        </w:rPr>
        <w:instrText xml:space="preserve">100 antibody clonotypes, with three clonotypes accounting for &gt;40% of the response. All 13 recombinant IgGs examined bound to vaccine antigen with Kd </w:instrText>
      </w:r>
      <w:r w:rsidR="000A2B0E">
        <w:rPr>
          <w:rFonts w:ascii="Cambria Math" w:eastAsia="Calibri" w:hAnsi="Cambria Math" w:cs="Cambria Math"/>
        </w:rPr>
        <w:instrText>∼</w:instrText>
      </w:r>
      <w:r w:rsidR="000A2B0E">
        <w:rPr>
          <w:rFonts w:eastAsia="Calibri"/>
        </w:rPr>
        <w:instrText xml:space="preserve"> 10(-8)-10(-10) M. Five of 13 IgGs recognized the same linear epitope on TT, occluding the binding site used by the toxin for cell entry, suggesting a possible explanation for the mechanism of protection conferred by the vaccine. Importantly, only a small fraction (&lt;5%) of peripheral blood plasmablast clonotypes (CD3(-)CD14(-)CD19(+)CD27(++)CD38(++)CD20(-)TT(+)) at the peak of the response (day 7), and an even smaller fraction of memory B cells, were found to encode antibodies that could be detected in the serological memory response 9 mo postvaccination. This suggests that only a small fraction of responding peripheral B cells give rise to the bone marrow long-lived plasma cells responsible for the production of biologically relevant amounts of vaccine-specific antibodies (near or above the Kd). Collectively, our results reveal the nature and dynamics of the serological response to vaccination with direct implications for vaccine design and evaluation.","author":[{"dropping-particle":"","family":"Lavinder","given":"Jason J.","non-dropping-particle":"","parse-names":false,"suffix":""},{"dropping-particle":"","family":"Wine","given":"Yariv","non-dropping-particle":"","parse-names":false,"suffix":""},{"dropping-particle":"","family":"Giesecke","given":"Claudia","non-dropping-particle":"","parse-names":false,"suffix":""},{"dropping-particle":"","family":"Ippolito","given":"Gregory C.","non-dropping-particle":"","parse-names":false,"suffix":""},{"dropping-particle":"","family":"Horton","given":"Andrew P.","non-dropping-particle":"","parse-names":false,"suffix":""},{"dropping-particle":"","family":"Lungu","given":"Oana I.","non-dropping-particle":"","parse-names":false,"suffix":""},{"dropping-particle":"","family":"Hoi","given":"Kam Hon","non-dropping-particle":"","parse-names":false,"suffix":""},{"dropping-particle":"","family":"DeKosky","given":"Brandon J.","non-dropping-particle":"","parse-names":false,"suffix":""},{"dropping-particle":"","family":"Murrin","given":"Ellen M.","non-dropping-particle":"","parse-names":false,"suffix":""},{"dropping-particle":"","family":"Wirth","given":"Megan M.","non-dropping-particle":"","parse-names":false,"suffix":""},{"dropping-particle":"","family":"Ellington","given":"Andrew D.","non-dropping-particle":"","parse-names":false,"suffix":""},{"dropping-particle":"","family":"Dörner","given":"Thomas","non-dropping-particle":"","parse-names":false,"suffix":""},{"dropping-particle":"","family":"Marcotte","given":"Edward M.","non-dropping-particle":"","parse-names":false,"suffix":""},{"dropping-particle":"","family":"Boutz","given":"Daniel R.","non-dropping-particle":"","parse-names":false,"suffix":""},{"dropping-particle":"","family":"Georgiou","given":"George","non-dropping-particle":"","parse-names":false,"suffix":""}],"container-title":"Proceedings of the National Academy of Sciences","id":"ITEM-1","issue":"6","issued":{"date-parts":[["2014","2","11"]]},"page":"2259-2264","publisher":"Proc Natl Acad Sci U S A","title":"Identification and characterization of the constituent human serum antibodies elicited by vaccination","type":"article-journal","volume":"111"},"uris":["http://www.mendeley.com/documents/?uuid=05b6e4f1-d092-3112-a063-0348516d87d4"]}],"mendeley":{"formattedCitation":"\\cite{Lavinder2014Identification and characterization of the constituent human serum antibodies elicited by vaccination}","plainTextFormattedCitation":"\\cite{Lavinder2014Identification and characterization of the constituent human serum antibodies elicited by vaccination}","previouslyFormattedCitation":"&lt;sup&gt;90&lt;/sup&gt;"},"properties":{"noteIndex":0},"schema":"https://github.com/citation-style-language/schema/raw/master/csl-citation.json"}</w:instrText>
      </w:r>
      <w:r w:rsidRPr="00FE7E79">
        <w:rPr>
          <w:rFonts w:eastAsia="Calibri"/>
        </w:rPr>
        <w:fldChar w:fldCharType="separate"/>
      </w:r>
      <w:r w:rsidR="000A2B0E" w:rsidRPr="000A2B0E">
        <w:rPr>
          <w:rFonts w:eastAsia="Calibri"/>
          <w:noProof/>
        </w:rPr>
        <w:t>\cite{Lavinder2014Identification and characterization of the constituent human serum antibodies elicited by vaccination}</w:t>
      </w:r>
      <w:r w:rsidRPr="00FE7E79">
        <w:rPr>
          <w:rFonts w:eastAsia="Calibri"/>
        </w:rPr>
        <w:fldChar w:fldCharType="end"/>
      </w:r>
      <w:r w:rsidRPr="00FE7E79">
        <w:rPr>
          <w:rFonts w:eastAsia="Calibri"/>
        </w:rPr>
        <w:t xml:space="preserve"> </w:t>
      </w:r>
      <w:r w:rsidR="005168EC">
        <w:rPr>
          <w:rFonts w:eastAsia="Calibri"/>
        </w:rPr>
        <w:t>BU MS</w:t>
      </w:r>
      <w:r w:rsidR="005168EC" w:rsidRPr="00FE7E79">
        <w:rPr>
          <w:rFonts w:eastAsia="Calibri"/>
        </w:rPr>
        <w:t xml:space="preserve"> </w:t>
      </w:r>
      <w:r w:rsidRPr="00FE7E79">
        <w:rPr>
          <w:rFonts w:eastAsia="Calibri"/>
        </w:rPr>
        <w:t>is highly optimized for measuring and detecting tryptic peptides, which</w:t>
      </w:r>
      <w:r w:rsidRPr="00FE7E79" w:rsidDel="00137CA5">
        <w:rPr>
          <w:rFonts w:eastAsia="Calibri"/>
        </w:rPr>
        <w:t xml:space="preserve"> </w:t>
      </w:r>
      <w:r w:rsidRPr="00FE7E79">
        <w:rPr>
          <w:rFonts w:eastAsia="Calibri"/>
        </w:rPr>
        <w:t xml:space="preserve">makes this approach highly effective, as shown when this method was applied to the longitudinal monitoring of influenza antibodies over multiple years. Monitoring the effects of influenza vaccinations showed that </w:t>
      </w:r>
      <w:r w:rsidRPr="00FE7E79">
        <w:rPr>
          <w:rFonts w:ascii="Cambria Math" w:hAnsi="Cambria Math" w:cs="Cambria Math"/>
        </w:rPr>
        <w:t>∼</w:t>
      </w:r>
      <w:r w:rsidRPr="00FE7E79">
        <w:rPr>
          <w:rFonts w:eastAsia="Calibri"/>
        </w:rPr>
        <w:t>60% of the response to vaccination originated from pre-existing clonotypes and highlighted the existence and relatively high abundance of broadly protective, non-neutralizing antibodies.</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{"citationItems":[{"id":"ITEM-1","itemData":{"DOI":"10.1038/nm.4224","ISSN":"1546170X","PMID":"27820605","abstract":"Molecular understanding of serological immunity to influenza has been confounded by the complexity of the polyclonal antibody response in humans. Here we used high-resolution proteomics analysis of immunoglobulin (referred to as Ig-seq) coupled with high-throughput sequencing of transcripts encoding B cell receptors (BCR-seq) to quantitatively determine the antibody repertoire at the individual clonotype level in the sera of young adults before and after vaccination with trivalent seasonal influenza vaccine. The serum repertoire comprised between 40 and 147 clonotypes that were specific to each of the three monovalent components of the trivalent influenza vaccine, with boosted pre-existing clonotypes accounting for â 1/460% of the response. An unexpectedly high fraction of serum antibodies recognized both the H1 and H3 monovalent vaccines. Recombinant versions of these H1 + H3 cross-reactive antibodies showed broad binding to hemagglutinins (HAs) from previously circulating virus strains; several of these antibodies, which were prevalent in the serum of multiple donors, recognized the same conserved epitope in the HA head domain. Although the HA-head-specific H1 + H3 antibodies did not show neutralization activity in vitro, they protected mice against infection with the H1N1 and H3N2 virus strains when administered before or after challenge. Collectively, our data reveal unanticipated insights regarding the serological response to influenza vaccination and raise questions about the added benefits of using a quadrivalent vaccine instead of a trivalent vaccine.","author":[{"dropping-particle":"","family":"Lee","given":"Jiwon","non-dropping-particle":"","parse-names":false,"suffix":""},{"dropping-particle":"","family":"Boutz","given":"Daniel R.","non-dropping-particle":"","parse-names":false,"suffix":""},{"dropping-particle":"","family":"Chromikova","given":"Veronika","non-dropping-particle":"","parse-names":false,"suffix":""},{"dropping-particle":"","family":"Joyce","given":"M. Gordon","non-dropping-particle":"","parse-names":false,"suffix":""},{"dropping-particle":"","family":"Vollmers","given":"Christopher","non-dropping-particle":"","parse-names":false,"suffix":""},{"dropping-particle":"","family":"Leung","given":"Kwanyee","non-dropping-particle":"","parse-names":false,"suffix":""},{"dropping-particle":"","family":"Horton","given":"Andrew P.","non-dropping-particle":"","parse-names":false,"suffix":""},{"dropping-particle":"","family":"DeKosky","given":"Brandon J.","non-dropping-particle":"","parse-names":false,"suffix":""},{"dropping-particle":"","family":"Lee","given":"Chang Han","non-dropping-particle":"","parse-names":false,"suffix":""},{"dropping-particle":"","family":"Lavinder","given":"Jason J.","non-dropping-particle":"","parse-names":false,"suffix":""},{"dropping-particle":"","family":"Murrin","given":"Ellen M.","non-dropping-particle":"","parse-names":false,"suffix":""},{"dropping-particle":"","family":"Chrysostomou","given":"Constantine","non-dropping-particle":"","parse-names":false,"suffix":""},{"dropping-particle":"","family":"Hoi","given":"Kam Hon","non-dropping-particle":"","parse-names":false,"suffix":""},{"dropping-particle":"","family":"Tsybovsky","given":"Yaroslav","non-dropping-particle":"","parse-names":false,"suffix":""},{"dropping-particle":"V.","family":"Thomas","given":"Paul","non-dropping-particle":"","parse-names":false,"suffix":""},{"dropping-particle":"","family":"Druz","given":"Aliaksandr","non-dropping-particle":"","parse-names":false,"suffix":""},{"dropping-particle":"","family":"Zhang","given":"Baoshan","non-dropping-particle":"","parse-names":false,"suffix":""},{"dropping-particle":"","family":"Zhang","given":"Yi","non-dropping-particle":"","parse-names":false,"suffix":""},{"dropping-particle":"","family":"Wang","given":"Lingshu","non-dropping-particle":"","parse-names":false,"suffix":""},{"dropping-particle":"","family":"Kong","given":"Wing Pui","non-dropping-particle":"","parse-names":false,"suffix":""},{"dropping-particle":"","family":"Park","given":"Daechan","non-dropping-particle":"","parse-names":false,"suffix":""},{"dropping-particle":"","family":"Popova","given":"Lyubov I.","non-dropping-particle":"","parse-names":false,"suffix":""},{"dropping-particle":"","family":"Dekker","given":"Cornelia L.","non-dropping-particle":"","parse-names":false,"suffix":""},{"dropping-particle":"","family":"Davis","given":"Mark M.","non-dropping-particle":"","parse-names":false,"suffix":""},{"dropping-particle":"","family":"Carter","given":"Chalise E.","non-dropping-particle":"","parse-names":false,"suffix":""},{"dropping-particle":"","family":"Ross","given":"Ted M.","non-dropping-particle":"","parse-names":false,"suffix":""},{"dropping-particle":"","family":"Ellington","given":"Andrew D.","non-dropping-particle":"","parse-names":false,"suffix":""},{"dropping-particle":"","family":"Wilson","given":"Patrick C.","non-dropping-particle":"","parse-names":false,"suffix":""},{"dropping-particle":"","family":"Marcotte","given":"Edward M.","non-dropping-particle":"","parse-names":false,"suffix":""},{"dropping-particle":"","family":"Mascola","given":"John R.","non-dropping-particle":"","parse-names":false,"suffix":""},{"dropping-particle":"","family":"Ippolito","given":"Gregory C.","non-dropping-particle":"","parse-names":false,"suffix":""},{"dropping-particle":"","family":"Krammer","given":"Florian","non-dropping-particle":"","parse-names":false,"suffix":""},{"dropping-particle":"","family":"Quake","given":"Stephen R.","non-dropping-particle":"","parse-names":false,"suffix":""},{"dropping-particle":"","family":"Kwong","given":"Peter D.","non-dropping-particle":"","parse-names":false,"suffix":""},{"dropping-particle":"","family":"Georgiou","given":"George","non-dropping-particle":"","parse-names":false,"suffix":""}],"container-title":"Nature Medicine","id":"ITEM-1","issue":"12","issued":{"date-parts":[["2016","12","1"]]},"page":"1456-1464","publisher":"Nature Publishing Group","title":"Molecular-level analysis of the serum antibody repertoire in young adults before and after seasonal influenza vaccination","type":"article-journal","volume":"22"},"uris":["http://www.mendeley.com/documents/?uuid=5eec1045-bc57-325d-a7af-9777027242d3"]}],"mendeley":{"formattedCitation":"\\cite{Lee2016Molecular-level analysis of the serum antibody repertoire in young adults before and after seasonal influenza vaccination}","plainTextFormattedCitation":"\\cite{Lee2016Molecular-level analysis of the serum antibody repertoire in young adults before and after seasonal influenza vaccination}","previouslyFormattedCitation":"&lt;sup&gt;91&lt;/sup&gt;"},"properties":{"noteIndex":0},"schema":"https://github.com/citation-style-language/schema/raw/master/csl-citation.json"}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\cite{Lee2016Molecular-level analysis of the serum antibody repertoire in young adults before and after seasonal influenza vaccination}</w:t>
      </w:r>
      <w:r w:rsidRPr="00FE7E79">
        <w:rPr>
          <w:rStyle w:val="FootnoteReference"/>
          <w:rFonts w:ascii="Calibri" w:eastAsia="Calibri" w:hAnsi="Calibri" w:cs="Calibri"/>
        </w:rPr>
        <w:fldChar w:fldCharType="end"/>
      </w:r>
      <w:r w:rsidRPr="00FE7E79">
        <w:rPr>
          <w:rFonts w:eastAsia="Calibri"/>
        </w:rPr>
        <w:t xml:space="preserve"> Years later, follow-up studies showed that persistent antibodies account for &gt;70% of the serum response over five years, further promoting the</w:t>
      </w:r>
      <w:r w:rsidRPr="00FE7E79" w:rsidDel="00137CA5">
        <w:rPr>
          <w:rFonts w:eastAsia="Calibri"/>
        </w:rPr>
        <w:t xml:space="preserve"> </w:t>
      </w:r>
      <w:r w:rsidRPr="00FE7E79">
        <w:rPr>
          <w:rFonts w:eastAsia="Calibri"/>
        </w:rPr>
        <w:t>efficiency and strength of the Ig-seq method.</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{"citationItems":[{"id":"ITEM-1","itemData":{"DOI":"10.1016/j.chom.2019.01.010","ISSN":"19313128","PMID":"30795981","abstract":"Humans are repeatedly exposed to influenza virus via infections and vaccinations. Understanding how multiple exposures and pre-existing immunity impact antibody responses is essential for vaccine development. Given the recent prevalence of influenza H1N1 A/California/7/2009 (CA09), we examined the clonal composition and dynamics of CA09 hemagglutinin (HA)-reactive IgG repertoire over 5 years in a donor with multiple influenza exposures. The anti-CA09 HA polyclonal response in this donor comprised 24 persistent antibody clonotypes, accounting for 72.6% ± 10.0% of the anti-CA09 HA repertoire over 5 years. These persistent antibodies displayed higher somatic hypermutation relative to transient serum antibodies detected at one time point. Additionally, persistent antibodies predominantly demonstrated cross-reactivity and potent neutralization toward a phylogenetically distant H5N1 A/Vietnam/1203/2004 (VT04) strain, a feature correlated with HA stem recognition. This analysis reveals how “serological imprinting” impacts responses to influenza and suggests that once elicited, cross-reactive antibodies targeting the HA stem can persist for years.","author":[{"dropping-particle":"","family":"Lee","given":"Jiwon","non-dropping-particle":"","parse-names":false,"suffix":""},{"dropping-particle":"","family":"Paparoditis","given":"Philipp","non-dropping-particle":"","parse-names":false,"suffix":""},{"dropping-particle":"","family":"Horton","given":"Andrew P.","non-dropping-particle":"","parse-names":false,"suffix":""},{"dropping-particle":"","family":"Frühwirth","given":"Alexander","non-dropping-particle":"","parse-names":false,"suffix":""},{"dropping-particle":"","family":"McDaniel","given":"Jonathan R.","non-dropping-particle":"","parse-names":false,"suffix":""},{"dropping-particle":"","family":"Jung","given":"Jiwon","non-dropping-particle":"","parse-names":false,"suffix":""},{"dropping-particle":"","family":"Boutz","given":"Daniel R.","non-dropping-particle":"","parse-names":false,"suffix":""},{"dropping-particle":"","family":"Hussein","given":"Dania A.","non-dropping-particle":"","parse-names":false,"suffix":""},{"dropping-particle":"","family":"Tanno","given":"Yuri","non-dropping-particle":"","parse-names":false,"suffix":""},{"dropping-particle":"","family":"Pappas","given":"Leontios","non-dropping-particle":"","parse-names":false,"suffix":""},{"dropping-particle":"","family":"Ippolito","given":"Gregory C.","non-dropping-particle":"","parse-names":false,"suffix":""},{"dropping-particle":"","family":"Corti","given":"Davide","non-dropping-particle":"","parse-names":false,"suffix":""},{"dropping-particle":"","family":"Lanzavecchia","given":"Antonio","non-dropping-particle":"","parse-names":false,"suffix":""},{"dropping-particle":"","family":"Georgiou","given":"George","non-dropping-particle":"","parse-names":false,"suffix":""}],"container-title":"Cell Host &amp; Microbe","id":"ITEM-1","issue":"3","issued":{"date-parts":[["2019","3","13"]]},"page":"367-376.e5","publisher":"Cell Press","title":"Persistent Antibody Clonotypes Dominate the Serum Response to Influenza over Multiple Years and Repeated Vaccinations","type":"article-journal","volume":"25"},"uris":["http://www.mendeley.com/documents/?uuid=d3b5d83f-d6b4-45c6-a507-b998d06e79d2"]}],"mendeley":{"formattedCitation":"\\cite{Lee2019Persistent Antibody Clonotypes Dominate the Serum Response to Influenza over Multiple Years and Repeated Vaccinations}","plainTextFormattedCitation":"\\cite{Lee2019Persistent Antibody Clonotypes Dominate the Serum Response to Influenza over Multiple Years and Repeated Vaccinations}","previouslyFormattedCitation":"&lt;sup&gt;92&lt;/sup&gt;"},"properties":{"noteIndex":0},"schema":"https://github.com/citation-style-language/schema/raw/master/csl-citation.json"}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\cite{Lee2019Persistent Antibody Clonotypes Dominate the Serum Response to Influenza over Multiple Years and Repeated Vaccinations}</w:t>
      </w:r>
      <w:r w:rsidRPr="00FE7E79">
        <w:rPr>
          <w:rStyle w:val="FootnoteReference"/>
          <w:rFonts w:ascii="Calibri" w:eastAsia="Calibri" w:hAnsi="Calibri" w:cs="Calibri"/>
        </w:rPr>
        <w:fldChar w:fldCharType="end"/>
      </w:r>
      <w:r w:rsidRPr="00FE7E79">
        <w:rPr>
          <w:rFonts w:eastAsia="Calibri"/>
        </w:rPr>
        <w:t xml:space="preserve"> It should be noted that relying solely on</w:t>
      </w:r>
      <w:r w:rsidRPr="00FE7E79" w:rsidDel="00137CA5">
        <w:rPr>
          <w:rFonts w:eastAsia="Calibri"/>
        </w:rPr>
        <w:t xml:space="preserve"> </w:t>
      </w:r>
      <w:r w:rsidRPr="00FE7E79">
        <w:rPr>
          <w:rFonts w:eastAsia="Calibri"/>
        </w:rPr>
        <w:t>sequences obtained from PBMCs may provide an incomplete database</w:t>
      </w:r>
      <w:r w:rsidR="00E17116" w:rsidRPr="00FE7E79">
        <w:rPr>
          <w:rFonts w:eastAsia="Calibri"/>
        </w:rPr>
        <w:t>,</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{"citationItems":[{"id":"ITEM-1","itemData":{"DOI":"10.1021/acs.jproteome.6b00608","ISSN":"1535-3893","PMID":"27779884","abstract":"One direct route for the discovery of therapeutic human monoclonal antibodies (mAbs) involves the isolation of peripheral B cells from survivors/sero-positive individuals after exposure to an infectious reagent or disease etiology, followed by single-cell sequencing or hybridoma generation. Peripheral B cells, however, are not always easy to obtain and represent only a small percentage of the total B-cell population across all bodily tissues. Although it has been demonstrated that tandem mass spectrometry (MS/MS) techniques can interrogate the full polyclonal antibody (pAb) response to an antigen in vivo, all current approaches identify MS/MS spectra against databases derived from genetic sequencing of B cells from the same patient. In this proof-of-concept study, we demonstrate the feasibility of a novel MS/MS antibody discovery approach in which only serum antibodies are required without the need for sequencing of genetic material. Peripheral pAbs from a cytomegalovirus-exposed individual were purified by glycoprotein B antigen affinity and de novo sequenced from MS/MS data. Purely MS-derived mAbs were then manufactured in mammalian cells to validate potency via antigen-binding ELISA. Interestingly, we found that these mAbs accounted for 1 to 2% of total donor IgG but were not detected in parallel sequencing of memory B cells from the same patient.","author":[{"dropping-particle":"","family":"Guthals","given":"Adrian","non-dropping-particle":"","parse-names":false,"suffix":""},{"dropping-particle":"","family":"Gan","given":"Yutian","non-dropping-particle":"","parse-names":false,"suffix":""},{"dropping-particle":"","family":"Murray","given":"Laura","non-dropping-particle":"","parse-names":false,"suffix":""},{"dropping-particle":"","family":"Chen","given":"Yongmei","non-dropping-particle":"","parse-names":false,"suffix":""},{"dropping-particle":"","family":"Stinson","given":"Jeremy","non-dropping-particle":"","parse-names":false,"suffix":""},{"dropping-particle":"","family":"Nakamura","given":"Gerald","non-dropping-particle":"","parse-names":false,"suffix":""},{"dropping-particle":"","family":"Lill","given":"Jennie R.","non-dropping-particle":"","parse-names":false,"suffix":""},{"dropping-particle":"","family":"Sandoval","given":"Wendy","non-dropping-particle":"","parse-names":false,"suffix":""},{"dropping-particle":"","family":"Bandeira","given":"Nuno","non-dropping-particle":"","parse-names":false,"suffix":""}],"container-title":"Journal of Proteome Research","id":"ITEM-1","issue":"1","issued":{"date-parts":[["2017","1","6"]]},"page":"45-54","publisher":"American Chemical Society","title":"De Novo MS/MS Sequencing of Native Human Antibodies","type":"article-journal","volume":"16"},"uris":["http://www.mendeley.com/documents/?uuid=4329324b-1ce8-4456-bcf5-88885533d9cc"]}],"mendeley":{"formattedCitation":"\\cite{Guthals2017De Novo MS/MS Sequencing of Native Human Antibodies}","plainTextFormattedCitation":"\\cite{Guthals2017De Novo MS/MS Sequencing of Native Human Antibodies}","previouslyFormattedCitation":"&lt;sup&gt;30&lt;/sup&gt;"},"properties":{"noteIndex":0},"schema":"https://github.com/citation-style-language/schema/raw/master/csl-citation.json"}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\cite{Guthals2017De Novo MS/MS Sequencing of Native Human Antibodies}</w:t>
      </w:r>
      <w:r w:rsidRPr="00FE7E79">
        <w:rPr>
          <w:rStyle w:val="FootnoteReference"/>
          <w:rFonts w:ascii="Calibri" w:eastAsia="Calibri" w:hAnsi="Calibri" w:cs="Calibri"/>
        </w:rPr>
        <w:fldChar w:fldCharType="end"/>
      </w:r>
      <w:r w:rsidRPr="00FE7E79">
        <w:rPr>
          <w:rFonts w:eastAsia="Calibri"/>
        </w:rPr>
        <w:t xml:space="preserve"> as it is only feasible to obtain a subset of PBMCs for analysis. Nonetheless, Ig-seq presents one of the most efficient and successful approaches to </w:t>
      </w:r>
      <w:r w:rsidR="002A78F8" w:rsidRPr="00FE7E79">
        <w:rPr>
          <w:rFonts w:eastAsia="Calibri"/>
        </w:rPr>
        <w:t>analyse</w:t>
      </w:r>
      <w:r w:rsidRPr="00FE7E79">
        <w:rPr>
          <w:rFonts w:eastAsia="Calibri"/>
        </w:rPr>
        <w:t xml:space="preserve"> and identify </w:t>
      </w:r>
      <w:r w:rsidRPr="00FE7E79">
        <w:rPr>
          <w:rFonts w:eastAsia="Calibri"/>
        </w:rPr>
        <w:lastRenderedPageBreak/>
        <w:t>clones in Ig repertoires and monitor how they (dis)appear following a change in physiology, e.g., infection or vaccination.</w:t>
      </w:r>
    </w:p>
    <w:p w14:paraId="382A9413"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CDCAA"/>
          <w:sz w:val="21"/>
          <w:szCs w:val="21"/>
          <w:lang w:val="en-US" w:eastAsia="en-US"/>
        </w:rPr>
        <w:t>\begin</w:t>
      </w:r>
      <w:r w:rsidRPr="006E06B6">
        <w:rPr>
          <w:rFonts w:ascii="Fira Code" w:hAnsi="Fira Code" w:cs="Fira Code"/>
          <w:color w:val="D4D4D4"/>
          <w:sz w:val="21"/>
          <w:szCs w:val="21"/>
          <w:lang w:val="en-US" w:eastAsia="en-US"/>
        </w:rPr>
        <w:t>{</w:t>
      </w:r>
      <w:r w:rsidRPr="006E06B6">
        <w:rPr>
          <w:rFonts w:ascii="Fira Code" w:hAnsi="Fira Code" w:cs="Fira Code"/>
          <w:color w:val="9CDCFE"/>
          <w:sz w:val="21"/>
          <w:szCs w:val="21"/>
          <w:lang w:val="en-US" w:eastAsia="en-US"/>
        </w:rPr>
        <w:t>figure</w:t>
      </w:r>
      <w:proofErr w:type="gramStart"/>
      <w:r w:rsidRPr="006E06B6">
        <w:rPr>
          <w:rFonts w:ascii="Fira Code" w:hAnsi="Fira Code" w:cs="Fira Code"/>
          <w:color w:val="9CDCFE"/>
          <w:sz w:val="21"/>
          <w:szCs w:val="21"/>
          <w:lang w:val="en-US" w:eastAsia="en-US"/>
        </w:rPr>
        <w:t>*</w:t>
      </w:r>
      <w:r w:rsidRPr="006E06B6">
        <w:rPr>
          <w:rFonts w:ascii="Fira Code" w:hAnsi="Fira Code" w:cs="Fira Code"/>
          <w:color w:val="D4D4D4"/>
          <w:sz w:val="21"/>
          <w:szCs w:val="21"/>
          <w:lang w:val="en-US" w:eastAsia="en-US"/>
        </w:rPr>
        <w:t>}[</w:t>
      </w:r>
      <w:proofErr w:type="gramEnd"/>
      <w:r w:rsidRPr="006E06B6">
        <w:rPr>
          <w:rFonts w:ascii="Fira Code" w:hAnsi="Fira Code" w:cs="Fira Code"/>
          <w:color w:val="D4D4D4"/>
          <w:sz w:val="21"/>
          <w:szCs w:val="21"/>
          <w:lang w:val="en-US" w:eastAsia="en-US"/>
        </w:rPr>
        <w:t>!htb]</w:t>
      </w:r>
    </w:p>
    <w:p w14:paraId="547F79F6"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w:t>
      </w:r>
      <w:proofErr w:type="gramStart"/>
      <w:r w:rsidRPr="006E06B6">
        <w:rPr>
          <w:rFonts w:ascii="Fira Code" w:hAnsi="Fira Code" w:cs="Fira Code"/>
          <w:color w:val="DCDCAA"/>
          <w:sz w:val="21"/>
          <w:szCs w:val="21"/>
          <w:lang w:val="en-US" w:eastAsia="en-US"/>
        </w:rPr>
        <w:t>center</w:t>
      </w:r>
      <w:proofErr w:type="gramEnd"/>
    </w:p>
    <w:p w14:paraId="3976C323"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\includegraphics</w:t>
      </w:r>
      <w:proofErr w:type="gramStart"/>
      <w:r w:rsidRPr="006E06B6">
        <w:rPr>
          <w:rFonts w:ascii="Fira Code" w:hAnsi="Fira Code" w:cs="Fira Code"/>
          <w:color w:val="D4D4D4"/>
          <w:sz w:val="21"/>
          <w:szCs w:val="21"/>
          <w:lang w:val="en-US" w:eastAsia="en-US"/>
        </w:rPr>
        <w:t>[]{</w:t>
      </w:r>
      <w:proofErr w:type="gramEnd"/>
      <w:r w:rsidRPr="006E06B6">
        <w:rPr>
          <w:rFonts w:ascii="Fira Code" w:hAnsi="Fira Code" w:cs="Fira Code"/>
          <w:color w:val="D4D4D4"/>
          <w:sz w:val="21"/>
          <w:szCs w:val="21"/>
          <w:lang w:val="en-US" w:eastAsia="en-US"/>
        </w:rPr>
        <w:t>Chapter.1/Figures/f6.png}</w:t>
      </w:r>
    </w:p>
    <w:p w14:paraId="1C28D75B"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w:t>
      </w:r>
      <w:proofErr w:type="gramStart"/>
      <w:r w:rsidRPr="006E06B6">
        <w:rPr>
          <w:rFonts w:ascii="Fira Code" w:hAnsi="Fira Code" w:cs="Fira Code"/>
          <w:color w:val="DCDCAA"/>
          <w:sz w:val="21"/>
          <w:szCs w:val="21"/>
          <w:lang w:val="en-US" w:eastAsia="en-US"/>
        </w:rPr>
        <w:t>caption</w:t>
      </w:r>
      <w:r w:rsidRPr="006E06B6">
        <w:rPr>
          <w:rFonts w:ascii="Fira Code" w:hAnsi="Fira Code" w:cs="Fira Code"/>
          <w:color w:val="D4D4D4"/>
          <w:sz w:val="21"/>
          <w:szCs w:val="21"/>
          <w:lang w:val="en-US" w:eastAsia="en-US"/>
        </w:rPr>
        <w:t>{</w:t>
      </w:r>
      <w:proofErr w:type="gramEnd"/>
    </w:p>
    <w:p w14:paraId="65DA7607" w14:textId="048E19F4"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DCDCAA"/>
          <w:sz w:val="21"/>
          <w:szCs w:val="21"/>
          <w:lang w:val="en-US" w:eastAsia="en-US"/>
        </w:rPr>
        <w:t>\</w:t>
      </w:r>
      <w:proofErr w:type="gramStart"/>
      <w:r w:rsidRPr="006E06B6">
        <w:rPr>
          <w:rFonts w:ascii="Fira Code" w:hAnsi="Fira Code" w:cs="Fira Code"/>
          <w:color w:val="DCDCAA"/>
          <w:sz w:val="21"/>
          <w:szCs w:val="21"/>
          <w:lang w:val="en-US" w:eastAsia="en-US"/>
        </w:rPr>
        <w:t>textbf</w:t>
      </w:r>
      <w:r w:rsidRPr="006E06B6">
        <w:rPr>
          <w:rFonts w:ascii="Fira Code" w:hAnsi="Fira Code" w:cs="Fira Code"/>
          <w:color w:val="D4D4D4"/>
          <w:sz w:val="21"/>
          <w:szCs w:val="21"/>
          <w:lang w:val="en-US" w:eastAsia="en-US"/>
        </w:rPr>
        <w:t>{</w:t>
      </w:r>
      <w:proofErr w:type="gramEnd"/>
      <w:r w:rsidRPr="006E06B6">
        <w:rPr>
          <w:rFonts w:ascii="Fira Code" w:hAnsi="Fira Code" w:cs="Fira Code"/>
          <w:color w:val="569CD6"/>
          <w:sz w:val="21"/>
          <w:szCs w:val="21"/>
          <w:lang w:val="en-US" w:eastAsia="en-US"/>
        </w:rPr>
        <w:t>Selected recent approaches aiming towards MS-based de novo sequencing of serum antibodies.</w:t>
      </w:r>
      <w:r w:rsidRPr="006E06B6">
        <w:rPr>
          <w:rFonts w:ascii="Fira Code" w:hAnsi="Fira Code" w:cs="Fira Code"/>
          <w:color w:val="D4D4D4"/>
          <w:sz w:val="21"/>
          <w:szCs w:val="21"/>
          <w:lang w:val="en-US" w:eastAsia="en-US"/>
        </w:rPr>
        <w:t>} (a) In Ig-seq</w:t>
      </w:r>
      <w:r w:rsidRPr="006E06B6">
        <w:rPr>
          <w:rFonts w:ascii="Fira Code" w:hAnsi="Fira Code" w:cs="Fira Code"/>
          <w:color w:val="C586C0"/>
          <w:sz w:val="21"/>
          <w:szCs w:val="21"/>
          <w:lang w:val="en-US" w:eastAsia="en-US"/>
        </w:rPr>
        <w:t>\cite</w:t>
      </w:r>
      <w:r w:rsidRPr="006E06B6">
        <w:rPr>
          <w:rFonts w:ascii="Fira Code" w:hAnsi="Fira Code" w:cs="Fira Code"/>
          <w:color w:val="D4D4D4"/>
          <w:sz w:val="21"/>
          <w:szCs w:val="21"/>
          <w:lang w:val="en-US" w:eastAsia="en-US"/>
        </w:rPr>
        <w:t>{lavinder2015next-generation} a personalized database generated by BCR sequences is used to identify specific clones, using tryptic peptides covering the CDR3 region. Figure adapted from Lavinder et al.</w:t>
      </w:r>
      <w:r w:rsidRPr="006E06B6">
        <w:rPr>
          <w:rFonts w:ascii="Fira Code" w:hAnsi="Fira Code" w:cs="Fira Code"/>
          <w:color w:val="C586C0"/>
          <w:sz w:val="21"/>
          <w:szCs w:val="21"/>
          <w:lang w:val="en-US" w:eastAsia="en-US"/>
        </w:rPr>
        <w:t>\cite</w:t>
      </w:r>
      <w:r w:rsidRPr="006E06B6">
        <w:rPr>
          <w:rFonts w:ascii="Fira Code" w:hAnsi="Fira Code" w:cs="Fira Code"/>
          <w:color w:val="D4D4D4"/>
          <w:sz w:val="21"/>
          <w:szCs w:val="21"/>
          <w:lang w:val="en-US" w:eastAsia="en-US"/>
        </w:rPr>
        <w:t>{lavinder2015next-generation} (b) Template proteogenomics</w:t>
      </w:r>
      <w:r w:rsidRPr="006E06B6">
        <w:rPr>
          <w:rFonts w:ascii="Fira Code" w:hAnsi="Fira Code" w:cs="Fira Code"/>
          <w:color w:val="C586C0"/>
          <w:sz w:val="21"/>
          <w:szCs w:val="21"/>
          <w:lang w:val="en-US" w:eastAsia="en-US"/>
        </w:rPr>
        <w:t>\cite</w:t>
      </w:r>
      <w:r w:rsidRPr="006E06B6">
        <w:rPr>
          <w:rFonts w:ascii="Fira Code" w:hAnsi="Fira Code" w:cs="Fira Code"/>
          <w:color w:val="D4D4D4"/>
          <w:sz w:val="21"/>
          <w:szCs w:val="21"/>
          <w:lang w:val="en-US" w:eastAsia="en-US"/>
        </w:rPr>
        <w:t>{castellana2010template} use genomic data to generate template sequences. The specific construction of the templates can be defined by the user from either whole genome sequencing or BCR sequencing data. Figure adapted from Castellana et al.</w:t>
      </w:r>
      <w:r w:rsidRPr="006E06B6">
        <w:rPr>
          <w:rFonts w:ascii="Fira Code" w:hAnsi="Fira Code" w:cs="Fira Code"/>
          <w:color w:val="C586C0"/>
          <w:sz w:val="21"/>
          <w:szCs w:val="21"/>
          <w:lang w:val="en-US" w:eastAsia="en-US"/>
        </w:rPr>
        <w:t>\cite</w:t>
      </w:r>
      <w:r w:rsidRPr="006E06B6">
        <w:rPr>
          <w:rFonts w:ascii="Fira Code" w:hAnsi="Fira Code" w:cs="Fira Code"/>
          <w:color w:val="D4D4D4"/>
          <w:sz w:val="21"/>
          <w:szCs w:val="21"/>
          <w:lang w:val="en-US" w:eastAsia="en-US"/>
        </w:rPr>
        <w:t>{castellana2010template} (c) PolyExtend</w:t>
      </w:r>
      <w:r w:rsidRPr="006E06B6">
        <w:rPr>
          <w:rFonts w:ascii="Fira Code" w:hAnsi="Fira Code" w:cs="Fira Code"/>
          <w:color w:val="C586C0"/>
          <w:sz w:val="21"/>
          <w:szCs w:val="21"/>
          <w:lang w:val="en-US" w:eastAsia="en-US"/>
        </w:rPr>
        <w:t>\cite</w:t>
      </w:r>
      <w:r w:rsidRPr="006E06B6">
        <w:rPr>
          <w:rFonts w:ascii="Fira Code" w:hAnsi="Fira Code" w:cs="Fira Code"/>
          <w:color w:val="D4D4D4"/>
          <w:sz w:val="21"/>
          <w:szCs w:val="21"/>
          <w:lang w:val="en-US" w:eastAsia="en-US"/>
        </w:rPr>
        <w:t>{guthals2017de} helped to analyse a polyclonal mixture of antigen-specific purified antibodies measured by BU MS and intact mass measurements. Using a user-assisted algorithm, these data from different MS modalities were combined to sequence the most abundant clones. Figure adapted from Guthals et al.</w:t>
      </w:r>
      <w:r w:rsidRPr="006E06B6">
        <w:rPr>
          <w:rFonts w:ascii="Fira Code" w:hAnsi="Fira Code" w:cs="Fira Code"/>
          <w:color w:val="C586C0"/>
          <w:sz w:val="21"/>
          <w:szCs w:val="21"/>
          <w:lang w:val="en-US" w:eastAsia="en-US"/>
        </w:rPr>
        <w:t>\cite</w:t>
      </w:r>
      <w:r w:rsidRPr="006E06B6">
        <w:rPr>
          <w:rFonts w:ascii="Fira Code" w:hAnsi="Fira Code" w:cs="Fira Code"/>
          <w:color w:val="D4D4D4"/>
          <w:sz w:val="21"/>
          <w:szCs w:val="21"/>
          <w:lang w:val="en-US" w:eastAsia="en-US"/>
        </w:rPr>
        <w:t>{guthals2017de} (d) Fab profiling</w:t>
      </w:r>
      <w:r w:rsidRPr="006E06B6">
        <w:rPr>
          <w:rFonts w:ascii="Fira Code" w:hAnsi="Fira Code" w:cs="Fira Code"/>
          <w:color w:val="C586C0"/>
          <w:sz w:val="21"/>
          <w:szCs w:val="21"/>
          <w:lang w:val="en-US" w:eastAsia="en-US"/>
        </w:rPr>
        <w:t>\cite</w:t>
      </w:r>
      <w:r w:rsidRPr="006E06B6">
        <w:rPr>
          <w:rFonts w:ascii="Fira Code" w:hAnsi="Fira Code" w:cs="Fira Code"/>
          <w:color w:val="D4D4D4"/>
          <w:sz w:val="21"/>
          <w:szCs w:val="21"/>
          <w:lang w:val="en-US" w:eastAsia="en-US"/>
        </w:rPr>
        <w:t xml:space="preserve">{bondt2021human} measures and quantifies intact masses of Fabs to provide a view of the IgG1 clonal repertoire, enabling to quantify and monitor individual clones. Abundant serum clones are identified by using BU and MD MS data iteratively to generate full IgG </w:t>
      </w:r>
      <w:ins w:id="256" w:author="Graaf, S.C. de (Bastiaan)" w:date="2023-03-24T16:01:00Z">
        <w:r w:rsidR="00213C8E">
          <w:rPr>
            <w:rFonts w:ascii="Fira Code" w:hAnsi="Fira Code" w:cs="Fira Code"/>
            <w:color w:val="D4D4D4"/>
            <w:sz w:val="21"/>
            <w:szCs w:val="21"/>
            <w:lang w:val="en-US" w:eastAsia="en-US"/>
          </w:rPr>
          <w:t>\</w:t>
        </w:r>
        <w:proofErr w:type="gramStart"/>
        <w:r w:rsidR="00213C8E">
          <w:rPr>
            <w:rFonts w:ascii="Fira Code" w:hAnsi="Fira Code" w:cs="Fira Code"/>
            <w:color w:val="D4D4D4"/>
            <w:sz w:val="21"/>
            <w:szCs w:val="21"/>
            <w:lang w:val="en-US" w:eastAsia="en-US"/>
          </w:rPr>
          <w:t>emph{</w:t>
        </w:r>
      </w:ins>
      <w:proofErr w:type="gramEnd"/>
      <w:r w:rsidRPr="006E06B6">
        <w:rPr>
          <w:rFonts w:ascii="Fira Code" w:hAnsi="Fira Code" w:cs="Fira Code"/>
          <w:color w:val="D4D4D4"/>
          <w:sz w:val="21"/>
          <w:szCs w:val="21"/>
          <w:lang w:val="en-US" w:eastAsia="en-US"/>
        </w:rPr>
        <w:t>de novo</w:t>
      </w:r>
      <w:ins w:id="257" w:author="Graaf, S.C. de (Bastiaan)" w:date="2023-03-24T16:01:00Z">
        <w:r w:rsidR="00213C8E">
          <w:rPr>
            <w:rFonts w:ascii="Fira Code" w:hAnsi="Fira Code" w:cs="Fira Code"/>
            <w:color w:val="D4D4D4"/>
            <w:sz w:val="21"/>
            <w:szCs w:val="21"/>
            <w:lang w:val="en-US" w:eastAsia="en-US"/>
          </w:rPr>
          <w:t>}</w:t>
        </w:r>
      </w:ins>
      <w:r w:rsidRPr="006E06B6">
        <w:rPr>
          <w:rFonts w:ascii="Fira Code" w:hAnsi="Fira Code" w:cs="Fira Code"/>
          <w:color w:val="D4D4D4"/>
          <w:sz w:val="21"/>
          <w:szCs w:val="21"/>
          <w:lang w:val="en-US" w:eastAsia="en-US"/>
        </w:rPr>
        <w:t xml:space="preserve"> sequences. Figure adapted from Bondt et al.</w:t>
      </w:r>
      <w:r w:rsidRPr="006E06B6">
        <w:rPr>
          <w:rFonts w:ascii="Fira Code" w:hAnsi="Fira Code" w:cs="Fira Code"/>
          <w:color w:val="C586C0"/>
          <w:sz w:val="21"/>
          <w:szCs w:val="21"/>
          <w:lang w:val="en-US" w:eastAsia="en-US"/>
        </w:rPr>
        <w:t>\cite</w:t>
      </w:r>
      <w:r w:rsidRPr="006E06B6">
        <w:rPr>
          <w:rFonts w:ascii="Fira Code" w:hAnsi="Fira Code" w:cs="Fira Code"/>
          <w:color w:val="D4D4D4"/>
          <w:sz w:val="21"/>
          <w:szCs w:val="21"/>
          <w:lang w:val="en-US" w:eastAsia="en-US"/>
        </w:rPr>
        <w:t>{bondt2021human}</w:t>
      </w:r>
    </w:p>
    <w:p w14:paraId="08EEDEAF"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w:t>
      </w:r>
    </w:p>
    <w:p w14:paraId="4EE1A7E1"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4D4D4"/>
          <w:sz w:val="21"/>
          <w:szCs w:val="21"/>
          <w:lang w:val="en-US" w:eastAsia="en-US"/>
        </w:rPr>
        <w:t xml:space="preserve">    </w:t>
      </w:r>
      <w:r w:rsidRPr="006E06B6">
        <w:rPr>
          <w:rFonts w:ascii="Fira Code" w:hAnsi="Fira Code" w:cs="Fira Code"/>
          <w:color w:val="C586C0"/>
          <w:sz w:val="21"/>
          <w:szCs w:val="21"/>
          <w:lang w:val="en-US" w:eastAsia="en-US"/>
        </w:rPr>
        <w:t>\label</w:t>
      </w:r>
      <w:r w:rsidRPr="006E06B6">
        <w:rPr>
          <w:rFonts w:ascii="Fira Code" w:hAnsi="Fira Code" w:cs="Fira Code"/>
          <w:color w:val="D4D4D4"/>
          <w:sz w:val="21"/>
          <w:szCs w:val="21"/>
          <w:lang w:val="en-US" w:eastAsia="en-US"/>
        </w:rPr>
        <w:t>{</w:t>
      </w:r>
      <w:proofErr w:type="gramStart"/>
      <w:r w:rsidRPr="006E06B6">
        <w:rPr>
          <w:rFonts w:ascii="Fira Code" w:hAnsi="Fira Code" w:cs="Fira Code"/>
          <w:color w:val="9CDCFE"/>
          <w:sz w:val="21"/>
          <w:szCs w:val="21"/>
          <w:lang w:val="en-US" w:eastAsia="en-US"/>
        </w:rPr>
        <w:t>fig:fig</w:t>
      </w:r>
      <w:proofErr w:type="gramEnd"/>
      <w:r w:rsidRPr="006E06B6">
        <w:rPr>
          <w:rFonts w:ascii="Fira Code" w:hAnsi="Fira Code" w:cs="Fira Code"/>
          <w:color w:val="9CDCFE"/>
          <w:sz w:val="21"/>
          <w:szCs w:val="21"/>
          <w:lang w:val="en-US" w:eastAsia="en-US"/>
        </w:rPr>
        <w:t>1.6</w:t>
      </w:r>
      <w:r w:rsidRPr="006E06B6">
        <w:rPr>
          <w:rFonts w:ascii="Fira Code" w:hAnsi="Fira Code" w:cs="Fira Code"/>
          <w:color w:val="D4D4D4"/>
          <w:sz w:val="21"/>
          <w:szCs w:val="21"/>
          <w:lang w:val="en-US" w:eastAsia="en-US"/>
        </w:rPr>
        <w:t>}</w:t>
      </w:r>
    </w:p>
    <w:p w14:paraId="41F24771" w14:textId="77777777" w:rsidR="006E06B6" w:rsidRPr="006E06B6" w:rsidRDefault="006E06B6" w:rsidP="006E06B6">
      <w:pPr>
        <w:shd w:val="clear" w:color="auto" w:fill="1E1E1E"/>
        <w:spacing w:line="285" w:lineRule="atLeast"/>
        <w:rPr>
          <w:rFonts w:ascii="Fira Code" w:hAnsi="Fira Code" w:cs="Fira Code"/>
          <w:color w:val="D4D4D4"/>
          <w:sz w:val="21"/>
          <w:szCs w:val="21"/>
          <w:lang w:val="en-US" w:eastAsia="en-US"/>
        </w:rPr>
      </w:pPr>
      <w:r w:rsidRPr="006E06B6">
        <w:rPr>
          <w:rFonts w:ascii="Fira Code" w:hAnsi="Fira Code" w:cs="Fira Code"/>
          <w:color w:val="DCDCAA"/>
          <w:sz w:val="21"/>
          <w:szCs w:val="21"/>
          <w:lang w:val="en-US" w:eastAsia="en-US"/>
        </w:rPr>
        <w:t>\</w:t>
      </w:r>
      <w:proofErr w:type="gramStart"/>
      <w:r w:rsidRPr="006E06B6">
        <w:rPr>
          <w:rFonts w:ascii="Fira Code" w:hAnsi="Fira Code" w:cs="Fira Code"/>
          <w:color w:val="DCDCAA"/>
          <w:sz w:val="21"/>
          <w:szCs w:val="21"/>
          <w:lang w:val="en-US" w:eastAsia="en-US"/>
        </w:rPr>
        <w:t>end</w:t>
      </w:r>
      <w:proofErr w:type="gramEnd"/>
      <w:r w:rsidRPr="006E06B6">
        <w:rPr>
          <w:rFonts w:ascii="Fira Code" w:hAnsi="Fira Code" w:cs="Fira Code"/>
          <w:color w:val="D4D4D4"/>
          <w:sz w:val="21"/>
          <w:szCs w:val="21"/>
          <w:lang w:val="en-US" w:eastAsia="en-US"/>
        </w:rPr>
        <w:t>{</w:t>
      </w:r>
      <w:r w:rsidRPr="006E06B6">
        <w:rPr>
          <w:rFonts w:ascii="Fira Code" w:hAnsi="Fira Code" w:cs="Fira Code"/>
          <w:color w:val="9CDCFE"/>
          <w:sz w:val="21"/>
          <w:szCs w:val="21"/>
          <w:lang w:val="en-US" w:eastAsia="en-US"/>
        </w:rPr>
        <w:t>figure*</w:t>
      </w:r>
      <w:r w:rsidRPr="006E06B6">
        <w:rPr>
          <w:rFonts w:ascii="Fira Code" w:hAnsi="Fira Code" w:cs="Fira Code"/>
          <w:color w:val="D4D4D4"/>
          <w:sz w:val="21"/>
          <w:szCs w:val="21"/>
          <w:lang w:val="en-US" w:eastAsia="en-US"/>
        </w:rPr>
        <w:t>}</w:t>
      </w:r>
    </w:p>
    <w:p w14:paraId="17F6D98B" w14:textId="77777777" w:rsidR="006E06B6" w:rsidRPr="006E06B6" w:rsidRDefault="006E06B6" w:rsidP="006E06B6">
      <w:pPr>
        <w:pStyle w:val="Newparagraph"/>
        <w:ind w:firstLine="0"/>
        <w:rPr>
          <w:rFonts w:eastAsia="Calibri"/>
        </w:rPr>
      </w:pPr>
    </w:p>
    <w:p w14:paraId="398A3F2A" w14:textId="53165930" w:rsidR="008D07BF" w:rsidRPr="00FE7E79" w:rsidRDefault="00155E3E" w:rsidP="001378C6">
      <w:pPr>
        <w:pStyle w:val="Heading3"/>
        <w:rPr>
          <w:rFonts w:eastAsia="Calibri Light"/>
        </w:rPr>
      </w:pPr>
      <w:r>
        <w:t>!!!</w:t>
      </w:r>
      <w:r w:rsidR="008D07BF" w:rsidRPr="00FE7E79">
        <w:t>Alternative proteogenomics approaches</w:t>
      </w:r>
    </w:p>
    <w:p w14:paraId="07A6058E" w14:textId="473E9B6D" w:rsidR="008D07BF" w:rsidRPr="00FE7E79" w:rsidRDefault="008D07BF" w:rsidP="00A87F0A">
      <w:pPr>
        <w:pStyle w:val="Paragraph"/>
      </w:pPr>
      <w:r w:rsidRPr="00FE7E79">
        <w:t xml:space="preserve">Extending beyond the Ig-seq strategy, proteogenomics approaches as taken by Castellana </w:t>
      </w:r>
      <w:r w:rsidR="00065989" w:rsidRPr="00FE7E79">
        <w:rPr>
          <w:iCs/>
        </w:rPr>
        <w:t>et al</w:t>
      </w:r>
      <w:ins w:id="258" w:author="Graaf, S.C. de (Bastiaan)" w:date="2023-03-16T00:09:00Z">
        <w:r w:rsidR="00DC1750" w:rsidRPr="00FE7E79">
          <w:rPr>
            <w:i/>
            <w:iCs/>
          </w:rPr>
          <w:t>.</w:t>
        </w:r>
      </w:ins>
      <w:del w:id="259" w:author="Graaf, S.C. de (Bastiaan)" w:date="2023-03-16T00:09:00Z">
        <w:r w:rsidRPr="00DC1750" w:rsidDel="00DC1750">
          <w:rPr>
            <w:iCs/>
          </w:rPr>
          <w:delText>.</w:delText>
        </w:r>
      </w:del>
      <w:r w:rsidRPr="00FE7E79">
        <w:rPr>
          <w:rStyle w:val="FootnoteReference"/>
          <w:rFonts w:ascii="Calibri" w:eastAsiaTheme="majorEastAsia" w:hAnsi="Calibri" w:cs="Calibri"/>
        </w:rPr>
        <w:fldChar w:fldCharType="begin" w:fldLock="1"/>
      </w:r>
      <w:r w:rsidR="000A2B0E">
        <w:instrText>ADDIN CSL_CITATION {"citationItems":[{"id":"ITEM-1","itemData":{"DOI":"10.1074/mcp.M900504-MCP200","ISSN":"15359476","PMID":"20164058","abstract":"Database search algorithms are the primary workhorses for the identification of tandem mass spectra. However, these methods are limited to the identification of spectra for which peptides are present in the database, preventing the identification of peptides from mutated or alternatively spliced sequences. A variety of methods has been developed to search a spectrum against a sequence allowing for variations. Some tools determine the sequence of the homologous protein in the related species but do not report the peptide in the target organism. Other tools consider variations, including modifications and mutations , in reconstructing the target sequence. However, these tools will not work if the template (homologous peptide) is missing in the database, and they do not attempt to reconstruct the entire protein target sequence. De novo identification of peptide sequences is another possibility, because it does not require a protein database. However, the lack of database reduces the accuracy. We present a novel proteogenomic approach, GenoMS, that draws on the strengths of database and de novo peptide identification methods. Protein sequence templates (i.e. proteins or genomic sequences that are similar to the target protein) are identified using the database search tool InsPecT. The templates are then used to recruit, align, and de novo sequence regions of the target protein that have diverged from the database or are missing. We used GenoMS to reconstruct the full sequence of an antibody by using spectra acquired from multiple digests using different proteases. Antibodies are a prime example of proteins that confound standard database identification techniques. The mature antibody genes result from large-scale genome rearrangements with flexible fusion boundaries and somatic hypermutation. Using GenoMS we automatically reconstruct the complete sequences of two immunoglobulin chains with accuracy greater than 98% using a diverged protein database. Using the genome as the template, we achieve accuracy exceeding 97%.","author":[{"dropping-particle":"","family":"Castellana","given":"Natalie E","non-dropping-particle":"","parse-names":false,"suffix":""},{"dropping-particle":"","family":"Pham","given":"Victoria","non-dropping-particle":"","parse-names":false,"suffix":""},{"dropping-particle":"","family":"Arnott","given":"David","non-dropping-particle":"","parse-names":false,"suffix":""},{"dropping-particle":"","family":"Lill","given":"Jennie R","non-dropping-particle":"","parse-names":false,"suffix":""},{"dropping-particle":"","family":"Bafna","given":"Vineet","non-dropping-particle":"","parse-names":false,"suffix":""}],"container-title":"Molecular &amp; Cellular Proteomics","id":"ITEM-1","issue":"6","issued":{"date-parts":[["2010","6"]]},"page":"1260-1270","title":"Template Proteogenomics: Sequencing Whole Proteins Using an Imperfect Database","type":"article-journal","volume":"9"},"uris":["http://www.mendeley.com/documents/?uuid=55554d03-c16f-44c2-a26c-b65b8c35ed8e"]}],"mendeley":{"formattedCitation":"\\cite{Castellana2010Template Proteogenomics: Sequencing Whole Proteins Using an Imperfect Database}","plainTextFormattedCitation":"\\cite{Castellana2010Template Proteogenomics: Sequencing Whole Proteins Using an Imperfect Database}","previouslyFormattedCitation":"&lt;sup&gt;44&lt;/sup&gt;"},"properties":{"noteIndex":0},"schema":"https://github.com/citation-style-language/schema/raw/master/csl-citation.json"}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\cite{Castellana2010Template Proteogenomics: Sequencing Whole Proteins Using an Imperfect Database}</w:t>
      </w:r>
      <w:r w:rsidRPr="00FE7E79">
        <w:rPr>
          <w:rStyle w:val="FootnoteReference"/>
          <w:rFonts w:ascii="Calibri" w:eastAsiaTheme="majorEastAsia" w:hAnsi="Calibri" w:cs="Calibri"/>
        </w:rPr>
        <w:fldChar w:fldCharType="end"/>
      </w:r>
      <w:r w:rsidRPr="00FE7E79">
        <w:t xml:space="preserve"> incorporate personalized genomics data into the antibody sequencing workflow to identify complete antibody sequences. In their software package GenoMS</w:t>
      </w:r>
      <w:r w:rsidRPr="00FE7E79">
        <w:rPr>
          <w:rStyle w:val="FootnoteReference"/>
          <w:rFonts w:ascii="Calibri" w:eastAsiaTheme="majorEastAsia" w:hAnsi="Calibri" w:cs="Calibri"/>
        </w:rPr>
        <w:fldChar w:fldCharType="begin" w:fldLock="1"/>
      </w:r>
      <w:r w:rsidR="000A2B0E">
        <w:instrText>ADDIN CSL_CITATION {"citationItems":[{"id":"ITEM-1","itemData":{"DOI":"10.1074/mcp.M900504-MCP200","ISSN":"15359476","PMID":"20164058","abstract":"Database search algorithms are the primary workhorses for the identification of tandem mass spectra. However, these methods are limited to the identification of spectra for which peptides are present in the database, preventing the identification of peptides from mutated or alternatively spliced sequences. A variety of methods has been developed to search a spectrum against a sequence allowing for variations. Some tools determine the sequence of the homologous protein in the related species but do not report the peptide in the target organism. Other tools consider variations, including modifications and mutations , in reconstructing the target sequence. However, these tools will not work if the template (homologous peptide) is missing in the database, and they do not attempt to reconstruct the entire protein target sequence. De novo identification of peptide sequences is another possibility, because it does not require a protein database. However, the lack of database reduces the accuracy. We present a novel proteogenomic approach, GenoMS, that draws on the strengths of database and de novo peptide identification methods. Protein sequence templates (i.e. proteins or genomic sequences that are similar to the target protein) are identified using the database search tool InsPecT. The templates are then used to recruit, align, and de novo sequence regions of the target protein that have diverged from the database or are missing. We used GenoMS to reconstruct the full sequence of an antibody by using spectra acquired from multiple digests using different proteases. Antibodies are a prime example of proteins that confound standard database identification techniques. The mature antibody genes result from large-scale genome rearrangements with flexible fusion boundaries and somatic hypermutation. Using GenoMS we automatically reconstruct the complete sequences of two immunoglobulin chains with accuracy greater than 98% using a diverged protein database. Using the genome as the template, we achieve accuracy exceeding 97%.","author":[{"dropping-particle":"","family":"Castellana","given":"Natalie E","non-dropping-particle":"","parse-names":false,"suffix":""},{"dropping-particle":"","family":"Pham","given":"Victoria","non-dropping-particle":"","parse-names":false,"suffix":""},{"dropping-particle":"","family":"Arnott","given":"David","non-dropping-particle":"","parse-names":false,"suffix":""},{"dropping-particle":"","family":"Lill","given":"Jennie R","non-dropping-particle":"","parse-names":false,"suffix":""},{"dropping-particle":"","family":"Bafna","given":"Vineet","non-dropping-particle":"","parse-names":false,"suffix":""}],"container-title":"Molecular &amp; Cellular Proteomics","id":"ITEM-1","issue":"6","issued":{"date-parts":[["2010","6"]]},"page":"1260-1270","title":"Template Proteogenomics: Sequencing Whole Proteins Using an Imperfect Database","type":"article-journal","volume":"9"},"uris":["http://www.mendeley.com/documents/?uuid=55554d03-c16f-44c2-a26c-b65b8c35ed8e"]}],"mendeley":{"formattedCitation":"\\cite{Castellana2010Template Proteogenomics: Sequencing Whole Proteins Using an Imperfect Database}","plainTextFormattedCitation":"\\cite{Castellana2010Template Proteogenomics: Sequencing Whole Proteins Using an Imperfect Database}","previouslyFormattedCitation":"&lt;sup&gt;44&lt;/sup&gt;"},"properties":{"noteIndex":0},"schema":"https://github.com/citation-style-language/schema/raw/master/csl-citation.json"}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\cite{Castellana2010Template Proteogenomics: Sequencing Whole Proteins Using an Imperfect Database}</w:t>
      </w:r>
      <w:r w:rsidRPr="00FE7E79">
        <w:rPr>
          <w:rStyle w:val="FootnoteReference"/>
          <w:rFonts w:ascii="Calibri" w:eastAsiaTheme="majorEastAsia" w:hAnsi="Calibri" w:cs="Calibri"/>
        </w:rPr>
        <w:fldChar w:fldCharType="end"/>
      </w:r>
      <w:r w:rsidRPr="00FE7E79">
        <w:t xml:space="preserve"> they accept both proteomic and genomic </w:t>
      </w:r>
      <w:r w:rsidRPr="00FE7E79">
        <w:lastRenderedPageBreak/>
        <w:t>databases as input, which are used to reconstruct antibody (sub)sequences from BU MS data. The database is used to find a homologous template sequence, whereby missing, mutated, and spliced genes are considered. The software also allows for a high degree of flexibility through user-defined constraints. In addition, users can define how the template database is used, excluding certain genes, or using multiple gene segments (V, D, J, or C) to make up a single sequence (</w:t>
      </w:r>
      <w:r w:rsidR="006E06B6">
        <w:t>\textbf{\autoref{</w:t>
      </w:r>
      <w:proofErr w:type="gramStart"/>
      <w:r w:rsidR="006E06B6">
        <w:t>fig:fig</w:t>
      </w:r>
      <w:proofErr w:type="gramEnd"/>
      <w:r w:rsidR="006E06B6">
        <w:t>1.6</w:t>
      </w:r>
      <w:del w:id="260" w:author="Graaf, S.C. de (Bastiaan)" w:date="2023-03-16T00:00:00Z">
        <w:r w:rsidR="006E06B6" w:rsidDel="00E17BAA">
          <w:delText>}}</w:delText>
        </w:r>
        <w:r w:rsidRPr="00FE7E79" w:rsidDel="00E17BAA">
          <w:delText>b)</w:delText>
        </w:r>
      </w:del>
      <w:ins w:id="261" w:author="Graaf, S.C. de (Bastiaan)" w:date="2023-03-16T00:00:00Z">
        <w:r w:rsidR="00E17BAA">
          <w:t>}b})</w:t>
        </w:r>
      </w:ins>
      <w:r w:rsidRPr="00FE7E79">
        <w:t>. As often occurs with hybrid approaches, the power of this proteogenomics strategy comes at a cost. While broadly applicable and very powerful, the required expertise increases because of the use and combination of multiple omics techniques. However, when successfully applied, this workflow produces</w:t>
      </w:r>
      <w:r w:rsidRPr="00FE7E79" w:rsidDel="00670B7D">
        <w:t xml:space="preserve"> </w:t>
      </w:r>
      <w:r w:rsidRPr="00FE7E79">
        <w:t>exciting results, as recently shown in the analyses of antibodies from immunized rabbits</w:t>
      </w:r>
      <w:r w:rsidRPr="00FE7E79">
        <w:rPr>
          <w:rStyle w:val="FootnoteReference"/>
          <w:rFonts w:ascii="Calibri" w:eastAsiaTheme="majorEastAsia" w:hAnsi="Calibri" w:cs="Calibri"/>
        </w:rPr>
        <w:fldChar w:fldCharType="begin" w:fldLock="1"/>
      </w:r>
      <w:r w:rsidR="000A2B0E">
        <w:instrText>ADDIN CSL_CITATION {"citationItems":[{"id":"ITEM-1","itemData":{"DOI":"10.1101/833871","ISSN":"2692-8205","abstract":"Rabbits are a model for immunology studies, and monoclonal antibodies developed from rabbits have been sought after to empower immunoassays in a variety of applications. High-throughput characterization of circulating serum antibodies in response to specific antigens is highly impactful for both humoral immunology studies and antibody development. A combination of high throughput sequencing of antibody transcripts from B cells and proteomic analysis of serum antibodies, an approach referred to as immunoproteogenomics, is applied to profile the immune response of rabbits to β -galactosidase (Beta-gal) in both recombinant antigen and peptide antigen immunization formats. The use of intact protein antigen resulted in observing 56.3% more heavy chains CDR3s in serum than immunization with peptide antigens. Additionally, sampling peripheral blood mononuclear cells (PBMCs) for B-cell repertoire sequencing at different time points throughout the immunization was found to capture 47.8%-72.8% of total proteomically observed heavy chain CDR3s, and would serve well in replacing sequencing the B cell rich, but more difficult to access spleen or bone marrow compartments. Despite B-cell repertoire sequencing to depths of 2M to 10M reads, we found proteomic evidence supporting at least 10% of serum antibodies are still missed. Further improvements to proteomic analysis techniques would enable more precise characterization of antibodies circulating in serum and determine antibody protein sequences missed by repertoire sequencing.","author":[{"dropping-particle":"","family":"Bonissone","given":"Stefano R.","non-dropping-particle":"","parse-names":false,"suffix":""},{"dropping-particle":"","family":"Lima","given":"Thiago","non-dropping-particle":"","parse-names":false,"suffix":""},{"dropping-particle":"","family":"Harris","given":"Katherine","non-dropping-particle":"","parse-names":false,"suffix":""},{"dropping-particle":"","family":"Davison","given":"Laura","non-dropping-particle":"","parse-names":false,"suffix":""},{"dropping-particle":"","family":"Avanzino","given":"Brian","non-dropping-particle":"","parse-names":false,"suffix":""},{"dropping-particle":"","family":"Trinklein","given":"Nathan","non-dropping-particle":"","parse-names":false,"suffix":""},{"dropping-particle":"","family":"Castellana","given":"Natalie","non-dropping-particle":"","parse-names":false,"suffix":""},{"dropping-particle":"","family":"Patel","given":"Anand","non-dropping-particle":"","parse-names":false,"suffix":""}],"container-title":"bioRxiv","id":"ITEM-1","issued":{"date-parts":[["2020","1","31"]]},"page":"833871","publisher":"Cold Spring Harbor Laboratory","title":"Serum proteomics expands on high-affinity antibodies in immunized rabbits than deep B-cell repertoire sequencing alone","type":"article-journal"},"uris":["http://www.mendeley.com/documents/?uuid=d45d5b14-48b4-3037-a454-dfc786b21869"]}],"mendeley":{"formattedCitation":"\\cite{Bonissone2020Serum proteomics expands on high-affinity antibodies in immunized rabbits than deep B-cell repertoire sequencing alone}","plainTextFormattedCitation":"\\cite{Bonissone2020Serum proteomics expands on high-affinity antibodies in immunized rabbits than deep B-cell repertoire sequencing alone}","previouslyFormattedCitation":"&lt;sup&gt;93&lt;/sup&gt;"},"properties":{"noteIndex":0},"schema":"https://github.com/citation-style-language/schema/raw/master/csl-citation.json"}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\cite{Bonissone2020Serum proteomics expands on high-affinity antibodies in immunized rabbits than deep B-cell repertoire sequencing alone}</w:t>
      </w:r>
      <w:r w:rsidRPr="00FE7E79">
        <w:rPr>
          <w:rStyle w:val="FootnoteReference"/>
          <w:rFonts w:ascii="Calibri" w:eastAsiaTheme="majorEastAsia" w:hAnsi="Calibri" w:cs="Calibri"/>
        </w:rPr>
        <w:fldChar w:fldCharType="end"/>
      </w:r>
      <w:r w:rsidRPr="00FE7E79">
        <w:t xml:space="preserve"> and the characterization of neutralizing antibodies against the Ebola virus antigen</w:t>
      </w:r>
      <w:r w:rsidRPr="00FE7E79">
        <w:rPr>
          <w:rStyle w:val="FootnoteReference"/>
          <w:rFonts w:ascii="Calibri" w:eastAsiaTheme="majorEastAsia" w:hAnsi="Calibri" w:cs="Calibri"/>
        </w:rPr>
        <w:fldChar w:fldCharType="begin" w:fldLock="1"/>
      </w:r>
      <w:r w:rsidR="000A2B0E">
        <w:instrText>ADDIN CSL_CITATION {"citationItems":[{"id":"ITEM-1","itemData":{"DOI":"10.3389/fimmu.2021.706757","ISSN":"1664-3224","PMID":"34335620","abstract":"Three clinically relevant ebolaviruses – Ebola (EBOV), Bundibugyo (BDBV), and Sudan (SUDV) viruses, are responsible for severe disease and occasional deadly outbreaks in Africa. The largest Ebola virus disease (EVD) epidemic to date in 2013-2016 in West Africa highlighted the urgent need for countermeasures, leading to the development and FDA approval of the Ebola virus vaccine rVSV-ZEBOV (Ervebo ® ) in 2020 and two monoclonal antibody (mAb)-based therapeutics (Inmazeb ® [atoltivimab, maftivimab, and odesivimab-ebgn] and Ebanga ® (ansuvimab-zykl) in 2020. The humoral response plays an indispensable role in ebolavirus immunity, based on studies of mAbs isolated from the antibody genes in peripheral blood circulating ebolavirus-specific human memory B cells. However, antibodies in the body are not secreted by circulating memory B cells in the blood but rather principally by plasma cells in the bone marrow. Little is known about the protective polyclonal antibody responses in convalescent plasma. Here we exploited both single-cell antibody gene sequencing and proteomic sequencing approaches to assess the composition of the ebolavirus glycoprotein (GP)-reactive antibody repertoire in the plasma of an EVD survivor. We first identified 1,512 GP-specific mAb variable gene sequences from single cells in the memory B cell compartment. Using mass spectrometric analysis of the corresponding GP-specific plasma IgG, we found that only a portion of the large B cell antibody repertoire was represented in the plasma. Molecular and functional analysis of proteomics-identified mAbs revealed recognition of epitopes in three major antigenic sites - the GP head domain, the glycan cap, and the base region, with a high prevalence of neutralizing and protective mAb specificities that targeted the base and glycan cap regions on the GP. Polyclonal plasma antibodies from the survivor reacted broadly to EBOV, BDBV, and SUDV GP, while reactivity of the potently neutralizing mAbs we identified was limited mostly to the homologous EBOV GP. Together these results reveal a restricted diversity of neutralizing humoral response in which mAbs targeting two antigenic sites on GP – glycan cap and base – play a principal role in plasma-antibody-mediated protective immunity against EVD.","author":[{"dropping-particle":"","family":"Gilchuk","given":"Pavlo","non-dropping-particle":"","parse-names":false,"suffix":""},{"dropping-particle":"","family":"Guthals","given":"Adrian","non-dropping-particle":"","parse-names":false,"suffix":""},{"dropping-particle":"","family":"Bonissone","given":"Stefano R.","non-dropping-particle":"","parse-names":false,"suffix":""},{"dropping-particle":"","family":"Shaw","given":"Jared B.","non-dropping-particle":"","parse-names":false,"suffix":""},{"dropping-particle":"","family":"Ilinykh","given":"Philipp A.","non-dropping-particle":"","parse-names":false,"suffix":""},{"dropping-particle":"","family":"Huang","given":"Kai","non-dropping-particle":"","parse-names":false,"suffix":""},{"dropping-particle":"","family":"Bombardi","given":"Robin G.","non-dropping-particle":"","parse-names":false,"suffix":""},{"dropping-particle":"","family":"Liang","given":"Jenny","non-dropping-particle":"","parse-names":false,"suffix":""},{"dropping-particle":"","family":"Grinyo","given":"Ariadna","non-dropping-particle":"","parse-names":false,"suffix":""},{"dropping-particle":"","family":"Davidson","given":"Edgar","non-dropping-particle":"","parse-names":false,"suffix":""},{"dropping-particle":"","family":"Chen","given":"Elaine C.","non-dropping-particle":"","parse-names":false,"suffix":""},{"dropping-particle":"","family":"Gunn","given":"Bronwyn M.","non-dropping-particle":"","parse-names":false,"suffix":""},{"dropping-particle":"","family":"Alter","given":"Galit","non-dropping-particle":"","parse-names":false,"suffix":""},{"dropping-particle":"","family":"Saphire","given":"Erica Ollmann","non-dropping-particle":"","parse-names":false,"suffix":""},{"dropping-particle":"","family":"Doranz","given":"Benjamin J.","non-dropping-particle":"","parse-names":false,"suffix":""},{"dropping-particle":"","family":"Bukreyev","given":"Alexander","non-dropping-particle":"","parse-names":false,"suffix":""},{"dropping-particle":"","family":"Zeitlin","given":"Larry","non-dropping-particle":"","parse-names":false,"suffix":""},{"dropping-particle":"","family":"Castellana","given":"Natalie","non-dropping-particle":"","parse-names":false,"suffix":""},{"dropping-particle":"","family":"Crowe","given":"James E.","non-dropping-particle":"","parse-names":false,"suffix":""}],"container-title":"Frontiers in Immunology","id":"ITEM-1","issued":{"date-parts":[["2021","7","16"]]},"page":"706757","publisher":"Frontiers Media S.A.","title":"Proteo-Genomic Analysis Identifies Two Major Sites of Vulnerability on Ebolavirus Glycoprotein for Neutralizing Antibodies in Convalescent Human Plasma","type":"article-journal","volume":"12"},"uris":["http://www.mendeley.com/documents/?uuid=a4ce6eb0-7708-3754-a21d-bf47bdb46188"]}],"mendeley":{"formattedCitation":"\\cite{Gilchuk2021Proteo-Genomic Analysis Identifies Two Major Sites of Vulnerability on Ebolavirus Glycoprotein for Neutralizing Antibodies in Convalescent Human Plasma}","plainTextFormattedCitation":"\\cite{Gilchuk2021Proteo-Genomic Analysis Identifies Two Major Sites of Vulnerability on Ebolavirus Glycoprotein for Neutralizing Antibodies in Convalescent Human Plasma}","previouslyFormattedCitation":"&lt;sup&gt;94&lt;/sup&gt;"},"properties":{"noteIndex":0},"schema":"https://github.com/citation-style-language/schema/raw/master/csl-citation.json"}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\cite{Gilchuk2021Proteo-Genomic Analysis Identifies Two Major Sites of Vulnerability on Ebolavirus Glycoprotein for Neutralizing Antibodies in Convalescent Human Plasma}</w:t>
      </w:r>
      <w:r w:rsidRPr="00FE7E79">
        <w:rPr>
          <w:rStyle w:val="FootnoteReference"/>
          <w:rFonts w:ascii="Calibri" w:eastAsiaTheme="majorEastAsia" w:hAnsi="Calibri" w:cs="Calibri"/>
        </w:rPr>
        <w:fldChar w:fldCharType="end"/>
      </w:r>
      <w:r w:rsidRPr="00FE7E79">
        <w:t xml:space="preserve"> with notable improvements in integration and visualization of the data. Unfortunately, not all these tools are currently publicly available, although several underlying protocols are open source.</w:t>
      </w:r>
      <w:r w:rsidRPr="00FE7E79">
        <w:rPr>
          <w:rStyle w:val="FootnoteReference"/>
          <w:rFonts w:ascii="Calibri" w:eastAsiaTheme="majorEastAsia" w:hAnsi="Calibri" w:cs="Calibri"/>
        </w:rPr>
        <w:fldChar w:fldCharType="begin" w:fldLock="1"/>
      </w:r>
      <w:r w:rsidR="000A2B0E">
        <w:instrText>ADDIN CSL_CITATION {"citationItems":[{"id":"ITEM-1","itemData":{"DOI":"10.1074/mcp.ra117.000397","ISSN":"15359476","PMID":"29046389","abstract":"Immunotherapy is becoming increasingly important in the fight against cancers, using and manipulating the body's immune response to treat tumors. Understanding the immune repertoire-the collection of immunological proteins-of treated and untreated cells is possible at the genomic, but technically difficult at the protein level. Standard protein databases do not include the highly divergent sequences of somatic rearranged immunoglobulin genes, and may lead to miss identifications in a mass spectrometry search. We introduce a novel proteogenomic approach, AbScan, to identify these highly variable antibody peptides, by developing a customized antibody database construction method using RNA-seq reads aligned to immunoglobulin (Ig) genes. AbScan starts by filtering transcript (RNA-seq) reads that match the template for Ig genes. The retained reads are used to construct a repertoire graph using the \"split\" de Bruijn graph: A graph structure that improves on the standard de Bruijn graph to capture the high diversity of Ig genes in a compact manner. AbScan corrects for sequencing errors, and converts the graph to a format suitable for searching with MS/MS search tools. We used AbScan to create an antibody database from 90 RNA-seq colorectal tumor samples. Next, we used proteogenomic analysis to search MS/MS spectra of matched colorectal samples from the Clinical Proteomic Tumor Analysis Consortium (CPTAC) against the AbScan generated database. AbScan identified 1,940 distinct antibody peptides. Correlating with previously identified Single Amino-Acid Variants (SAAVs) in the tumor samples, we identified 163 pairs (antibody peptide, SAAV) with significant cooccurrence pattern in the 90 samples. The presence of coexpressed antibody and mutated peptides was correlated with survival time of the individuals. Our results suggest that AbScan (https://github.com/csw407/AbScan.git) is an effective tool for a proteomic exploration of the immune response in cancers.","author":[{"dropping-particle":"","family":"Cha","given":"Seong Won","non-dropping-particle":"","parse-names":false,"suffix":""},{"dropping-particle":"","family":"Bonissone","given":"Stefano","non-dropping-particle":"","parse-names":false,"suffix":""},{"dropping-particle":"","family":"Na","given":"Seungjin","non-dropping-particle":"","parse-names":false,"suffix":""},{"dropping-particle":"","family":"Pevzner","given":"Pavel A.","non-dropping-particle":"","parse-names":false,"suffix":""},{"dropping-particle":"","family":"Bafna","given":"Vineet","non-dropping-particle":"","parse-names":false,"suffix":""}],"container-title":"Molecular &amp; Cellular Proteomics","id":"ITEM-1","issue":"12","issued":{"date-parts":[["2017","12","1"]]},"page":"2111-2124","publisher":"American Society for Biochemistry and Molecular Biology","title":"The Antibody Repertoire of Colorectal Cancer","type":"article-journal","volume":"16"},"uris":["http://www.mendeley.com/documents/?uuid=cfa0c65c-cc44-3af9-b054-46c18bc2d70c"]},{"id":"ITEM-2","itemData":{"DOI":"10.1093/bioinformatics/btv238","ISSN":"1367-4803","PMID":"26072509","abstract":"The analysis of concentrations of circulating antibodies in serum (antibody repertoire) is a fundamental, yet poorly studied, problem in immunoinformatics. The two current approaches to the analysis of antibody repertoires [next generation sequencing (NGS) and mass spectrometry (MS)] present difficult computational challenges since antibodies are not directly encoded in the germline but are extensively diversified by somatic recombination and hypermutations. Therefore, the protein database required for the interpretation of spectra from circulating antibodies is custom for each individual. Although such a database can be constructed via NGS, the reads generated by NGS are error-prone and even a single nucleotide error precludes identification of a peptide by the standard proteomics tools. Here, we present the IgRepertoireConstructor algorithm that performs error-correction of immunosequencing reads and uses mass spectra to validate the constructed antibody repertoires.","author":[{"dropping-particle":"","family":"Safonova","given":"Yana","non-dropping-particle":"","parse-names":false,"suffix":""},{"dropping-particle":"","family":"Bonissone","given":"Stefano","non-dropping-particle":"","parse-names":false,"suffix":""},{"dropping-particle":"","family":"Kurpilyansky","given":"Eugene","non-dropping-particle":"","parse-names":false,"suffix":""},{"dropping-particle":"","family":"Starostina","given":"Ekaterina","non-dropping-particle":"","parse-names":false,"suffix":""},{"dropping-particle":"","family":"Lapidus","given":"Alla","non-dropping-particle":"","parse-names":false,"suffix":""},{"dropping-particle":"","family":"Stinson","given":"Jeremy","non-dropping-particle":"","parse-names":false,"suffix":""},{"dropping-particle":"","family":"DePalatis","given":"Laura","non-dropping-particle":"","parse-names":false,"suffix":""},{"dropping-particle":"","family":"Sandoval","given":"Wendy","non-dropping-particle":"","parse-names":false,"suffix":""},{"dropping-particle":"","family":"Lill","given":"Jennie","non-dropping-particle":"","parse-names":false,"suffix":""},{"dropping-particle":"","family":"Pevzner","given":"Pavel A.","non-dropping-particle":"","parse-names":false,"suffix":""}],"container-title":"Bioinformatics","id":"ITEM-2","issue":"12","issued":{"date-parts":[["2015","6","15"]]},"page":"i53-i61","publisher":"Oxford University Press","title":"IgRepertoireConstructor: a novel algorithm for antibody repertoire construction and immunoproteogenomics analysis","type":"article-journal","volume":"31"},"uris":["http://www.mendeley.com/documents/?uuid=c733c879-5042-35de-903a-7271eded7b66"]},{"id":"ITEM-3","itemData":{"DOI":"10.1089/cmb.2016.0010","ISSN":"1066-5277","PMID":"27149636","abstract":"The somatic recombination of V, D, and J gene segments in B-cells introduces a great deal of diversity, and divergence from reference segments. Many recent studies of antibodies focus on the population of antibody transcripts that show which V, D, and J gene segments have been favored for a particular antigen, a repertoire. To properly describe the antibody repertoire, each antibody must be labeled by its constituting V, D, and J gene segment, a task made difficult by somatic recombination and hypermutation events. While previous approaches to repertoire analysis were based on sequential alignments, we describe a new de Bruijn graph-based algorithm to perform VDJ labeling and benchmark its performance.","author":[{"dropping-particle":"","family":"Bonissone","given":"Stefano R.","non-dropping-particle":"","parse-names":false,"suffix":""},{"dropping-particle":"","family":"Pevzner","given":"Pavel A.","non-dropping-particle":"","parse-names":false,"suffix":""}],"container-title":"Journal of Computational Biology","id":"ITEM-3","issue":"6","issued":{"date-parts":[["2016","6","1"]]},"page":"483-494","publisher":"Mary Ann Liebert, Inc.","title":"Immunoglobulin Classification Using the Colored Antibody Graph","type":"article-journal","volume":"23"},"uris":["http://www.mendeley.com/documents/?uuid=4a689334-907a-3ed6-a2a9-d9292884fec9"]}],"mendeley":{"formattedCitation":"\\cite{Cha2017The Antibody Repertoire of Colorectal Cancer|||Safonova2015IgRepertoireConstructor: a novel algorithm for antibody repertoire construction and immunoproteogenomics analysis|||Bonissone2016Immunoglobulin Classification Using the Colored Antibody Graph}","plainTextFormattedCitation":"\\cite{Cha2017The Antibody Repertoire of Colorectal Cancer|||Safonova2015IgRepertoireConstructor: a novel algorithm for antibody repertoire construction and immunoproteogenomics analysis|||Bonissone2016Immunoglobulin Classification Using the Colored Antibody Graph}","previouslyFormattedCitation":"&lt;sup&gt;95–97&lt;/sup&gt;"},"properties":{"noteIndex":0},"schema":"https://github.com/citation-style-language/schema/raw/master/csl-citation.json"}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\cite{Cha2017The Antibody Repertoire of Colorectal Cancer|||Safonova2015IgRepertoireConstructor: a novel algorithm for antibody repertoire construction and immunoproteogenomics analysis|||Bonissone2016Immunoglobulin Classification Using the Colored Antibody Graph}</w:t>
      </w:r>
      <w:r w:rsidRPr="00FE7E79">
        <w:rPr>
          <w:rStyle w:val="FootnoteReference"/>
          <w:rFonts w:ascii="Calibri" w:eastAsiaTheme="majorEastAsia" w:hAnsi="Calibri" w:cs="Calibri"/>
        </w:rPr>
        <w:fldChar w:fldCharType="end"/>
      </w:r>
    </w:p>
    <w:p w14:paraId="4D784D38" w14:textId="0AF6E39C" w:rsidR="008D07BF" w:rsidRPr="00FE7E79" w:rsidRDefault="00155E3E" w:rsidP="00105923">
      <w:pPr>
        <w:pStyle w:val="Heading2"/>
      </w:pPr>
      <w:r>
        <w:t>!!</w:t>
      </w:r>
      <w:r w:rsidR="008D07BF" w:rsidRPr="00FE7E79">
        <w:t>Protein-centric sequencing of endogenous antibodies</w:t>
      </w:r>
    </w:p>
    <w:p w14:paraId="1B374532" w14:textId="26D46833" w:rsidR="008D07BF" w:rsidRPr="00FE7E79" w:rsidRDefault="008D07BF" w:rsidP="00A87F0A">
      <w:pPr>
        <w:pStyle w:val="Paragraph"/>
        <w:rPr>
          <w:rFonts w:eastAsia="Calibri"/>
        </w:rPr>
      </w:pPr>
      <w:r w:rsidRPr="00FE7E79">
        <w:rPr>
          <w:rFonts w:eastAsia="Calibri"/>
        </w:rPr>
        <w:t xml:space="preserve">Some attempts have emerged aiming at novel antibody discovery by MS-based sequencing alone, directly from serum samples or other liquid biopsies, circumventing </w:t>
      </w:r>
      <w:r w:rsidRPr="00FE7E79">
        <w:rPr>
          <w:rFonts w:eastAsia="Calibri"/>
        </w:rPr>
        <w:lastRenderedPageBreak/>
        <w:t>the need for genomics/transcriptomics data (multi-omics approaches). Above we</w:t>
      </w:r>
      <w:r w:rsidRPr="00FE7E79" w:rsidDel="000446E7">
        <w:rPr>
          <w:rFonts w:eastAsia="Calibri"/>
        </w:rPr>
        <w:t xml:space="preserve"> </w:t>
      </w:r>
      <w:r w:rsidRPr="00FE7E79">
        <w:rPr>
          <w:rFonts w:eastAsia="Calibri"/>
        </w:rPr>
        <w:t xml:space="preserve">reviewed several techniques for sequencing purified antibodies. As we pointed out, these methods are geared towards highly purified mAb samples and are therefore not directly applicable for polyclonal antibody mixtures. </w:t>
      </w:r>
      <w:commentRangeStart w:id="262"/>
      <w:r w:rsidRPr="00FE7E79">
        <w:rPr>
          <w:rFonts w:eastAsia="Calibri"/>
        </w:rPr>
        <w:t xml:space="preserve">However, advancements in sample preparation, instrumentation, and bioinformatics make it possible to obtain partial and sometimes complete </w:t>
      </w:r>
      <w:del w:id="263" w:author="Graaf, S.C. de (Bastiaan)" w:date="2023-03-16T00:05:00Z">
        <w:r w:rsidR="00105923" w:rsidDel="00DC1750">
          <w:rPr>
            <w:rFonts w:eastAsia="Calibri"/>
            <w:i/>
            <w:iCs/>
          </w:rPr>
          <w:delText>\emph{</w:delText>
        </w:r>
        <w:r w:rsidR="003A28B2" w:rsidDel="00DC1750">
          <w:rPr>
            <w:rFonts w:eastAsia="Calibri"/>
            <w:i/>
            <w:iCs/>
          </w:rPr>
          <w:delText>de novo}</w:delText>
        </w:r>
      </w:del>
      <w:ins w:id="264" w:author="Graaf, S.C. de (Bastiaan)" w:date="2023-03-16T00:05:00Z">
        <w:r w:rsidR="00DC1750" w:rsidRPr="00DC1750">
          <w:rPr>
            <w:rFonts w:eastAsia="Calibri"/>
            <w:iCs/>
          </w:rPr>
          <w:t>\</w:t>
        </w:r>
        <w:proofErr w:type="gramStart"/>
        <w:r w:rsidR="00DC1750" w:rsidRPr="00DC1750">
          <w:rPr>
            <w:rFonts w:eastAsia="Calibri"/>
            <w:iCs/>
          </w:rPr>
          <w:t>emph{</w:t>
        </w:r>
        <w:proofErr w:type="gramEnd"/>
        <w:r w:rsidR="00DC1750" w:rsidRPr="00DC1750">
          <w:rPr>
            <w:rFonts w:eastAsia="Calibri"/>
            <w:iCs/>
          </w:rPr>
          <w:t>de novo}</w:t>
        </w:r>
      </w:ins>
      <w:r w:rsidRPr="00FE7E79">
        <w:rPr>
          <w:rFonts w:eastAsia="Calibri"/>
        </w:rPr>
        <w:t xml:space="preserve"> sequences of endogenous antibody clones by combining different mass spectrometric techniques, as discussed further below.</w:t>
      </w:r>
      <w:commentRangeEnd w:id="262"/>
      <w:r w:rsidR="000A2B0E">
        <w:rPr>
          <w:rStyle w:val="CommentReference"/>
          <w:rFonts w:asciiTheme="minorHAnsi" w:eastAsiaTheme="minorHAnsi" w:hAnsiTheme="minorHAnsi" w:cstheme="minorBidi"/>
          <w:lang w:val="en-US" w:eastAsia="en-US"/>
        </w:rPr>
        <w:commentReference w:id="262"/>
      </w:r>
    </w:p>
    <w:p w14:paraId="1C6CED55" w14:textId="595E7680" w:rsidR="008D07BF" w:rsidRPr="00FE7E79" w:rsidRDefault="00155E3E" w:rsidP="001378C6">
      <w:pPr>
        <w:pStyle w:val="Heading3"/>
        <w:rPr>
          <w:rFonts w:eastAsia="Calibri"/>
        </w:rPr>
      </w:pPr>
      <w:r>
        <w:t>!!!</w:t>
      </w:r>
      <w:r w:rsidR="008D07BF" w:rsidRPr="00FE7E79">
        <w:t>Antigen-specific capture</w:t>
      </w:r>
    </w:p>
    <w:p w14:paraId="19D99D70" w14:textId="2CC59AD0" w:rsidR="008D07BF" w:rsidRPr="00FE7E79" w:rsidRDefault="008D07BF" w:rsidP="00A87F0A">
      <w:pPr>
        <w:pStyle w:val="Paragraph"/>
        <w:rPr>
          <w:rFonts w:eastAsia="Calibri"/>
        </w:rPr>
      </w:pPr>
      <w:r w:rsidRPr="00FE7E79">
        <w:rPr>
          <w:rFonts w:eastAsia="Calibri"/>
        </w:rPr>
        <w:t xml:space="preserve">For many pathologies, it is common to screen patient’s serum for antibodies that exhibit activity against the antigens originating from the pathogen, for example, by </w:t>
      </w:r>
      <w:r w:rsidR="007D52C2" w:rsidRPr="00FE7E79">
        <w:rPr>
          <w:rFonts w:eastAsia="Calibri"/>
        </w:rPr>
        <w:t>enzyme-</w:t>
      </w:r>
      <w:commentRangeStart w:id="265"/>
      <w:r w:rsidR="007D52C2" w:rsidRPr="00FE7E79">
        <w:rPr>
          <w:rFonts w:eastAsia="Calibri"/>
        </w:rPr>
        <w:t>linked immun</w:t>
      </w:r>
      <w:r w:rsidR="00BD21F2" w:rsidRPr="00FE7E79">
        <w:rPr>
          <w:rFonts w:eastAsia="Calibri"/>
        </w:rPr>
        <w:t>o</w:t>
      </w:r>
      <w:r w:rsidR="007D52C2" w:rsidRPr="00FE7E79">
        <w:rPr>
          <w:rFonts w:eastAsia="Calibri"/>
        </w:rPr>
        <w:t>sorbent assay (</w:t>
      </w:r>
      <w:r w:rsidRPr="00FE7E79">
        <w:rPr>
          <w:rFonts w:eastAsia="Calibri"/>
        </w:rPr>
        <w:t>ELISA</w:t>
      </w:r>
      <w:r w:rsidR="007D52C2" w:rsidRPr="00FE7E79">
        <w:rPr>
          <w:rFonts w:eastAsia="Calibri"/>
        </w:rPr>
        <w:t>)</w:t>
      </w:r>
      <w:r w:rsidRPr="00FE7E79">
        <w:rPr>
          <w:rFonts w:eastAsia="Calibri"/>
        </w:rPr>
        <w:t xml:space="preserve">. </w:t>
      </w:r>
      <w:commentRangeEnd w:id="265"/>
      <w:r w:rsidR="00CC6176">
        <w:rPr>
          <w:rStyle w:val="CommentReference"/>
          <w:rFonts w:asciiTheme="minorHAnsi" w:eastAsiaTheme="minorHAnsi" w:hAnsiTheme="minorHAnsi" w:cstheme="minorBidi"/>
          <w:lang w:val="en-US" w:eastAsia="en-US"/>
        </w:rPr>
        <w:commentReference w:id="265"/>
      </w:r>
      <w:r w:rsidRPr="00FE7E79">
        <w:rPr>
          <w:rFonts w:eastAsia="Calibri"/>
        </w:rPr>
        <w:t>Using pathogen-based antigens, it is also possible to capture specific antibody clones from serum that exhibit high affinity against the antigen. This typically reduces the complexity of the antibody mixture substantially. Nevertheless, it is</w:t>
      </w:r>
      <w:r w:rsidRPr="00FE7E79" w:rsidDel="00E9474C">
        <w:rPr>
          <w:rFonts w:eastAsia="Calibri"/>
        </w:rPr>
        <w:t xml:space="preserve"> </w:t>
      </w:r>
      <w:r w:rsidRPr="00FE7E79">
        <w:rPr>
          <w:rFonts w:eastAsia="Calibri"/>
        </w:rPr>
        <w:t xml:space="preserve">still nearly impossible to reduce the complexity down to a single clone, as often, multiple antibodies with varying affinities for any given antigen co-occur. An example of a capturing method whereby additional intact mass data was used to derive </w:t>
      </w:r>
      <w:del w:id="266" w:author="Graaf, S.C. de (Bastiaan)" w:date="2023-03-16T00:05:00Z">
        <w:r w:rsidR="00105923" w:rsidDel="00DC1750">
          <w:rPr>
            <w:rFonts w:eastAsia="Calibri"/>
            <w:i/>
            <w:iCs/>
          </w:rPr>
          <w:delText>\emph{</w:delText>
        </w:r>
        <w:r w:rsidR="003A28B2" w:rsidDel="00DC1750">
          <w:rPr>
            <w:rFonts w:eastAsia="Calibri"/>
            <w:i/>
            <w:iCs/>
          </w:rPr>
          <w:delText>de novo}</w:delText>
        </w:r>
      </w:del>
      <w:ins w:id="267" w:author="Graaf, S.C. de (Bastiaan)" w:date="2023-03-16T00:05:00Z">
        <w:r w:rsidR="00DC1750" w:rsidRPr="00DC1750">
          <w:rPr>
            <w:rFonts w:eastAsia="Calibri"/>
            <w:iCs/>
          </w:rPr>
          <w:t>\emph{de novo}</w:t>
        </w:r>
      </w:ins>
      <w:r w:rsidRPr="00FE7E79">
        <w:rPr>
          <w:rFonts w:eastAsia="Calibri"/>
        </w:rPr>
        <w:t xml:space="preserve"> sequences was described by Guthals </w:t>
      </w:r>
      <w:r w:rsidR="00065989" w:rsidRPr="00FE7E79">
        <w:rPr>
          <w:rFonts w:eastAsia="Calibri"/>
        </w:rPr>
        <w:t>et al</w:t>
      </w:r>
      <w:r w:rsidRPr="00FE7E79">
        <w:rPr>
          <w:rFonts w:eastAsia="Calibri"/>
        </w:rPr>
        <w:t>.</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{"citationItems":[{"id":"ITEM-1","itemData":{"DOI":"10.1021/acs.jproteome.6b00608","ISSN":"1535-3893","PMID":"27779884","abstract":"One direct route for the discovery of therapeutic human monoclonal antibodies (mAbs) involves the isolation of peripheral B cells from survivors/sero-positive individuals after exposure to an infectious reagent or disease etiology, followed by single-cell sequencing or hybridoma generation. Peripheral B cells, however, are not always easy to obtain and represent only a small percentage of the total B-cell population across all bodily tissues. Although it has been demonstrated that tandem mass spectrometry (MS/MS) techniques can interrogate the full polyclonal antibody (pAb) response to an antigen in vivo, all current approaches identify MS/MS spectra against databases derived from genetic sequencing of B cells from the same patient. In this proof-of-concept study, we demonstrate the feasibility of a novel MS/MS antibody discovery approach in which only serum antibodies are required without the need for sequencing of genetic material. Peripheral pAbs from a cytomegalovirus-exposed individual were purified by glycoprotein B antigen affinity and de novo sequenced from MS/MS data. Purely MS-derived mAbs were then manufactured in mammalian cells to validate potency via antigen-binding ELISA. Interestingly, we found that these mAbs accounted for 1 to 2% of total donor IgG but were not detected in parallel sequencing of memory B cells from the same patient.","author":[{"dropping-particle":"","family":"Guthals","given":"Adrian","non-dropping-particle":"","parse-names":false,"suffix":""},{"dropping-particle":"","family":"Gan","given":"Yutian","non-dropping-particle":"","parse-names":false,"suffix":""},{"dropping-particle":"","family":"Murray","given":"Laura","non-dropping-particle":"","parse-names":false,"suffix":""},{"dropping-particle":"","family":"Chen","given":"Yongmei","non-dropping-particle":"","parse-names":false,"suffix":""},{"dropping-particle":"","family":"Stinson","given":"Jeremy","non-dropping-particle":"","parse-names":false,"suffix":""},{"dropping-particle":"","family":"Nakamura","given":"Gerald","non-dropping-particle":"","parse-names":false,"suffix":""},{"dropping-particle":"","family":"Lill","given":"Jennie R.","non-dropping-particle":"","parse-names":false,"suffix":""},{"dropping-particle":"","family":"Sandoval","given":"Wendy","non-dropping-particle":"","parse-names":false,"suffix":""},{"dropping-particle":"","family":"Bandeira","given":"Nuno","non-dropping-particle":"","parse-names":false,"suffix":""}],"container-title":"Journal of Proteome Research","id":"ITEM-1","issue":"1","issued":{"date-parts":[["2017","1","6"]]},"page":"45-54","publisher":"American Chemical Society","title":"De Novo MS/MS Sequencing of Native Human Antibodies","type":"article-journal","volume":"16"},"uris":["http://www.mendeley.com/documents/?uuid=4329324b-1ce8-4456-bcf5-88885533d9cc"]}],"mendeley":{"formattedCitation":"\\cite{Guthals2017De Novo MS/MS Sequencing of Native Human Antibodies}","plainTextFormattedCitation":"\\cite{Guthals2017De Novo MS/MS Sequencing of Native Human Antibodies}","previouslyFormattedCitation":"&lt;sup&gt;30&lt;/sup&gt;"},"properties":{"noteIndex":0},"schema":"https://github.com/citation-style-language/schema/raw/master/csl-citation.json"}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\cite{Guthals2017De Novo MS/MS Sequencing of Native Human Antibodies}</w:t>
      </w:r>
      <w:r w:rsidRPr="00FE7E79">
        <w:rPr>
          <w:rStyle w:val="FootnoteReference"/>
          <w:rFonts w:ascii="Calibri" w:eastAsia="Calibri" w:hAnsi="Calibri" w:cs="Calibri"/>
        </w:rPr>
        <w:fldChar w:fldCharType="end"/>
      </w:r>
      <w:ins w:id="268" w:author="Graaf, S.C. de (Bastiaan)" w:date="2023-06-13T19:41:00Z">
        <w:r w:rsidR="00521D3A">
          <w:rPr>
            <w:rFonts w:ascii="Calibri" w:eastAsia="Calibri" w:hAnsi="Calibri" w:cs="Calibri"/>
          </w:rPr>
          <w:t>.</w:t>
        </w:r>
      </w:ins>
      <w:r w:rsidRPr="00FE7E79">
        <w:rPr>
          <w:rFonts w:eastAsia="Calibri"/>
        </w:rPr>
        <w:t xml:space="preserve"> Following </w:t>
      </w:r>
      <w:r w:rsidRPr="00FE7E79">
        <w:rPr>
          <w:rFonts w:eastAsia="Calibri"/>
          <w:lang w:eastAsia="en-US"/>
        </w:rPr>
        <w:t>affinity purification of antibodies from the serum of a cytomegalovirus-exposed individual, using the glycoprotein B antigen</w:t>
      </w:r>
      <w:r w:rsidRPr="00FE7E79">
        <w:rPr>
          <w:rFonts w:eastAsia="Calibri"/>
        </w:rPr>
        <w:t xml:space="preserve">, both intact mass and BU </w:t>
      </w:r>
      <w:r w:rsidR="00790A1C">
        <w:rPr>
          <w:rFonts w:eastAsia="Calibri"/>
        </w:rPr>
        <w:t>MS</w:t>
      </w:r>
      <w:r w:rsidR="00790A1C" w:rsidRPr="00FE7E79">
        <w:rPr>
          <w:rFonts w:eastAsia="Calibri"/>
        </w:rPr>
        <w:t xml:space="preserve"> </w:t>
      </w:r>
      <w:r w:rsidRPr="00FE7E79">
        <w:rPr>
          <w:rFonts w:eastAsia="Calibri"/>
        </w:rPr>
        <w:t>measurements were performed. Their semi-automated software PolyExtend seeks to use the intact mass measurements to retrieve the average mass of the most abundant species in an</w:t>
      </w:r>
      <w:r w:rsidRPr="00FE7E79" w:rsidDel="00011769">
        <w:rPr>
          <w:rFonts w:eastAsia="Calibri"/>
        </w:rPr>
        <w:t xml:space="preserve"> </w:t>
      </w:r>
      <w:r w:rsidRPr="00FE7E79">
        <w:rPr>
          <w:rFonts w:eastAsia="Calibri"/>
        </w:rPr>
        <w:t xml:space="preserve">antibody mixture, which in turn is used as a mass constraint for a sequence derived using the BU </w:t>
      </w:r>
      <w:r w:rsidR="00BB6A29">
        <w:rPr>
          <w:rFonts w:eastAsia="Calibri"/>
        </w:rPr>
        <w:t>MS</w:t>
      </w:r>
      <w:r w:rsidR="00BB6A29" w:rsidRPr="00FE7E79">
        <w:rPr>
          <w:rFonts w:eastAsia="Calibri"/>
        </w:rPr>
        <w:t xml:space="preserve"> </w:t>
      </w:r>
      <w:r w:rsidRPr="00FE7E79">
        <w:rPr>
          <w:rFonts w:eastAsia="Calibri"/>
        </w:rPr>
        <w:t xml:space="preserve">data </w:t>
      </w:r>
      <w:r w:rsidRPr="00FE7E79">
        <w:t>(</w:t>
      </w:r>
      <w:r w:rsidR="006E06B6">
        <w:t>\textbf{\autoref{</w:t>
      </w:r>
      <w:proofErr w:type="gramStart"/>
      <w:r w:rsidR="006E06B6">
        <w:t>fig:fig</w:t>
      </w:r>
      <w:proofErr w:type="gramEnd"/>
      <w:r w:rsidR="006E06B6">
        <w:t>1.6</w:t>
      </w:r>
      <w:del w:id="269" w:author="Graaf, S.C. de (Bastiaan)" w:date="2023-03-16T00:00:00Z">
        <w:r w:rsidR="006E06B6" w:rsidDel="00E17BAA">
          <w:delText>}}</w:delText>
        </w:r>
        <w:r w:rsidR="00F00B52" w:rsidRPr="00FE7E79" w:rsidDel="00E17BAA">
          <w:delText>c</w:delText>
        </w:r>
        <w:r w:rsidRPr="00FE7E79" w:rsidDel="00E17BAA">
          <w:delText>)</w:delText>
        </w:r>
      </w:del>
      <w:ins w:id="270" w:author="Graaf, S.C. de (Bastiaan)" w:date="2023-03-16T00:00:00Z">
        <w:r w:rsidR="00E17BAA">
          <w:t>}c})</w:t>
        </w:r>
      </w:ins>
      <w:r w:rsidRPr="00FE7E79">
        <w:rPr>
          <w:rFonts w:eastAsia="Calibri"/>
        </w:rPr>
        <w:t xml:space="preserve">. PolyExtend builds further upon </w:t>
      </w:r>
      <w:r w:rsidRPr="00FE7E79">
        <w:rPr>
          <w:rFonts w:eastAsia="Calibri"/>
        </w:rPr>
        <w:lastRenderedPageBreak/>
        <w:t>the</w:t>
      </w:r>
      <w:r w:rsidRPr="00FE7E79" w:rsidDel="00011769">
        <w:rPr>
          <w:rFonts w:eastAsia="Calibri"/>
        </w:rPr>
        <w:t xml:space="preserve"> </w:t>
      </w:r>
      <w:r w:rsidRPr="00FE7E79">
        <w:rPr>
          <w:rFonts w:eastAsia="Calibri"/>
        </w:rPr>
        <w:t>meta-SPS algorithm</w:t>
      </w:r>
      <w:r w:rsidR="00E17116" w:rsidRPr="00FE7E79">
        <w:rPr>
          <w:rFonts w:eastAsia="Calibri"/>
        </w:rPr>
        <w:t>,</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10.1074/mcp.M111.015768","ISSN":"15359476","PMID":"22798278","author":[{"dropping-particle":"","family":"Guthals","given":"Adrian","non-dropping-particle":"","parse-names":false,"suffix":""},{"dropping-particle":"","family":"Clauser","given":"Karl R","non-dropping-particle":"","parse-names":false,"suffix":""},{"dropping-particle":"","family":"Bandeira","given":"Nuno","non-dropping-particle":"","parse-names":false,"suffix":""}],"container-title":"Molecular &amp; Cellular Proteomics","id":"ITEM-1","issue":"10","issued":{"date-parts":[["2012","10"]]},"note":"Times cited: 1","page":"1084-1096","publisher":"American Society for Biochemistry and Molecular Biology","title":"Shotgun Protein Sequencing with Meta-contig Assembly","type":"article-journal","volume":"11"},"uris":["http://www.mendeley.com/documents/?uuid=69a843f9-4895-4499-b0a4-cbc91cbacde0"]}],"mendeley":{"formattedCitation":"\\cite{Guthals2012Shotgun Protein Sequencing with Meta-contig Assembly}","plainTextFormattedCitation":"\\cite{Guthals2012Shotgun Protein Sequencing with Meta-contig Assembly}","previouslyFormattedCitation":"&lt;sup&gt;27&lt;/sup&gt;"},"properties":{"noteIndex":0},"schema":"https://github.com/citation-style-language/schema/raw/master/csl-citation.json"}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\cite{Guthals2012Shotgun Protein Sequencing with Meta-contig Assembly}</w:t>
      </w:r>
      <w:r w:rsidRPr="00FE7E79">
        <w:rPr>
          <w:rStyle w:val="FootnoteReference"/>
          <w:rFonts w:ascii="Calibri" w:eastAsia="Calibri" w:hAnsi="Calibri" w:cs="Calibri"/>
        </w:rPr>
        <w:fldChar w:fldCharType="end"/>
      </w:r>
      <w:r w:rsidRPr="00FE7E79">
        <w:rPr>
          <w:rFonts w:eastAsia="Calibri"/>
        </w:rPr>
        <w:t xml:space="preserve"> which was initially designed to extend subsequences by assembling multiple sequence predictions into longer subsequences. However, diverging extensions for the same subsequence are treated as sequencing errors with one extension selected for the output. In the case of antibodies, such divergences may indicate the presence of two similar clones. To account for this, the software displays the possible extensions as a ranked list, and the user can then select the extension. This approach aims at expanding the </w:t>
      </w:r>
      <w:del w:id="271" w:author="Graaf, S.C. de (Bastiaan)" w:date="2023-03-16T00:05:00Z">
        <w:r w:rsidR="00105923" w:rsidDel="00DC1750">
          <w:rPr>
            <w:rFonts w:eastAsia="Calibri"/>
            <w:i/>
            <w:iCs/>
          </w:rPr>
          <w:delText>\emph{</w:delText>
        </w:r>
        <w:r w:rsidR="003A28B2" w:rsidDel="00DC1750">
          <w:rPr>
            <w:rFonts w:eastAsia="Calibri"/>
            <w:i/>
            <w:iCs/>
          </w:rPr>
          <w:delText>de novo}</w:delText>
        </w:r>
      </w:del>
      <w:ins w:id="272" w:author="Graaf, S.C. de (Bastiaan)" w:date="2023-03-16T00:05:00Z">
        <w:r w:rsidR="00DC1750" w:rsidRPr="00DC1750">
          <w:rPr>
            <w:rFonts w:eastAsia="Calibri"/>
            <w:iCs/>
          </w:rPr>
          <w:t>\emph{de novo}</w:t>
        </w:r>
      </w:ins>
      <w:r w:rsidRPr="00FE7E79">
        <w:rPr>
          <w:rFonts w:eastAsia="Calibri"/>
        </w:rPr>
        <w:t xml:space="preserve"> sequencing capabilities of the previously established meta-SPS algorithm to deal with simultaneous presence of multiple clones, and Guthals et al.</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{"citationItems":[{"id":"ITEM-1","itemData":{"DOI":"10.1021/acs.jproteome.6b00608","ISSN":"1535-3893","PMID":"27779884","abstract":"One direct route for the discovery of therapeutic human monoclonal antibodies (mAbs) involves the isolation of peripheral B cells from survivors/sero-positive individuals after exposure to an infectious reagent or disease etiology, followed by single-cell sequencing or hybridoma generation. Peripheral B cells, however, are not always easy to obtain and represent only a small percentage of the total B-cell population across all bodily tissues. Although it has been demonstrated that tandem mass spectrometry (MS/MS) techniques can interrogate the full polyclonal antibody (pAb) response to an antigen in vivo, all current approaches identify MS/MS spectra against databases derived from genetic sequencing of B cells from the same patient. In this proof-of-concept study, we demonstrate the feasibility of a novel MS/MS antibody discovery approach in which only serum antibodies are required without the need for sequencing of genetic material. Peripheral pAbs from a cytomegalovirus-exposed individual were purified by glycoprotein B antigen affinity and de novo sequenced from MS/MS data. Purely MS-derived mAbs were then manufactured in mammalian cells to validate potency via antigen-binding ELISA. Interestingly, we found that these mAbs accounted for 1 to 2% of total donor IgG but were not detected in parallel sequencing of memory B cells from the same patient.","author":[{"dropping-particle":"","family":"Guthals","given":"Adrian","non-dropping-particle":"","parse-names":false,"suffix":""},{"dropping-particle":"","family":"Gan","given":"Yutian","non-dropping-particle":"","parse-names":false,"suffix":""},{"dropping-particle":"","family":"Murray","given":"Laura","non-dropping-particle":"","parse-names":false,"suffix":""},{"dropping-particle":"","family":"Chen","given":"Yongmei","non-dropping-particle":"","parse-names":false,"suffix":""},{"dropping-particle":"","family":"Stinson","given":"Jeremy","non-dropping-particle":"","parse-names":false,"suffix":""},{"dropping-particle":"","family":"Nakamura","given":"Gerald","non-dropping-particle":"","parse-names":false,"suffix":""},{"dropping-particle":"","family":"Lill","given":"Jennie R.","non-dropping-particle":"","parse-names":false,"suffix":""},{"dropping-particle":"","family":"Sandoval","given":"Wendy","non-dropping-particle":"","parse-names":false,"suffix":""},{"dropping-particle":"","family":"Bandeira","given":"Nuno","non-dropping-particle":"","parse-names":false,"suffix":""}],"container-title":"Journal of Proteome Research","id":"ITEM-1","issue":"1","issued":{"date-parts":[["2017","1","6"]]},"page":"45-54","publisher":"American Chemical Society","title":"De Novo MS/MS Sequencing of Native Human Antibodies","type":"article-journal","volume":"16"},"uris":["http://www.mendeley.com/documents/?uuid=4329324b-1ce8-4456-bcf5-88885533d9cc"]}],"mendeley":{"formattedCitation":"\\cite{Guthals2017De Novo MS/MS Sequencing of Native Human Antibodies}","plainTextFormattedCitation":"\\cite{Guthals2017De Novo MS/MS Sequencing of Native Human Antibodies}","previouslyFormattedCitation":"&lt;sup&gt;30&lt;/sup&gt;"},"properties":{"noteIndex":0},"schema":"https://github.com/citation-style-language/schema/raw/master/csl-citation.json"}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\cite{Guthals2017De Novo MS/MS Sequencing of Native Human Antibodies}</w:t>
      </w:r>
      <w:r w:rsidRPr="00FE7E79">
        <w:rPr>
          <w:rStyle w:val="FootnoteReference"/>
          <w:rFonts w:ascii="Calibri" w:eastAsia="Calibri" w:hAnsi="Calibri" w:cs="Calibri"/>
        </w:rPr>
        <w:fldChar w:fldCharType="end"/>
      </w:r>
      <w:r w:rsidRPr="00FE7E79">
        <w:rPr>
          <w:rFonts w:eastAsia="Calibri"/>
        </w:rPr>
        <w:t xml:space="preserve"> </w:t>
      </w:r>
      <w:commentRangeStart w:id="273"/>
      <w:r w:rsidRPr="00FE7E79">
        <w:rPr>
          <w:rFonts w:eastAsia="Calibri"/>
        </w:rPr>
        <w:t>demonstrated a clear proof of concept.</w:t>
      </w:r>
      <w:commentRangeEnd w:id="273"/>
      <w:r w:rsidR="00E864CE">
        <w:rPr>
          <w:rStyle w:val="CommentReference"/>
          <w:rFonts w:asciiTheme="minorHAnsi" w:eastAsiaTheme="minorHAnsi" w:hAnsiTheme="minorHAnsi" w:cstheme="minorBidi"/>
          <w:lang w:val="en-US" w:eastAsia="en-US"/>
        </w:rPr>
        <w:commentReference w:id="273"/>
      </w:r>
    </w:p>
    <w:p w14:paraId="4C799712" w14:textId="57321B21" w:rsidR="008D07BF" w:rsidRPr="00FE7E79" w:rsidRDefault="00155E3E" w:rsidP="001378C6">
      <w:pPr>
        <w:pStyle w:val="Heading3"/>
        <w:rPr>
          <w:rFonts w:eastAsia="Calibri Light"/>
        </w:rPr>
      </w:pPr>
      <w:r>
        <w:rPr>
          <w:rFonts w:eastAsia="Calibri Light"/>
        </w:rPr>
        <w:t>!!!</w:t>
      </w:r>
      <w:r w:rsidR="008D07BF" w:rsidRPr="00FE7E79">
        <w:rPr>
          <w:rFonts w:eastAsia="Calibri Light"/>
        </w:rPr>
        <w:t>Antibody profiling and sequencing in polyclonal mixtures</w:t>
      </w:r>
    </w:p>
    <w:p w14:paraId="6FA56F05" w14:textId="733748D0" w:rsidR="008D07BF" w:rsidRPr="00FE7E79" w:rsidRDefault="008D07BF" w:rsidP="00A87F0A">
      <w:pPr>
        <w:pStyle w:val="Paragraph"/>
        <w:rPr>
          <w:rFonts w:eastAsia="Calibri"/>
        </w:rPr>
      </w:pPr>
      <w:r w:rsidRPr="00FE7E79">
        <w:rPr>
          <w:rFonts w:eastAsia="Calibri"/>
        </w:rPr>
        <w:t xml:space="preserve">While it is still not possible to </w:t>
      </w:r>
      <w:del w:id="274" w:author="Graaf, S.C. de (Bastiaan)" w:date="2023-03-16T00:05:00Z">
        <w:r w:rsidR="00105923" w:rsidDel="00DC1750">
          <w:rPr>
            <w:rFonts w:eastAsia="Calibri"/>
            <w:i/>
            <w:iCs/>
          </w:rPr>
          <w:delText>\emph{</w:delText>
        </w:r>
        <w:r w:rsidR="003A28B2" w:rsidDel="00DC1750">
          <w:rPr>
            <w:rFonts w:eastAsia="Calibri"/>
            <w:i/>
            <w:iCs/>
          </w:rPr>
          <w:delText>de novo}</w:delText>
        </w:r>
      </w:del>
      <w:ins w:id="275" w:author="Graaf, S.C. de (Bastiaan)" w:date="2023-03-16T00:05:00Z">
        <w:r w:rsidR="00DC1750" w:rsidRPr="00DC1750">
          <w:rPr>
            <w:rFonts w:eastAsia="Calibri"/>
            <w:iCs/>
          </w:rPr>
          <w:t>\</w:t>
        </w:r>
        <w:proofErr w:type="gramStart"/>
        <w:r w:rsidR="00DC1750" w:rsidRPr="00DC1750">
          <w:rPr>
            <w:rFonts w:eastAsia="Calibri"/>
            <w:iCs/>
          </w:rPr>
          <w:t>emph{</w:t>
        </w:r>
        <w:proofErr w:type="gramEnd"/>
        <w:r w:rsidR="00DC1750" w:rsidRPr="00DC1750">
          <w:rPr>
            <w:rFonts w:eastAsia="Calibri"/>
            <w:iCs/>
          </w:rPr>
          <w:t>de novo}</w:t>
        </w:r>
      </w:ins>
      <w:r w:rsidRPr="00FE7E79">
        <w:rPr>
          <w:rFonts w:eastAsia="Calibri"/>
        </w:rPr>
        <w:t xml:space="preserve"> sequence entire serum antibody repertoires, recent advances in LC-MS of intact proteins enabled detecting and resolving single clones from complex antibody mixtures.</w:t>
      </w:r>
    </w:p>
    <w:p w14:paraId="38A0F8B8" w14:textId="04A30C03" w:rsidR="008D07BF" w:rsidRPr="00FE7E79" w:rsidRDefault="008D07BF" w:rsidP="00BB6A29">
      <w:pPr>
        <w:pStyle w:val="Paragraph"/>
        <w:rPr>
          <w:rFonts w:eastAsia="Calibri"/>
        </w:rPr>
      </w:pPr>
      <w:r w:rsidRPr="00FE7E79">
        <w:rPr>
          <w:rFonts w:eastAsia="Calibri"/>
        </w:rPr>
        <w:t xml:space="preserve">For instance, developments have been made that specifically profile intact light chains from serum, even providing partial sequence information by using </w:t>
      </w:r>
      <w:r w:rsidR="001D4995" w:rsidRPr="00FE7E79">
        <w:rPr>
          <w:rFonts w:eastAsia="Calibri"/>
        </w:rPr>
        <w:t xml:space="preserve">MD </w:t>
      </w:r>
      <w:r w:rsidR="00720302">
        <w:rPr>
          <w:rFonts w:eastAsia="Calibri"/>
        </w:rPr>
        <w:t>MS</w:t>
      </w:r>
      <w:r w:rsidRPr="00FE7E79">
        <w:rPr>
          <w:rFonts w:eastAsia="Calibri"/>
        </w:rPr>
        <w:t>. Impressively these studies successfully demonstrate the analysis in serum without requiring antigen-specific capture, although they used either a spiked-in mAb as a model or worked with disease models that cause monoclonal Ig overexpression in serum (mono-gammopathy) such as multiple myeloma. Nonetheless, these studies demonstrated</w:t>
      </w:r>
      <w:r w:rsidRPr="00FE7E79" w:rsidDel="00C72E77">
        <w:rPr>
          <w:rFonts w:eastAsia="Calibri"/>
        </w:rPr>
        <w:t xml:space="preserve"> </w:t>
      </w:r>
      <w:r w:rsidRPr="00FE7E79">
        <w:rPr>
          <w:rFonts w:eastAsia="Calibri"/>
        </w:rPr>
        <w:t>that detection and characterization of individual endogenous light chains is possible.</w:t>
      </w:r>
      <w:r w:rsidRPr="00FE7E79">
        <w:rPr>
          <w:rStyle w:val="FootnoteReference"/>
          <w:rFonts w:ascii="Calibri" w:eastAsia="Calibri" w:hAnsi="Calibri" w:cs="Calibri"/>
        </w:rPr>
        <w:fldChar w:fldCharType="begin" w:fldLock="1"/>
      </w:r>
      <w:r w:rsidR="000A2B0E">
        <w:rPr>
          <w:rFonts w:eastAsia="Calibri"/>
        </w:rPr>
        <w:instrText xml:space="preserve">ADDIN CSL_CITATION {"citationItems":[{"id":"ITEM-1","itemData":{"DOI":"10.1007/s13361-017-1602-6","ISSN":"1044-0305","PMID":"28247297","abstract":"With the rapid growth of therapeutic monoclonal antibodies (mAbs), stringent quality control is needed to ensure clinical safety and efficacy. Monoclonal antibody primary sequence and post-translational modifications (PTM) are conventionally analyzed with labor-intensive, bottom-up tandem mass spectrometry (MS/MS), which is limited by incomplete peptide sequence coverage and introduction of artifacts during the lengthy analysis procedure. Here, we describe top-down and middle-down approaches with the advantages of fast sample preparation with minimal artifacts, ultrahigh mass accuracy, and extensive residue cleavages by use of 21 tesla FT-ICR MS/MS. The ultrahigh mass accuracy yields an RMS error of 0.2-0.4 ppm for antibody light chain, heavy chain, heavy chain Fc/2, and Fd subunits. The corresponding sequence coverages are 81%, 38%, 72%, and 65% with MS/MS RMS error ~4 ppm. Extension to a monoclonal antibody in human serum as a monoclonal gammopathy model yielded 53% sequence coverage from two nano-LC MS/MS runs. A blind analysis of five therapeutic monoclonal antibodies at clinically relevant concentrations in human serum resulted in correct identification of all five antibodies. Nano-LC 21 T FT-ICR MS/MS provides nonpareil mass resolution, mass accuracy, and sequence coverage for mAbs, and sets a benchmark for MS/MS analysis of multiple mAbs in serum. This is the first time that extensive cleavages for both variable and constant regions have been achieved for mAbs in a human serum background. Graphical Abstract </w:instrText>
      </w:r>
      <w:r w:rsidR="000A2B0E">
        <w:rPr>
          <w:rFonts w:ascii="Malgun Gothic" w:eastAsia="Malgun Gothic" w:hAnsi="Malgun Gothic" w:cs="Malgun Gothic" w:hint="eastAsia"/>
        </w:rPr>
        <w:instrText>ᅟ</w:instrText>
      </w:r>
      <w:r w:rsidR="000A2B0E">
        <w:rPr>
          <w:rFonts w:eastAsia="Calibri"/>
        </w:rPr>
        <w:instrText xml:space="preserve">.","author":[{"dropping-particle":"","family":"He","given":"Lidong","non-dropping-particle":"","parse-names":false,"suffix":""},{"dropping-particle":"","family":"Anderson","given":"Lissa C.","non-dropping-particle":"","parse-names":false,"suffix":""},{"dropping-particle":"","family":"Barnidge","given":"David R.","non-dropping-particle":"","parse-names":false,"suffix":""},{"dropping-particle":"","family":"Murray","given":"David L.","non-dropping-particle":"","parse-names":false,"suffix":""},{"dropping-particle":"","family":"Hendrickson","given":"Christopher L.","non-dropping-particle":"","parse-names":false,"suffix":""},{"dropping-particle":"","family":"Marshall","given":"Alan G.","non-dropping-particle":"","parse-names":false,"suffix":""}],"container-title":"Journal of the American Society for Mass Spectrometry","id":"ITEM-1","issue":"5","issued":{"date-parts":[["2017","5","1"]]},"page":"827-838","title":"Analysis of Monoclonal Antibodies in Human Serum as a Model for Clinical Monoclonal Gammopathy by Use of 21 Tesla FT-ICR Top-Down and Middle-Down MS/MS","type":"article-journal","volume":"28"},"uris":["http://www.mendeley.com/documents/?uuid=db063666-a3e0-42d9-887b-b0b8dc67fd87"]},{"id":"ITEM-2","itemData":{"DOI":"10.1021/acs.analchem.8b03294","ISSN":"0003-2700","PMID":"30801187","abstract":"The current five-year survival rate for systemic AL amyloidosis or multiple myeloma is </w:instrText>
      </w:r>
      <w:r w:rsidR="000A2B0E">
        <w:rPr>
          <w:rFonts w:ascii="Cambria Math" w:eastAsia="Calibri" w:hAnsi="Cambria Math" w:cs="Cambria Math"/>
        </w:rPr>
        <w:instrText>∼</w:instrText>
      </w:r>
      <w:r w:rsidR="000A2B0E">
        <w:rPr>
          <w:rFonts w:eastAsia="Calibri"/>
        </w:rPr>
        <w:instrText>51%, indicating the urgent need for better diagnosis methods and treatment plans. Here, we describe highly specific and sensitive top-down and middle-down MS/MS methods owning the advantages of fast sample preparation, ultrahigh mass accuracy, and extensive residue cleavages with 21 telsa FT-ICR MS/MS. Unlike genomic testing, which requires bone marrow aspiration and may fail to identify all monoclonal immunoglobulins produced by the body, the present method requires only a blood draw. In addition, circulating monoclonal immunoglobulins spanning the entire population are analyzed and reflect the selection of germline sequence by B cells. The monoclonal immunoglobulin light chain FR2-CDR2-FR3 was sequenced by database-aided de novo MS/MS and 100% matched the gene sequencing result, except for two amino acids with isomeric counterparts, enabling accurate germline sequence classification. The monoclonal immunoglobulin heavy chains were also classified into specific germline sequences based on the present method. This work represents the first application of top/middle-down MS/MS sequencing of endogenous human monoclonal immunoglobulins with polyclonal immunoglobulins background.","author":[{"dropping-particle":"","family":"He","given":"Lidong","non-dropping-particle":"","parse-names":false,"suffix":""},{"dropping-particle":"","family":"Anderson","given":"Lissa C.","non-dropping-particle":"","parse-names":false,"suffix":""},{"dropping-particle":"","family":"Barnidge","given":"David R.","non-dropping-particle":"","parse-names":false,"suffix":""},{"dropping-particle":"","family":"Murray","given":"David L.","non-dropping-particle":"","parse-names":false,"suffix":""},{"dropping-particle":"","family":"Dasari","given":"Surendra","non-dropping-particle":"","parse-names":false,"suffix":""},{"dropping-particle":"","family":"Dispenzieri","given":"Angela","non-dropping-particle":"","parse-names":false,"suffix":""},{"dropping-particle":"","family":"Hendrickson","given":"Christopher L.","non-dropping-particle":"","parse-names":false,"suffix":""},{"dropping-particle":"","family":"Marshall","given":"Alan G.","non-dropping-particle":"","parse-names":false,"suffix":""}],"container-title":"Analytical Chemistry","id":"ITEM-2","issue":"5","issued":{"date-parts":[["2019","3","5"]]},"page":"3263-3269","title":"Classification of Plasma Cell Disorders by 21 Tesla Fourier Transform Ion Cyclotron Resonance Top-Down and Middle-Down MS/MS Analysis of Monoclonal Immunoglobulin Light Chains in Human Serum","type":"article-journal","volume":"91"},"uris":["http://www.mendeley.com/documents/?uuid=0586fd20-99a1-4ae7-a94f-ec5f17cad75b"]},{"id":"ITEM-3","itemData":{"DOI":"10.1016/j.ymeth.2015.04.020","ISSN":"10462023","PMID":"25916620","abstract":"Established guidelines from the International Myeloma Working Group recommend diagnostic screening for patients suspected of plasma cell proliferative disease using protein electrophoresis (PEL), free light chain measurements and immunofixation electrophoresis (IFE) of serum and urine in certain cases. Plasma cell proliferative disorders are generally classified as monoclonal gammopathies given most are associated with the excess secretion of a monoclonal immunoglobulin or M-protein. In clinical practice, the M-protein is detected in a patients' serum by the appearance of a distinct protein band migrating within regions typically occupied by immunoglobulins. Given each M-protein is comprised by a sequence of amino acids pre-defined by somatic recombination unique to each clonal plasma cell, the molecular mass of the M-protein can act as a surrogate marker. We established a mass spectrometry based method to assign molecular mass to the immunoglobulin light chain of the M-protein and used this to detect the presence of M-proteins. Our method first enriches serum for immunoglobulins, followed by reduction to separate light chains from heavy chains, followed by microflow LC-ESI-Q-TOF MS. The multiply charged light chain ions are converted to their molecular mass and reconstructed peak area calculations are used for quantification. Using this method, we term \"monoclonal immunoglobulin Rapid Accurate Molecular Mass\" or miRAMM, the presence of M-proteins can be reliably detected with superior sensitivity compared to current gel-based PEL and IFE techniques.","author":[{"dropping-particle":"","family":"Mills","given":"John R.","non-dropping-particle":"","parse-names":false,"suffix":""},{"dropping-particle":"","family":"Barnidge","given":"David R.","non-dropping-particle":"","parse-names":false,"suffix":""},{"dropping-particle":"","family":"Murray","given":"David L.","non-dropping-particle":"","parse-names":false,"suffix":""}],"container-title":"Methods","id":"ITEM-3","issued":{"date-parts":[["2015","6"]]},"page":"56-65","publisher":"Elsevier Inc.","title":"Detecting monoclonal immunoglobulins in human serum using mass spectrometry","type":"article-journal","volume":"81"},"uris":["http://www.mendeley.com/documents/?uuid=d0349f1f-2a7c-4b5b-96ba-514f1d87c2ca"]},{"id":"ITEM-4","itemData":{"DOI":"10.1038/s41408-019-0180-1","ISSN":"2044-5385","PMID":"30718462","author":[{"dropping-particle":"","family":"Sharpley","given":"Faye A.","non-dropping-particle":"","parse-names":false,"suffix":""},{"dropping-particle":"","family":"Manwani","given":"Richa","non-dropping-particle":"","parse-names":false,"suffix":""},{"dropping-particle":"","family":"Mahmood","given":"Shameem","non-dropping-particle":"","parse-names":false,"suffix":""},{"dropping-particle":"","family":"Sachchithanantham","given":"Sajitha","non-dropping-particle":"","parse-names":false,"suffix":""},{"dropping-particle":"","family":"Lachmann","given":"Helen J.","non-dropping-particle":"","parse-names":false,"suffix":""},{"dropping-particle":"","family":"Gillmore","given":"Julian D.","non-dropping-particle":"","parse-names":false,"suffix":""},{"dropping-particle":"","family":"Whelan","given":"Carol J.","non-dropping-particle":"","parse-names":false,"suffix":""},{"dropping-particle":"","family":"Fontana","given":"Marianna","non-dropping-particle":"","parse-names":false,"suffix":""},{"dropping-particle":"","family":"Hawkins","given":"Philip N.","non-dropping-particle":"","parse-names":false,"suffix":""},{"dropping-particle":"","family":"Wechalekar","given":"Ashutosh D.","non-dropping-particle":"","parse-names":false,"suffix":""}],"container-title":"Blood Cancer Journal","id":"ITEM-4","issue":"2","issued":{"date-parts":[["2019","2","4"]]},"page":"16","publisher":"Springer US","title":"A novel mass spectrometry method to identify the serum monoclonal light chain component in systemic light chain amyloidosis","type":"article-journal","volume":"9"},"uris":["http://www.mendeley.com/documents/?uuid=b8493d58-b804-492c-a76d-f70471a95bed"]},{"id":"ITEM-5","itemData":{"DOI":"10.1021/acs.analchem.1c01955","ISSN":"15206882","PMID":"34292722","abstract":"In multiple myeloma diseases, monoclonal immunoglobulin light chains (LCs) are abundantly produced, with, as a consequence in some cases, the formation of deposits affecting various organs, such as the kidney, while in other cases remaining soluble up to concentrations of several g·L-1 in plasma. The exact factors crucial for the solubility of LCs are poorly understood, but it can be hypothesized that their amino acid sequence plays an important role. Determining the precise sequences of patient-derived LCs is therefore highly desirable. We establish here a novel de novo sequencing workflow for patient-derived LCs, based on the combination of bottom-up and top-down proteomics without database search. PEAKS is used for the de novo sequencing of peptides that are further assembled into full length LC sequences using ALPS. Top-down proteomics provides the molecular masses of proteoforms and allows the exact determination of the amino acid sequence including all posttranslational modifications. This pipeline is then used for the complete de novo sequencing of LCs extracted from the urine of 10 patients with multiple myeloma. We show that for the bottom-up part, digestions with trypsin and Nepenthes digestive fluid are sufficient to produce overlapping peptides able to generate the best sequence candidates. Top-down proteomics is absolutely required to achieve 100% final sequence coverage and characterize clinical samples containing several LCs. Our work highlights an unexpected range of modifications.","author":[{"dropping-particle":"","family":"Dupré","given":"Mathieu","non-dropping-particle":"","parse-names":false,"suffix":""},{"dropping-particle":"","family":"Duchateau","given":"Magalie","non-dropping-particle":"","parse-names":false,"suffix":""},{"dropping-particle":"","family":"Sternke-Hoffmann","given":"Rebecca","non-dropping-particle":"","parse-names":false,"suffix":""},{"dropping-particle":"","family":"Boquoi","given":"Amelie","non-dropping-particle":"","parse-names":false,"suffix":""},{"dropping-particle":"","family":"Malosse","given":"Christian","non-dropping-particle":"","parse-names":false,"suffix":""},{"dropping-particle":"","family":"Fenk","given":"Roland","non-dropping-particle":"","parse-names":false,"suffix":""},{"dropping-particle":"","family":"Haas","given":"Rainer","non-dropping-particle":"","parse-names":false,"suffix":""},{"dropping-particle":"","family":"Buell","given":"Alexander K.","non-dropping-particle":"","parse-names":false,"suffix":""},{"dropping-particle":"","family":"Rey","given":"Martial","non-dropping-particle":"","parse-names":false,"suffix":""},{"dropping-particle":"","family":"Chamot-Rooke","given":"Julia","non-dropping-particle":"","parse-names":false,"suffix":""}],"container-title":"Analytical Chemistry","id":"ITEM-5","issue":"30","issued":{"date-parts":[["2021","8","3"]]},"page":"10627-10634","publisher":"American Chemical Society","title":"De Novo Sequencing of Antibody Light Chain Proteoforms from Patients with Multiple Myeloma","type":"article-journal","volume":"93"},"uris":["http://www.mendeley.com/documents/?uuid=5522974c-9028-32f4-b04c-ac5362c0f360"]}],"mendeley":{"formattedCitation":"\\cite{He2017Analysis of Monoclonal Antibodies in Human Serum as a Model for Clinical Monoclonal Gammopathy by Use of 21 Tesla FT-ICR Top-Down and Middle-Down MS/MS|||He2019Classification of Plasma Cell Disorders by 21 Tesla Fourier Transform Ion Cyclotron Resonance Top-Down and Middle-Down MS/MS Analysis of Monoclonal Immunoglobulin Light Chains in Human Serum|||Mills2015Detecting monoclonal immunoglobulins in human serum using mass spectrometry|||Sharpley2019A novel mass spectrometry method to identify the serum monoclonal light chain component in systemic light chain amyloidosis|||Dupré2021De Novo Sequencing of Antibody Light Chain Proteoforms from Patients with Multiple Myeloma}","plainTextFormattedCitation":"\\cite{He2017Analysis of Monoclonal Antibodies in Human Serum as a Model for Clinical Monoclonal Gammopathy by Use of 21 Tesla FT-ICR Top-Down and Middle-Down MS/MS|||He2019Classification of Plasma Cell Disorders by 21 Tesla Fourier Transform Ion Cyclotron Resonance Top-Down and Middle-Down MS/MS Analysis of Monoclonal Immunoglobulin Light Chains in Human Serum|||Mills2015Detecting monoclonal immunoglobulins in human serum using mass spectrometry|||Sharpley2019A novel mass spectrometry method to identify the serum monoclonal light chain component in systemic light chain amyloidosis|||Dupré2021De Novo Sequencing of Antibody Light Chain Proteoforms from Patients with Multiple Myeloma}","previouslyFormattedCitation":"&lt;sup&gt;98–102&lt;/sup&gt;"},"properties":{"noteIndex":0},"schema":"https://github.com/citation-style-language/schema/raw/master/csl-citation.json"}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 xml:space="preserve">\cite{He2017Analysis of Monoclonal Antibodies in Human Serum as a Model for Clinical Monoclonal Gammopathy by Use of 21 Tesla FT-ICR Top-Down </w:t>
      </w:r>
      <w:r w:rsidR="000A2B0E" w:rsidRPr="000A2B0E">
        <w:rPr>
          <w:rFonts w:eastAsia="Calibri"/>
          <w:noProof/>
        </w:rPr>
        <w:lastRenderedPageBreak/>
        <w:t>and Middle-Down MS/MS|||He2019Classification of Plasma Cell Disorders by 21 Tesla Fourier Transform Ion Cyclotron Resonance Top-Down and Middle-Down MS/MS Analysis of Monoclonal Immunoglobulin Light Chains in Human Serum|||Mills2015Detecting monoclonal immunoglobulins in human serum using mass spectrometry|||Sharpley2019A novel mass spectrometry method to identify the serum monoclonal light chain component in systemic light chain amyloidosis|||Dupré2021De Novo Sequencing of Antibody Light Chain Proteoforms from Patients with Multiple Myeloma}</w:t>
      </w:r>
      <w:r w:rsidRPr="00FE7E79">
        <w:rPr>
          <w:rStyle w:val="FootnoteReference"/>
          <w:rFonts w:ascii="Calibri" w:eastAsia="Calibri" w:hAnsi="Calibri" w:cs="Calibri"/>
        </w:rPr>
        <w:fldChar w:fldCharType="end"/>
      </w:r>
      <w:r w:rsidRPr="00FE7E79">
        <w:rPr>
          <w:rFonts w:eastAsia="Calibri"/>
        </w:rPr>
        <w:t xml:space="preserve"> Taking this one step further, Wang et al.</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{"citationItems":[{"id":"ITEM-1","itemData":{"DOI":"10.1038/s41598-018-38380-y","ISBN":"4159801838","ISSN":"2045-2322","PMID":"30787393","abstract":"Detecting autoimmune diseases at an early stage is crucial for effective treatment and disease management to slow disease progression and prevent irreversible organ damage. In many autoimmune diseases, disease-specific autoantibodies are produced by B cells in response to soluble autoantigens due to defects in B cell tolerance mechanisms. Autoantibodies accrue early in disease development, and several are so disease-specific they serve as classification criteria. In this study, we established a high-throughput, sensitive, intact serum autoantibody analysis platform based on the optimization of a one dimensional ultra-high-pressure liquid chromatography top-down mass spectrometry platform (1D UPLC-TDMS). This approach has been successfully applied to a 12 standard monoclonal antibody antigen-binding fragment (Fab) mixture, demonstrating the feasibility to separate and sequence intact antibodies with high sequence coverage and high sensitivity. We then applied the optimized platform to characterize total serum antibody Fabs in a systemic lupus erythematosus (SLE) patient sample and compared it to healthy control samples. From this analysis, we show that the SLE sample has many dominant antibody Fab-related mass features unlike the healthy controls. To our knowledge, this is the first top-down demonstration of serum autoantibody pool analysis. Our proposed approach holds great promise for discovering novel serum autoantibody biomarkers that are of interest for diagnosis, prognosis, and tolerance induction, as well as improving our understanding of pathogenic autoimmune processes.","author":[{"dropping-particle":"","family":"Wang","given":"Zhe","non-dropping-particle":"","parse-names":false,"suffix":""},{"dropping-particle":"","family":"Liu","given":"Xiaowen","non-dropping-particle":"","parse-names":false,"suffix":""},{"dropping-particle":"","family":"Muther","given":"Jennifer","non-dropping-particle":"","parse-names":false,"suffix":""},{"dropping-particle":"","family":"James","given":"Judith A.","non-dropping-particle":"","parse-names":false,"suffix":""},{"dropping-particle":"","family":"Smith","given":"Kenneth","non-dropping-particle":"","parse-names":false,"suffix":""},{"dropping-particle":"","family":"Wu","given":"Si","non-dropping-particle":"","parse-names":false,"suffix":""}],"container-title":"Scientific reports","id":"ITEM-1","issue":"1","issued":{"date-parts":[["2019","12","20"]]},"page":"2345","title":"Top-down Mass Spectrometry Analysis of Human Serum Autoantibody Antigen-Binding Fragments.","type":"article-journal","volume":"9"},"uris":["http://www.mendeley.com/documents/?uuid=02dc393b-c18d-48cc-93b4-7a2a282b2dc7"]}],"mendeley":{"formattedCitation":"\\cite{Wang2019Top-down Mass Spectrometry Analysis of Human Serum Autoantibody Antigen-Binding Fragments.}","plainTextFormattedCitation":"\\cite{Wang2019Top-down Mass Spectrometry Analysis of Human Serum Autoantibody Antigen-Binding Fragments.}","previouslyFormattedCitation":"&lt;sup&gt;103&lt;/sup&gt;"},"properties":{"noteIndex":0},"schema":"https://github.com/citation-style-language/schema/raw/master/csl-citation.json"}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\cite{Wang2019Top-down Mass Spectrometry Analysis of Human Serum Autoantibody Antigen-Binding Fragments.}</w:t>
      </w:r>
      <w:r w:rsidRPr="00FE7E79">
        <w:rPr>
          <w:rStyle w:val="FootnoteReference"/>
          <w:rFonts w:ascii="Calibri" w:eastAsia="Calibri" w:hAnsi="Calibri" w:cs="Calibri"/>
        </w:rPr>
        <w:fldChar w:fldCharType="end"/>
      </w:r>
      <w:r w:rsidRPr="00FE7E79">
        <w:rPr>
          <w:rFonts w:eastAsia="Calibri"/>
        </w:rPr>
        <w:t xml:space="preserve"> developed a method to detect individual Fab fragments in serum. They were able to identify tens of heavy and light chains of serum autoantibodies. Although attempts were made to </w:t>
      </w:r>
      <w:del w:id="276" w:author="Graaf, S.C. de (Bastiaan)" w:date="2023-03-16T00:05:00Z">
        <w:r w:rsidR="00105923" w:rsidDel="00DC1750">
          <w:rPr>
            <w:rFonts w:eastAsia="Calibri"/>
            <w:i/>
            <w:iCs/>
          </w:rPr>
          <w:delText>\emph{</w:delText>
        </w:r>
        <w:r w:rsidR="003A28B2" w:rsidDel="00DC1750">
          <w:rPr>
            <w:rFonts w:eastAsia="Calibri"/>
            <w:i/>
            <w:iCs/>
          </w:rPr>
          <w:delText>de novo}</w:delText>
        </w:r>
      </w:del>
      <w:ins w:id="277" w:author="Graaf, S.C. de (Bastiaan)" w:date="2023-03-16T00:05:00Z">
        <w:r w:rsidR="00DC1750" w:rsidRPr="00DC1750">
          <w:rPr>
            <w:rFonts w:eastAsia="Calibri"/>
            <w:iCs/>
          </w:rPr>
          <w:t>\</w:t>
        </w:r>
        <w:proofErr w:type="gramStart"/>
        <w:r w:rsidR="00DC1750" w:rsidRPr="00DC1750">
          <w:rPr>
            <w:rFonts w:eastAsia="Calibri"/>
            <w:iCs/>
          </w:rPr>
          <w:t>emph{</w:t>
        </w:r>
        <w:proofErr w:type="gramEnd"/>
        <w:r w:rsidR="00DC1750" w:rsidRPr="00DC1750">
          <w:rPr>
            <w:rFonts w:eastAsia="Calibri"/>
            <w:iCs/>
          </w:rPr>
          <w:t>de novo}</w:t>
        </w:r>
      </w:ins>
      <w:r w:rsidRPr="00FE7E79">
        <w:rPr>
          <w:rFonts w:eastAsia="Calibri"/>
        </w:rPr>
        <w:t xml:space="preserve"> sequence these antibodies</w:t>
      </w:r>
      <w:r w:rsidRPr="00FE7E79" w:rsidDel="00C72E77">
        <w:rPr>
          <w:rFonts w:eastAsia="Calibri"/>
        </w:rPr>
        <w:t xml:space="preserve"> </w:t>
      </w:r>
      <w:r w:rsidRPr="00FE7E79">
        <w:rPr>
          <w:rFonts w:eastAsia="Calibri"/>
        </w:rPr>
        <w:t>at the intact protein level, the obtained results were limited to a few sequence tags. In light of the SARS-CoV-2 pandemic, Melani et al.</w:t>
      </w:r>
      <w:r w:rsidRPr="00FE7E79">
        <w:rPr>
          <w:rFonts w:eastAsia="Calibri"/>
        </w:rPr>
        <w:fldChar w:fldCharType="begin" w:fldLock="1"/>
      </w:r>
      <w:r w:rsidR="000A2B0E">
        <w:rPr>
          <w:rFonts w:eastAsia="Calibri"/>
        </w:rPr>
        <w:instrText>ADDIN CSL_CITATION {"citationItems":[{"id":"ITEM-1","itemData":{"DOI":"10.1021/acs.jproteome.1c00882","ISSN":"15353907","PMID":"34268518","abstract":"Methods of antibody detection are used to assess exposure or immunity to a pathogen. Here, we present Ig-MS, a novel serological readout that captures the immunoglobulin (Ig) repertoire at molecular resolution, including entire variable regions in Ig light and heavy chains. Ig-MS uses recent advances in protein mass spectrometry (MS) for multiparametric readout of antibodies, with new metrics like Ion Titer (IT) and Degree of Clonality (DoC) capturing the heterogeneity and relative abundance of individual clones without sequencing of B cells. We applied Ig-MS to plasma from subjects with severe and mild COVID-19 and immunized subjects after two vaccine doses, using the receptor-binding domain (RBD) of the spike protein of SARS-CoV-2 as the bait for antibody capture. Importantly, we report a new data type for human serology, that could use other antigens of interest to gauge immune responses to vaccination, pathogens, or autoimmune disorders.","author":[{"dropping-particle":"","family":"Melani","given":"Rafael D.","non-dropping-particle":"","parse-names":false,"suffix":""},{"dropping-particle":"","family":"Soye","given":"Benjamin J.","non-dropping-particle":"Des","parse-names":false,"suffix":""},{"dropping-particle":"","family":"Kafader","given":"Jared O.","non-dropping-particle":"","parse-names":false,"suffix":""},{"dropping-particle":"","family":"Forte","given":"Eleonora","non-dropping-particle":"","parse-names":false,"suffix":""},{"dropping-particle":"","family":"Hollas","given":"Michael","non-dropping-particle":"","parse-names":false,"suffix":""},{"dropping-particle":"","family":"Blagojevic","given":"Voislav","non-dropping-particle":"","parse-names":false,"suffix":""},{"dropping-particle":"","family":"Negrão","given":"Fernanda","non-dropping-particle":"","parse-names":false,"suffix":""},{"dropping-particle":"","family":"McGee","given":"John P.","non-dropping-particle":"","parse-names":false,"suffix":""},{"dropping-particle":"","family":"Drown","given":"Bryon","non-dropping-particle":"","parse-names":false,"suffix":""},{"dropping-particle":"","family":"Lloyd-Jones","given":"Cameron","non-dropping-particle":"","parse-names":false,"suffix":""},{"dropping-particle":"","family":"Seckler","given":"Henrique S.","non-dropping-particle":"","parse-names":false,"suffix":""},{"dropping-particle":"","family":"Camarillo","given":"Jeannie M.","non-dropping-particle":"","parse-names":false,"suffix":""},{"dropping-particle":"","family":"Compton","given":"Philip D.","non-dropping-particle":"","parse-names":false,"suffix":""},{"dropping-particle":"","family":"LeDuc","given":"Richard D.","non-dropping-particle":"","parse-names":false,"suffix":""},{"dropping-particle":"","family":"Early","given":"Bryan","non-dropping-particle":"","parse-names":false,"suffix":""},{"dropping-particle":"","family":"Fellers","given":"Ryan T.","non-dropping-particle":"","parse-names":false,"suffix":""},{"dropping-particle":"","family":"Cho","given":"Byoung Kyu","non-dropping-particle":"","parse-names":false,"suffix":""},{"dropping-particle":"","family":"Mattamana","given":"Basil Baby","non-dropping-particle":"","parse-names":false,"suffix":""},{"dropping-particle":"","family":"Goo","given":"Young Ah","non-dropping-particle":"","parse-names":false,"suffix":""},{"dropping-particle":"","family":"Thomas","given":"Paul M.","non-dropping-particle":"","parse-names":false,"suffix":""},{"dropping-particle":"","family":"Ash","given":"Michelle K.","non-dropping-particle":"","parse-names":false,"suffix":""},{"dropping-particle":"","family":"Bhimalli","given":"Pavan P.","non-dropping-particle":"","parse-names":false,"suffix":""},{"dropping-particle":"","family":"Al-Harthi","given":"Lena","non-dropping-particle":"","parse-names":false,"suffix":""},{"dropping-particle":"","family":"Sha","given":"Beverly E.","non-dropping-particle":"","parse-names":false,"suffix":""},{"dropping-particle":"","family":"Schneider","given":"Jeffrey R.","non-dropping-particle":"","parse-names":false,"suffix":""},{"dropping-particle":"","family":"Kelleher","given":"Neil L.","non-dropping-particle":"","parse-names":false,"suffix":""}],"container-title":"Journal of Proteome Research","id":"ITEM-1","issue":"1","issued":{"date-parts":[["2022","1","7"]]},"page":"274-288","publisher":"American Chemical Society","title":"Next-Generation Serology by Mass Spectrometry: Readout of the SARS-CoV-2 Antibody Repertoire","type":"article-journal","volume":"21"},"uris":["http://www.mendeley.com/documents/?uuid=5e13213a-eaaa-3f3a-8b3e-d237ed947f6f"]}],"mendeley":{"formattedCitation":"\\cite{Melani2022Next-Generation Serology by Mass Spectrometry: Readout of the SARS-CoV-2 Antibody Repertoire}","plainTextFormattedCitation":"\\cite{Melani2022Next-Generation Serology by Mass Spectrometry: Readout of the SARS-CoV-2 Antibody Repertoire}","previouslyFormattedCitation":"&lt;sup&gt;104&lt;/sup&gt;"},"properties":{"noteIndex":0},"schema":"https://github.com/citation-style-language/schema/raw/master/csl-citation.json"}</w:instrText>
      </w:r>
      <w:r w:rsidRPr="00FE7E79">
        <w:rPr>
          <w:rFonts w:eastAsia="Calibri"/>
        </w:rPr>
        <w:fldChar w:fldCharType="separate"/>
      </w:r>
      <w:r w:rsidR="000A2B0E" w:rsidRPr="000A2B0E">
        <w:rPr>
          <w:rFonts w:eastAsia="Calibri"/>
          <w:noProof/>
        </w:rPr>
        <w:t>\cite{Melani2022Next-Generation Serology by Mass Spectrometry: Readout of the SARS-CoV-2 Antibody Repertoire}</w:t>
      </w:r>
      <w:r w:rsidRPr="00FE7E79">
        <w:rPr>
          <w:rFonts w:eastAsia="Calibri"/>
        </w:rPr>
        <w:fldChar w:fldCharType="end"/>
      </w:r>
      <w:r w:rsidRPr="00FE7E79">
        <w:rPr>
          <w:rFonts w:eastAsia="Calibri"/>
        </w:rPr>
        <w:t xml:space="preserve"> focused their profiling efforts on the vaccine-targeted </w:t>
      </w:r>
      <w:del w:id="278" w:author="Graaf, S.C. de (Bastiaan)" w:date="2023-03-24T16:44:00Z">
        <w:r w:rsidRPr="00FE7E79" w:rsidDel="00E864CE">
          <w:rPr>
            <w:rFonts w:eastAsia="Calibri"/>
          </w:rPr>
          <w:delText>S</w:delText>
        </w:r>
      </w:del>
      <w:ins w:id="279" w:author="Graaf, S.C. de (Bastiaan)" w:date="2023-03-24T16:44:00Z">
        <w:r w:rsidR="00E864CE">
          <w:rPr>
            <w:rFonts w:eastAsia="Calibri"/>
          </w:rPr>
          <w:t>s</w:t>
        </w:r>
      </w:ins>
      <w:r w:rsidRPr="00FE7E79">
        <w:rPr>
          <w:rFonts w:eastAsia="Calibri"/>
        </w:rPr>
        <w:t xml:space="preserve">pike protein receptor-binding domain. The approach is named Ig-MS and features two novel metrics for capturing the intensity and complexity of the antibody response. In short, the method uses affinity purification to capture antigen-specific clones. A mAb-containing standard is spiked in for quantitation, and the sample is </w:t>
      </w:r>
      <w:r w:rsidR="002A78F8" w:rsidRPr="00FE7E79">
        <w:rPr>
          <w:rFonts w:eastAsia="Calibri"/>
        </w:rPr>
        <w:t>disulphide</w:t>
      </w:r>
      <w:r w:rsidRPr="00FE7E79">
        <w:rPr>
          <w:rFonts w:eastAsia="Calibri"/>
        </w:rPr>
        <w:t>-reduced. After reduction, individual ion MS</w:t>
      </w:r>
      <w:r w:rsidRPr="00FE7E79">
        <w:rPr>
          <w:rFonts w:eastAsia="Calibri"/>
        </w:rPr>
        <w:fldChar w:fldCharType="begin" w:fldLock="1"/>
      </w:r>
      <w:r w:rsidR="000A2B0E">
        <w:rPr>
          <w:rFonts w:eastAsia="Calibri"/>
        </w:rPr>
        <w:instrText>ADDIN CSL_CITATION {"citationItems":[{"id":"ITEM-1","itemData":{"DOI":"10.1038/s41592-020-0764-5","ISSN":"1548-7105","PMID":"32123391","abstract":"An Orbitrap-based ion analysis procedure determines the direct charge for numerous individual protein ions to generate true mass spectra. This individual ion mass spectrometry (I2MS) method for charge detection enables the characterization of highly complicated mixtures of proteoforms and their complexes in both denatured and native modes of operation, revealing information not obtainable by typical measurements of ensembles of ions.","author":[{"dropping-particle":"","family":"Kafader","given":"Jared O.","non-dropping-particle":"","parse-names":false,"suffix":""},{"dropping-particle":"","family":"Melani","given":"Rafael D.","non-dropping-particle":"","parse-names":false,"suffix":""},{"dropping-particle":"","family":"Durbin","given":"Kenneth R.","non-dropping-particle":"","parse-names":false,"suffix":""},{"dropping-particle":"","family":"Ikwuagwu","given":"Bon","non-dropping-particle":"","parse-names":false,"suffix":""},{"dropping-particle":"","family":"Early","given":"Bryan P.","non-dropping-particle":"","parse-names":false,"suffix":""},{"dropping-particle":"","family":"Fellers","given":"Ryan T.","non-dropping-particle":"","parse-names":false,"suffix":""},{"dropping-particle":"","family":"Beu","given":"Steven C.","non-dropping-particle":"","parse-names":false,"suffix":""},{"dropping-particle":"","family":"Zabrouskov","given":"Vlad","non-dropping-particle":"","parse-names":false,"suffix":""},{"dropping-particle":"","family":"Makarov","given":"Alexander A.","non-dropping-particle":"","parse-names":false,"suffix":""},{"dropping-particle":"","family":"Maze","given":"Joshua T.","non-dropping-particle":"","parse-names":false,"suffix":""},{"dropping-particle":"","family":"Shinholt","given":"Deven L.","non-dropping-particle":"","parse-names":false,"suffix":""},{"dropping-particle":"","family":"Yip","given":"Ping F.","non-dropping-particle":"","parse-names":false,"suffix":""},{"dropping-particle":"","family":"Tullman-Ercek","given":"Danielle","non-dropping-particle":"","parse-names":false,"suffix":""},{"dropping-particle":"","family":"Senko","given":"Michael W.","non-dropping-particle":"","parse-names":false,"suffix":""},{"dropping-particle":"","family":"Compton","given":"Philip D.","non-dropping-particle":"","parse-names":false,"suffix":""},{"dropping-particle":"","family":"Kelleher","given":"Neil L.","non-dropping-particle":"","parse-names":false,"suffix":""}],"container-title":"Nature methods","id":"ITEM-1","issue":"4","issued":{"date-parts":[["2020","4","1"]]},"page":"391-394","publisher":"Nat Methods","title":"Multiplexed mass spectrometry of individual ions improves measurement of proteoforms and their complexes.","type":"article-journal","volume":"17"},"uris":["http://www.mendeley.com/documents/?uuid=728673b6-773b-3b4c-8869-f41cdedc9b76"]}],"mendeley":{"formattedCitation":"\\cite{Kafader2020Multiplexed mass spectrometry of individual ions improves measurement of proteoforms and their complexes.}","plainTextFormattedCitation":"\\cite{Kafader2020Multiplexed mass spectrometry of individual ions improves measurement of proteoforms and their complexes.}","previouslyFormattedCitation":"&lt;sup&gt;105&lt;/sup&gt;"},"properties":{"noteIndex":0},"schema":"https://github.com/citation-style-language/schema/raw/master/csl-citation.json"}</w:instrText>
      </w:r>
      <w:r w:rsidRPr="00FE7E79">
        <w:rPr>
          <w:rFonts w:eastAsia="Calibri"/>
        </w:rPr>
        <w:fldChar w:fldCharType="separate"/>
      </w:r>
      <w:r w:rsidR="000A2B0E" w:rsidRPr="000A2B0E">
        <w:rPr>
          <w:rFonts w:eastAsia="Calibri"/>
          <w:noProof/>
        </w:rPr>
        <w:t>\cite{Kafader2020Multiplexed mass spectrometry of individual ions improves measurement of proteoforms and their complexes.}</w:t>
      </w:r>
      <w:r w:rsidRPr="00FE7E79">
        <w:rPr>
          <w:rFonts w:eastAsia="Calibri"/>
        </w:rPr>
        <w:fldChar w:fldCharType="end"/>
      </w:r>
      <w:r w:rsidRPr="00FE7E79">
        <w:rPr>
          <w:rFonts w:eastAsia="Calibri"/>
        </w:rPr>
        <w:t xml:space="preserve"> is used to measure a mass fingerprint of the sample. The ratio between the intensity of clonal peaks and the standard is used to estimate the response (“Ion </w:t>
      </w:r>
      <w:r w:rsidR="002A78F8" w:rsidRPr="00FE7E79">
        <w:rPr>
          <w:rFonts w:eastAsia="Calibri"/>
        </w:rPr>
        <w:t>Tite</w:t>
      </w:r>
      <w:r w:rsidR="001B5296">
        <w:rPr>
          <w:rFonts w:eastAsia="Calibri"/>
        </w:rPr>
        <w:t>r</w:t>
      </w:r>
      <w:r w:rsidRPr="00FE7E79">
        <w:rPr>
          <w:rFonts w:eastAsia="Calibri"/>
        </w:rPr>
        <w:t xml:space="preserve">”), and the complexity of the response (“Degree of Clonality’) is assessed by the ratio of the most intense </w:t>
      </w:r>
      <w:r w:rsidR="00CD1C02" w:rsidRPr="00FE7E79">
        <w:rPr>
          <w:rFonts w:eastAsia="Calibri"/>
        </w:rPr>
        <w:t>light chain</w:t>
      </w:r>
      <w:r w:rsidRPr="00FE7E79">
        <w:rPr>
          <w:rFonts w:eastAsia="Calibri"/>
        </w:rPr>
        <w:t xml:space="preserve"> </w:t>
      </w:r>
      <w:r w:rsidRPr="00FE7E79">
        <w:rPr>
          <w:rFonts w:eastAsia="Calibri"/>
        </w:rPr>
        <w:lastRenderedPageBreak/>
        <w:t xml:space="preserve">peak to that of the summed intensity of all </w:t>
      </w:r>
      <w:r w:rsidR="00DF7ED3" w:rsidRPr="00FE7E79">
        <w:rPr>
          <w:rFonts w:eastAsia="Calibri"/>
        </w:rPr>
        <w:t>light chain</w:t>
      </w:r>
      <w:r w:rsidRPr="00FE7E79">
        <w:rPr>
          <w:rFonts w:eastAsia="Calibri"/>
        </w:rPr>
        <w:t xml:space="preserve"> peaks. Finally, these metrics are correlated to the ELISA-based antibody titer and neutralization efficiency, to verify their accuracy.</w:t>
      </w:r>
    </w:p>
    <w:p w14:paraId="127285E2" w14:textId="31CAFBF9" w:rsidR="008D07BF" w:rsidRPr="00FE7E79" w:rsidRDefault="008D07BF" w:rsidP="00A87F0A">
      <w:pPr>
        <w:pStyle w:val="Paragraph"/>
        <w:rPr>
          <w:rFonts w:eastAsia="Calibri"/>
        </w:rPr>
      </w:pPr>
      <w:commentRangeStart w:id="280"/>
      <w:r w:rsidRPr="00FE7E79">
        <w:rPr>
          <w:rFonts w:eastAsia="Calibri"/>
        </w:rPr>
        <w:t>In a recent study, Bondt et al.</w:t>
      </w:r>
      <w:r w:rsidRPr="00FE7E79">
        <w:rPr>
          <w:rStyle w:val="FootnoteReference"/>
          <w:rFonts w:ascii="Calibri" w:eastAsiaTheme="majorEastAsia" w:hAnsi="Calibri" w:cs="Calibri"/>
        </w:rPr>
        <w:fldChar w:fldCharType="begin" w:fldLock="1"/>
      </w:r>
      <w:r w:rsidR="000A2B0E">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dynamic","type":"article-journal","volume":"12"},"uris":["http://www.mendeley.com/documents/?uuid=a566a58b-ff23-3b29-bfd5-5dce88cd9a98"]}],"mendeley":{"formattedCitation":"\\cite{Bondt2021Human plasma IgG1 repertoires are simple, unique, and dynamic}","plainTextFormattedCitation":"\\cite{Bondt2021Human plasma IgG1 repertoires are simple, unique, and dynamic}","previouslyFormattedCitation":"&lt;sup&gt;29&lt;/sup&gt;"},"properties":{"noteIndex":0},"schema":"https://github.com/citation-style-language/schema/raw/master/csl-citation.json"}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0A2B0E" w:rsidRPr="000A2B0E">
        <w:rPr>
          <w:noProof/>
        </w:rPr>
        <w:t>\cite{Bondt2021Human plasma IgG1 repertoires are simple, unique, and dynamic}</w:t>
      </w:r>
      <w:r w:rsidRPr="00FE7E79">
        <w:rPr>
          <w:rStyle w:val="FootnoteReference"/>
          <w:rFonts w:ascii="Calibri" w:eastAsiaTheme="majorEastAsia" w:hAnsi="Calibri" w:cs="Calibri"/>
        </w:rPr>
        <w:fldChar w:fldCharType="end"/>
      </w:r>
      <w:r w:rsidRPr="00FE7E79">
        <w:rPr>
          <w:rFonts w:eastAsia="Calibri"/>
        </w:rPr>
        <w:t xml:space="preserve"> used an approach to generate Fab fragments exclusively from the entire IgG1 repertoire. They were able to longitudinally profile IgG1 Fabs from the serum of both healthy and sepsis-inflicted donors without the need for any enrichment of specific clones. They observed a range of 50-500 distinct detectable IgG1 Fab clones per donor and showed that most clones persist over multiple months of sampling. Contrary to widely held belief, they showed that the IgG1 repertoire is in abundance dominated by just a few hundred clones and that each donor exhibits a unique repertoire of clones. They also managed to directly </w:t>
      </w:r>
      <w:del w:id="281" w:author="Graaf, S.C. de (Bastiaan)" w:date="2023-03-16T00:05:00Z">
        <w:r w:rsidR="00105923" w:rsidDel="00DC1750">
          <w:rPr>
            <w:rFonts w:eastAsia="Calibri"/>
            <w:i/>
            <w:iCs/>
          </w:rPr>
          <w:delText>\emph{</w:delText>
        </w:r>
        <w:r w:rsidR="003A28B2" w:rsidDel="00DC1750">
          <w:rPr>
            <w:rFonts w:eastAsia="Calibri"/>
            <w:i/>
            <w:iCs/>
          </w:rPr>
          <w:delText>de novo}</w:delText>
        </w:r>
      </w:del>
      <w:ins w:id="282" w:author="Graaf, S.C. de (Bastiaan)" w:date="2023-03-16T00:05:00Z">
        <w:r w:rsidR="00DC1750" w:rsidRPr="00DC1750">
          <w:rPr>
            <w:rFonts w:eastAsia="Calibri"/>
            <w:iCs/>
          </w:rPr>
          <w:t>\</w:t>
        </w:r>
        <w:proofErr w:type="gramStart"/>
        <w:r w:rsidR="00DC1750" w:rsidRPr="00DC1750">
          <w:rPr>
            <w:rFonts w:eastAsia="Calibri"/>
            <w:iCs/>
          </w:rPr>
          <w:t>emph{</w:t>
        </w:r>
        <w:proofErr w:type="gramEnd"/>
        <w:r w:rsidR="00DC1750" w:rsidRPr="00DC1750">
          <w:rPr>
            <w:rFonts w:eastAsia="Calibri"/>
            <w:iCs/>
          </w:rPr>
          <w:t>de novo}</w:t>
        </w:r>
      </w:ins>
      <w:r w:rsidRPr="00FE7E79">
        <w:rPr>
          <w:rFonts w:eastAsia="Calibri"/>
        </w:rPr>
        <w:t xml:space="preserve"> sequence a single highly abundant clone in one of the donors without the aid of antigen-specific capture. The </w:t>
      </w:r>
      <w:del w:id="283" w:author="Graaf, S.C. de (Bastiaan)" w:date="2023-03-16T00:05:00Z">
        <w:r w:rsidR="00105923" w:rsidDel="00DC1750">
          <w:rPr>
            <w:rFonts w:eastAsia="Calibri"/>
            <w:i/>
            <w:iCs/>
          </w:rPr>
          <w:delText>\emph{</w:delText>
        </w:r>
        <w:r w:rsidR="003A28B2" w:rsidDel="00DC1750">
          <w:rPr>
            <w:rFonts w:eastAsia="Calibri"/>
            <w:i/>
            <w:iCs/>
          </w:rPr>
          <w:delText>de novo}</w:delText>
        </w:r>
      </w:del>
      <w:ins w:id="284" w:author="Graaf, S.C. de (Bastiaan)" w:date="2023-03-16T00:05:00Z">
        <w:r w:rsidR="00DC1750" w:rsidRPr="00DC1750">
          <w:rPr>
            <w:rFonts w:eastAsia="Calibri"/>
            <w:iCs/>
          </w:rPr>
          <w:t>\</w:t>
        </w:r>
        <w:proofErr w:type="gramStart"/>
        <w:r w:rsidR="00DC1750" w:rsidRPr="00DC1750">
          <w:rPr>
            <w:rFonts w:eastAsia="Calibri"/>
            <w:iCs/>
          </w:rPr>
          <w:t>emph{</w:t>
        </w:r>
        <w:proofErr w:type="gramEnd"/>
        <w:r w:rsidR="00DC1750" w:rsidRPr="00DC1750">
          <w:rPr>
            <w:rFonts w:eastAsia="Calibri"/>
            <w:iCs/>
          </w:rPr>
          <w:t>de novo}</w:t>
        </w:r>
      </w:ins>
      <w:r w:rsidRPr="00FE7E79">
        <w:rPr>
          <w:rFonts w:eastAsia="Calibri"/>
        </w:rPr>
        <w:t xml:space="preserve"> sequencing was achieved by a combination of protein-centric sequencing using ETD, and a BU MS approach using multiple proteases for digestion. First, closely matching light and heavy chain germline templates were selected from the IMGT database. Subsequently, the data was used to refine these templates iteratively, yielding the final mature sequence. This provided proof of concept that </w:t>
      </w:r>
      <w:del w:id="285" w:author="Graaf, S.C. de (Bastiaan)" w:date="2023-03-16T00:05:00Z">
        <w:r w:rsidR="00105923" w:rsidDel="00DC1750">
          <w:rPr>
            <w:rFonts w:eastAsia="Calibri"/>
            <w:i/>
            <w:iCs/>
          </w:rPr>
          <w:delText>\emph{</w:delText>
        </w:r>
        <w:r w:rsidR="003A28B2" w:rsidDel="00DC1750">
          <w:rPr>
            <w:rFonts w:eastAsia="Calibri"/>
            <w:i/>
            <w:iCs/>
          </w:rPr>
          <w:delText>de novo}</w:delText>
        </w:r>
      </w:del>
      <w:ins w:id="286" w:author="Graaf, S.C. de (Bastiaan)" w:date="2023-03-16T00:05:00Z">
        <w:r w:rsidR="00DC1750" w:rsidRPr="00DC1750">
          <w:rPr>
            <w:rFonts w:eastAsia="Calibri"/>
            <w:iCs/>
          </w:rPr>
          <w:t>\</w:t>
        </w:r>
        <w:proofErr w:type="gramStart"/>
        <w:r w:rsidR="00DC1750" w:rsidRPr="00DC1750">
          <w:rPr>
            <w:rFonts w:eastAsia="Calibri"/>
            <w:iCs/>
          </w:rPr>
          <w:t>emph{</w:t>
        </w:r>
        <w:proofErr w:type="gramEnd"/>
        <w:r w:rsidR="00DC1750" w:rsidRPr="00DC1750">
          <w:rPr>
            <w:rFonts w:eastAsia="Calibri"/>
            <w:iCs/>
          </w:rPr>
          <w:t>de novo}</w:t>
        </w:r>
      </w:ins>
      <w:r w:rsidRPr="00FE7E79">
        <w:rPr>
          <w:rFonts w:eastAsia="Calibri"/>
        </w:rPr>
        <w:t xml:space="preserve"> sequencing of clones directly from serum is feasible, although still arduous and limited to specific cases</w:t>
      </w:r>
      <w:r w:rsidRPr="00FE7E79">
        <w:t xml:space="preserve"> (</w:t>
      </w:r>
      <w:r w:rsidR="006E06B6">
        <w:t>\textbf{\autoref{fig:fig1.6</w:t>
      </w:r>
      <w:del w:id="287" w:author="Graaf, S.C. de (Bastiaan)" w:date="2023-03-16T00:01:00Z">
        <w:r w:rsidR="006E06B6" w:rsidDel="00E17BAA">
          <w:delText>}}</w:delText>
        </w:r>
        <w:r w:rsidRPr="00FE7E79" w:rsidDel="00E17BAA">
          <w:delText>d)</w:delText>
        </w:r>
      </w:del>
      <w:ins w:id="288" w:author="Graaf, S.C. de (Bastiaan)" w:date="2023-03-16T00:01:00Z">
        <w:r w:rsidR="00E17BAA">
          <w:t>}d})</w:t>
        </w:r>
      </w:ins>
      <w:r w:rsidRPr="00FE7E79">
        <w:rPr>
          <w:rFonts w:eastAsia="Calibri"/>
        </w:rPr>
        <w:t>. Notably, the determined sequences</w:t>
      </w:r>
      <w:r w:rsidRPr="00FE7E79" w:rsidDel="00F50CBF">
        <w:rPr>
          <w:rFonts w:eastAsia="Calibri"/>
        </w:rPr>
        <w:t xml:space="preserve"> </w:t>
      </w:r>
      <w:r w:rsidRPr="00FE7E79">
        <w:rPr>
          <w:rFonts w:eastAsia="Calibri"/>
        </w:rPr>
        <w:t>contained more mutations (compared to germline sequences) than expected from the reported rates from BCR sequencing studies</w:t>
      </w:r>
      <w:r w:rsidR="00E17116" w:rsidRPr="00FE7E79">
        <w:rPr>
          <w:rFonts w:eastAsia="Calibri"/>
        </w:rPr>
        <w:t>,</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{"citationItems":[{"id":"ITEM-1","itemData":{"DOI":"10.3389/fimmu.2017.00389","ISSN":"1664-3224","PMID":"28515723","abstract":"A diverse antibody repertoire is primarily generated by the rearrangement of V, D, and J genes and subsequent somatic hypermutation (SHM). Class-switch recombination (CSR) produces various isotypes and subclasses with different functional properties. Although antibody isotypes and subclasses are considered to be produced by both direct and sequential CSR, it is still not fully understood how SHMs accumulate during the process in which antibody subclasses are generated. Here, we developed a new next-generation sequencing (NGS)-based antibody repertoire analysis capable of identifying all antibody isotype and subclass genes and used it to examine the peripheral blood mononuclear cells of 12 healthy individuals. Using a total of 5,480,040 sequences, we compared percentage frequency of variable (V), junctional (J) sequence, and a combination of V and J, diversity, length, and amino acid compositions of CDR3, SHM, and shared clones in the IgM, IgD, IgG3, IgG1, IgG2, IgG4, IgA1, IgE, and IgA2 genes. The usage and diversity were similar among the immunoglobulin (Ig) subclasses. Clonally related sequences sharing identical V, D, J, and CDR3 amino acid sequences were frequently found within multiple Ig subclasses, especially between IgG1 and IgG2 or IgA1 and IgA2. SHM occurred most frequently in IgG4, while IgG3 genes were the least mutated among all IgG subclasses. The shared clones had almost the same SHM levels among Ig subclasses, while subclass-specific clones had different levels of SHM dependent on the genomic location. Given the sequential CSR, these results suggest that CSR occurs sequentially over multiple subclasses in the order corresponding to the genomic location of IGHCs, but CSR is likely to occur more quickly than SHMs accumulate within Ig genes under physiological conditions. NGS-based antibody repertoire analysis should provide critical information on how various antibodies are generated in the immune system.","author":[{"dropping-particle":"","family":"Kitaura","given":"Kazutaka","non-dropping-particle":"","parse-names":false,"suffix":""},{"dropping-particle":"","family":"Yamashita","given":"Hiroshi","non-dropping-particle":"","parse-names":false,"suffix":""},{"dropping-particle":"","family":"Ayabe","given":"Hitomi","non-dropping-particle":"","parse-names":false,"suffix":""},{"dropping-particle":"","family":"Shini","given":"Tadasu","non-dropping-particle":"","parse-names":false,"suffix":""},{"dropping-particle":"","family":"Matsutani","given":"Takaji","non-dropping-particle":"","parse-names":false,"suffix":""},{"dropping-particle":"","family":"Suzuki","given":"Ryuji","non-dropping-particle":"","parse-names":false,"suffix":""}],"container-title":"Frontiers in immunology","id":"ITEM-1","issue":"May","issued":{"date-parts":[["2017","5","3"]]},"page":"389","publisher":"Frontiers Media S.A.","title":"Different Somatic Hypermutation Levels among Antibody Subclasses Disclosed by a New Next-Generation Sequencing-Based Antibody Repertoire Analysis.","type":"article-journal","volume":"8"},"uris":["http://www.mendeley.com/documents/?uuid=7c50935a-d880-3a08-a4f9-8f07c23ed140"]}],"mendeley":{"formattedCitation":"\\cite{Kitaura2017Different Somatic Hypermutation Levels among Antibody Subclasses Disclosed by a New Next-Generation Sequencing-Based Antibody Repertoire Analysis.}","plainTextFormattedCitation":"\\cite{Kitaura2017Different Somatic Hypermutation Levels among Antibody Subclasses Disclosed by a New Next-Generation Sequencing-Based Antibody Repertoire Analysis.}","previouslyFormattedCitation":"&lt;sup&gt;106&lt;/sup&gt;"},"properties":{"noteIndex":0},"schema":"https://github.com/citation-style-language/schema/raw/master/csl-citation.json"}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\cite{Kitaura2017Different Somatic Hypermutation Levels among Antibody Subclasses Disclosed by a New Next-Generation Sequencing-Based Antibody Repertoire Analysis.}</w:t>
      </w:r>
      <w:r w:rsidRPr="00FE7E79">
        <w:rPr>
          <w:rStyle w:val="FootnoteReference"/>
          <w:rFonts w:ascii="Calibri" w:eastAsia="Calibri" w:hAnsi="Calibri" w:cs="Calibri"/>
        </w:rPr>
        <w:fldChar w:fldCharType="end"/>
      </w:r>
      <w:r w:rsidRPr="00FE7E79">
        <w:rPr>
          <w:rFonts w:eastAsia="Calibri"/>
        </w:rPr>
        <w:t xml:space="preserve"> which is indicative of potential discrepancies between protein-</w:t>
      </w:r>
      <w:r w:rsidRPr="00FE7E79">
        <w:rPr>
          <w:rFonts w:eastAsia="Calibri"/>
        </w:rPr>
        <w:lastRenderedPageBreak/>
        <w:t>level and gene-level sequencing. This first attempt focused exclusively on IgG1,</w:t>
      </w:r>
      <w:r w:rsidRPr="00FE7E79" w:rsidDel="00F50CBF">
        <w:rPr>
          <w:rFonts w:eastAsia="Calibri"/>
        </w:rPr>
        <w:t xml:space="preserve"> </w:t>
      </w:r>
      <w:r w:rsidRPr="00FE7E79">
        <w:rPr>
          <w:rFonts w:eastAsia="Calibri"/>
        </w:rPr>
        <w:t>by using an IgG1-specific protease to generate the Fab fragments. In another work, Bondt et al.</w:t>
      </w:r>
      <w:r w:rsidRPr="00FE7E79">
        <w:rPr>
          <w:rStyle w:val="FootnoteReference"/>
          <w:rFonts w:ascii="Calibri" w:eastAsia="Calibri" w:hAnsi="Calibri" w:cs="Calibri"/>
        </w:rPr>
        <w:fldChar w:fldCharType="begin" w:fldLock="1"/>
      </w:r>
      <w:r w:rsidR="000A2B0E">
        <w:rPr>
          <w:rFonts w:eastAsia="Calibri"/>
        </w:rPr>
        <w:instrText>ADDIN CSL_CITATION {"citationItems":[{"id":"ITEM-1","itemData":{"DOI":"10.3389/fimmu.2021.789748","ISSN":"1664-3224","PMID":"34938298","abstract":"Recently,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 H.","non-dropping-particle":"van","parse-names":false,"suffix":""},{"dropping-particle":"","family":"Heck","given":"Albert J. R.","non-dropping-particle":"","parse-names":false,"suffix":""}],"container-title":"Frontiers in Immunology","id":"ITEM-1","issued":{"date-parts":[["2021","12","6"]]},"page":"5190","publisher":"Frontiers","title":"A Direct MS-Based Approach to Profile Human Milk Secretory Immunoglobulin A (IgA1) Reveals Donor-Specific Clonal Repertoires With High Longitudinal Stability","type":"article-journal","volume":"12"},"uris":["http://www.mendeley.com/documents/?uuid=6d2f6a49-0fac-393e-aac9-9f7b65728eb3"]}],"mendeley":{"formattedCitation":"\\cite{Bondt2021A Direct MS-Based Approach to Profile Human Milk Secretory Immunoglobulin A (IgA1) Reveals Donor-Specific Clonal Repertoires With High Longitudinal Stability}","plainTextFormattedCitation":"\\cite{Bondt2021A Direct MS-Based Approach to Profile Human Milk Secretory Immunoglobulin A (IgA1) Reveals Donor-Specific Clonal Repertoires With High Longitudinal Stability}","previouslyFormattedCitation":"&lt;sup&gt;107&lt;/sup&gt;"},"properties":{"noteIndex":0},"schema":"https://github.com/citation-style-language/schema/raw/master/csl-citation.json"}</w:instrText>
      </w:r>
      <w:r w:rsidRPr="00FE7E79">
        <w:rPr>
          <w:rStyle w:val="FootnoteReference"/>
          <w:rFonts w:ascii="Calibri" w:eastAsia="Calibri" w:hAnsi="Calibri" w:cs="Calibri"/>
        </w:rPr>
        <w:fldChar w:fldCharType="separate"/>
      </w:r>
      <w:r w:rsidR="000A2B0E" w:rsidRPr="000A2B0E">
        <w:rPr>
          <w:rFonts w:eastAsia="Calibri"/>
          <w:noProof/>
        </w:rPr>
        <w:t>\cite{Bondt2021A Direct MS-Based Approach to Profile Human Milk Secretory Immunoglobulin A (IgA1) Reveals Donor-Specific Clonal Repertoires With High Longitudinal Stability}</w:t>
      </w:r>
      <w:r w:rsidRPr="00FE7E79">
        <w:rPr>
          <w:rStyle w:val="FootnoteReference"/>
          <w:rFonts w:ascii="Calibri" w:eastAsia="Calibri" w:hAnsi="Calibri" w:cs="Calibri"/>
        </w:rPr>
        <w:fldChar w:fldCharType="end"/>
      </w:r>
      <w:r w:rsidRPr="00FE7E79">
        <w:rPr>
          <w:rFonts w:eastAsia="Calibri"/>
        </w:rPr>
        <w:t xml:space="preserve"> extended their method to IgA1 by using a protease specific to the O-glycans present in IgA1 hinge region to generate Fab fragments, albeit now exclusively from IgA1. Overall, they showed that – </w:t>
      </w:r>
      <w:proofErr w:type="gramStart"/>
      <w:r w:rsidRPr="00FE7E79">
        <w:rPr>
          <w:rFonts w:eastAsia="Calibri"/>
        </w:rPr>
        <w:t>similar to</w:t>
      </w:r>
      <w:proofErr w:type="gramEnd"/>
      <w:r w:rsidRPr="00FE7E79">
        <w:rPr>
          <w:rFonts w:eastAsia="Calibri"/>
        </w:rPr>
        <w:t xml:space="preserve"> serum IgG1 – just a handful of clones dominates the secretory IgA1 profile of human milk.</w:t>
      </w:r>
      <w:commentRangeEnd w:id="280"/>
      <w:r w:rsidR="00CC6176">
        <w:rPr>
          <w:rStyle w:val="CommentReference"/>
          <w:rFonts w:asciiTheme="minorHAnsi" w:eastAsiaTheme="minorHAnsi" w:hAnsiTheme="minorHAnsi" w:cstheme="minorBidi"/>
          <w:lang w:val="en-US" w:eastAsia="en-US"/>
        </w:rPr>
        <w:commentReference w:id="280"/>
      </w:r>
    </w:p>
    <w:p w14:paraId="4494F9A8" w14:textId="0E2B7E74" w:rsidR="00AF33E0" w:rsidRPr="00FE7E79" w:rsidRDefault="008D07BF" w:rsidP="00AF33E0">
      <w:pPr>
        <w:pStyle w:val="Paragraph"/>
        <w:rPr>
          <w:rFonts w:eastAsia="Calibri"/>
        </w:rPr>
      </w:pPr>
      <w:r w:rsidRPr="00FE7E79">
        <w:rPr>
          <w:rFonts w:eastAsia="Calibri"/>
        </w:rPr>
        <w:t>Using a somewhat comparable approach, Dupré et al.</w:t>
      </w:r>
      <w:r w:rsidRPr="00FE7E79">
        <w:rPr>
          <w:rStyle w:val="FootnoteReference"/>
          <w:rFonts w:eastAsia="Calibri"/>
          <w:vertAlign w:val="baseline"/>
        </w:rPr>
        <w:fldChar w:fldCharType="begin" w:fldLock="1"/>
      </w:r>
      <w:r w:rsidR="000A2B0E">
        <w:rPr>
          <w:rFonts w:eastAsia="Calibri"/>
        </w:rPr>
        <w:instrText>ADDIN CSL_CITATION {"citationItems":[{"id":"ITEM-1","itemData":{"DOI":"10.1021/acs.analchem.1c01955","ISSN":"15206882","PMID":"34292722","abstract":"In multiple myeloma diseases, monoclonal immunoglobulin light chains (LCs) are abundantly produced, with, as a consequence in some cases, the formation of deposits affecting various organs, such as the kidney, while in other cases remaining soluble up to concentrations of several g·L-1 in plasma. The exact factors crucial for the solubility of LCs are poorly understood, but it can be hypothesized that their amino acid sequence plays an important role. Determining the precise sequences of patient-derived LCs is therefore highly desirable. We establish here a novel de novo sequencing workflow for patient-derived LCs, based on the combination of bottom-up and top-down proteomics without database search. PEAKS is used for the de novo sequencing of peptides that are further assembled into full length LC sequences using ALPS. Top-down proteomics provides the molecular masses of proteoforms and allows the exact determination of the amino acid sequence including all posttranslational modifications. This pipeline is then used for the complete de novo sequencing of LCs extracted from the urine of 10 patients with multiple myeloma. We show that for the bottom-up part, digestions with trypsin and Nepenthes digestive fluid are sufficient to produce overlapping peptides able to generate the best sequence candidates. Top-down proteomics is absolutely required to achieve 100% final sequence coverage and characterize clinical samples containing several LCs. Our work highlights an unexpected range of modifications.","author":[{"dropping-particle":"","family":"Dupré","given":"Mathieu","non-dropping-particle":"","parse-names":false,"suffix":""},{"dropping-particle":"","family":"Duchateau","given":"Magalie","non-dropping-particle":"","parse-names":false,"suffix":""},{"dropping-particle":"","family":"Sternke-Hoffmann","given":"Rebecca","non-dropping-particle":"","parse-names":false,"suffix":""},{"dropping-particle":"","family":"Boquoi","given":"Amelie","non-dropping-particle":"","parse-names":false,"suffix":""},{"dropping-particle":"","family":"Malosse","given":"Christian","non-dropping-particle":"","parse-names":false,"suffix":""},{"dropping-particle":"","family":"Fenk","given":"Roland","non-dropping-particle":"","parse-names":false,"suffix":""},{"dropping-particle":"","family":"Haas","given":"Rainer","non-dropping-particle":"","parse-names":false,"suffix":""},{"dropping-particle":"","family":"Buell","given":"Alexander K.","non-dropping-particle":"","parse-names":false,"suffix":""},{"dropping-particle":"","family":"Rey","given":"Martial","non-dropping-particle":"","parse-names":false,"suffix":""},{"dropping-particle":"","family":"Chamot-Rooke","given":"Julia","non-dropping-particle":"","parse-names":false,"suffix":""}],"container-title":"Analytical Chemistry","id":"ITEM-1","issue":"30","issued":{"date-parts":[["2021","8","3"]]},"page":"10627-10634","publisher":"American Chemical Society","title":"De Novo Sequencing of Antibody Light Chain Proteoforms from Patients with Multiple Myeloma","type":"article-journal","volume":"93"},"uris":["http://www.mendeley.com/documents/?uuid=5522974c-9028-32f4-b04c-ac5362c0f360"]}],"mendeley":{"formattedCitation":"\\cite{Dupré2021De Novo Sequencing of Antibody Light Chain Proteoforms from Patients with Multiple Myeloma}","plainTextFormattedCitation":"\\cite{Dupré2021De Novo Sequencing of Antibody Light Chain Proteoforms from Patients with Multiple Myeloma}","previouslyFormattedCitation":"&lt;sup&gt;102&lt;/sup&gt;"},"properties":{"noteIndex":0},"schema":"https://github.com/citation-style-language/schema/raw/master/csl-citation.json"}</w:instrText>
      </w:r>
      <w:r w:rsidRPr="00FE7E79">
        <w:rPr>
          <w:rStyle w:val="FootnoteReference"/>
          <w:rFonts w:eastAsia="Calibri"/>
          <w:vertAlign w:val="baseline"/>
        </w:rPr>
        <w:fldChar w:fldCharType="separate"/>
      </w:r>
      <w:r w:rsidR="000A2B0E" w:rsidRPr="000A2B0E">
        <w:rPr>
          <w:rFonts w:eastAsia="Calibri"/>
          <w:noProof/>
        </w:rPr>
        <w:t>\cite{Dupré2021De Novo Sequencing of Antibody Light Chain Proteoforms from Patients with Multiple Myeloma}</w:t>
      </w:r>
      <w:r w:rsidRPr="00FE7E79">
        <w:rPr>
          <w:rStyle w:val="FootnoteReference"/>
          <w:rFonts w:eastAsia="Calibri"/>
          <w:vertAlign w:val="baseline"/>
        </w:rPr>
        <w:fldChar w:fldCharType="end"/>
      </w:r>
      <w:r w:rsidRPr="00FE7E79">
        <w:rPr>
          <w:rFonts w:eastAsia="Calibri"/>
        </w:rPr>
        <w:t xml:space="preserve"> </w:t>
      </w:r>
      <w:r w:rsidR="002A78F8" w:rsidRPr="00FE7E79">
        <w:rPr>
          <w:rFonts w:eastAsia="Calibri"/>
        </w:rPr>
        <w:t>analysed</w:t>
      </w:r>
      <w:r w:rsidRPr="00FE7E79">
        <w:rPr>
          <w:rFonts w:eastAsia="Calibri"/>
        </w:rPr>
        <w:t xml:space="preserve"> isolated light chains from the urine of a patient affected by multiple myeloma. They assembled </w:t>
      </w:r>
      <w:ins w:id="289" w:author="Graaf, S.C. de (Bastiaan)" w:date="2023-03-24T16:06:00Z">
        <w:r w:rsidR="00CC6176">
          <w:rPr>
            <w:rFonts w:eastAsia="Calibri"/>
          </w:rPr>
          <w:t>\</w:t>
        </w:r>
        <w:proofErr w:type="gramStart"/>
        <w:r w:rsidR="00CC6176">
          <w:rPr>
            <w:rFonts w:eastAsia="Calibri"/>
          </w:rPr>
          <w:t>emph{</w:t>
        </w:r>
      </w:ins>
      <w:proofErr w:type="gramEnd"/>
      <w:r w:rsidRPr="00FE7E79">
        <w:rPr>
          <w:rFonts w:eastAsia="Calibri"/>
        </w:rPr>
        <w:t>de novo</w:t>
      </w:r>
      <w:ins w:id="290" w:author="Graaf, S.C. de (Bastiaan)" w:date="2023-03-24T16:06:00Z">
        <w:r w:rsidR="00CC6176">
          <w:rPr>
            <w:rFonts w:eastAsia="Calibri"/>
          </w:rPr>
          <w:t>}</w:t>
        </w:r>
      </w:ins>
      <w:r w:rsidRPr="00FE7E79">
        <w:rPr>
          <w:rFonts w:eastAsia="Calibri"/>
        </w:rPr>
        <w:t xml:space="preserve"> data from peptides into a full-length sequence, using the intact mass data as a scaffold. Subsequently, they used TD MS to validate their findings and further characterize the proteoforms of the light chains, including PTMs. The BU MS data further supported the resulting proteoforms, showing a similar added benefit from iteratively combining BU and TD MS</w:t>
      </w:r>
      <w:r w:rsidRPr="00FE7E79" w:rsidDel="00691E18">
        <w:rPr>
          <w:rFonts w:eastAsia="Calibri"/>
        </w:rPr>
        <w:t xml:space="preserve"> </w:t>
      </w:r>
      <w:r w:rsidRPr="00FE7E79">
        <w:rPr>
          <w:rFonts w:eastAsia="Calibri"/>
        </w:rPr>
        <w:t>data.</w:t>
      </w:r>
    </w:p>
    <w:p w14:paraId="6F148E43" w14:textId="2A376A71" w:rsidR="008D07BF" w:rsidRPr="00FE7E79" w:rsidRDefault="00155E3E" w:rsidP="00105923">
      <w:pPr>
        <w:pStyle w:val="Heading2"/>
        <w:rPr>
          <w:rFonts w:eastAsia="Yu Gothic Light"/>
        </w:rPr>
      </w:pPr>
      <w:r>
        <w:t>!!</w:t>
      </w:r>
      <w:r w:rsidR="008D07BF" w:rsidRPr="00FE7E79">
        <w:t>Additional benefits of studying antibodies at the protein level</w:t>
      </w:r>
    </w:p>
    <w:p w14:paraId="02A2807A" w14:textId="450C5DF7" w:rsidR="008D07BF" w:rsidDel="00675046" w:rsidRDefault="008D07BF" w:rsidP="00675046">
      <w:pPr>
        <w:pStyle w:val="Paragraph"/>
        <w:rPr>
          <w:del w:id="291" w:author="Graaf, S.C. de (Bastiaan)" w:date="2023-05-12T16:49:00Z"/>
          <w:rFonts w:eastAsia="Calibri"/>
        </w:rPr>
      </w:pPr>
      <w:r w:rsidRPr="00FE7E79">
        <w:rPr>
          <w:rFonts w:eastAsia="Calibri"/>
        </w:rPr>
        <w:t xml:space="preserve">The </w:t>
      </w:r>
      <w:del w:id="292" w:author="Graaf, S.C. de (Bastiaan)" w:date="2023-03-24T16:13:00Z">
        <w:r w:rsidRPr="00FE7E79" w:rsidDel="000A2B0E">
          <w:rPr>
            <w:rFonts w:eastAsia="Calibri"/>
          </w:rPr>
          <w:delText xml:space="preserve">work described in this review focuses primarily on obtaining amino acid sequences of antibodies like IgG by hybrid MS-based techniques. Being biased towards </w:delText>
        </w:r>
        <w:r w:rsidR="00CE2193" w:rsidRPr="00FE7E79" w:rsidDel="000A2B0E">
          <w:rPr>
            <w:rFonts w:eastAsia="Calibri"/>
          </w:rPr>
          <w:delText>MS</w:delText>
        </w:r>
        <w:r w:rsidRPr="00FE7E79" w:rsidDel="000A2B0E">
          <w:rPr>
            <w:rFonts w:eastAsia="Calibri"/>
          </w:rPr>
          <w:delText xml:space="preserve">, we do not want to undervalue the highly beneficial proteogenomics approaches that should be used when applicable. Notwithstanding, the </w:delText>
        </w:r>
      </w:del>
      <w:r w:rsidRPr="00FE7E79">
        <w:rPr>
          <w:rFonts w:eastAsia="Calibri"/>
        </w:rPr>
        <w:t xml:space="preserve">capabilities of MS allow for antibody characterization beyond the primary amino acid sequence. Antibodies are known to </w:t>
      </w:r>
      <w:r w:rsidR="00522BB7" w:rsidRPr="00FE7E79">
        <w:rPr>
          <w:rFonts w:eastAsia="Calibri"/>
        </w:rPr>
        <w:t>harbour</w:t>
      </w:r>
      <w:r w:rsidRPr="00FE7E79">
        <w:rPr>
          <w:rFonts w:eastAsia="Calibri"/>
        </w:rPr>
        <w:t xml:space="preserve"> multiple important PTMs: Fab- and Fc-glycosylation</w:t>
      </w:r>
      <w:r w:rsidR="00E17116" w:rsidRPr="00FE7E79">
        <w:rPr>
          <w:rFonts w:eastAsia="Calibri"/>
        </w:rPr>
        <w:t>,</w:t>
      </w:r>
      <w:r w:rsidRPr="00FE7E79">
        <w:rPr>
          <w:rFonts w:eastAsia="Calibri"/>
        </w:rPr>
        <w:fldChar w:fldCharType="begin" w:fldLock="1"/>
      </w:r>
      <w:r w:rsidR="000A2B0E">
        <w:rPr>
          <w:rFonts w:eastAsia="Calibri"/>
        </w:rPr>
        <w:instrText>ADDIN CSL_CITATION {"citationItems":[{"id":"ITEM-1","itemData":{"DOI":"10.1093/glycob/cwz048","ISSN":"1460-2423","PMID":"31281930","abstract":"Protein N- and O-glycosylation are well known co- and post-translational modifications of immunoglobulins. Antibody glycosylation on the Fab and Fc portion is known to influence antigen binding and effector functions, respectively. To study associations between antibody glycosylation profiles and (patho) physiological states as well as antibody functionality, advanced technologies and methods are required. In-depth structural characterization of antibody glycosylation usually relies on the separation and tandem mass spectrometric (MS) analysis of released glycans. Protein- and site-specific information, on the other hand, may be obtained by the MS analysis of glycopeptides. With the development of high-resolution mass spectrometers, antibody glycosylation analysis at the intact or middle-up level has gained more interest, providing an integrated view of different post-translational modifications (including glycosylation). Alongside the in-depth methods, there is also great interest in robust, high-throughput techniques for routine glycosylation profiling in biopharma and clinical laboratories. With an emphasis on IgG Fc glycosylation, several highly robust separation-based techniques are employed for this purpose. In this review, we describe recent advances in MS methods, separation techniques and orthogonal approaches for the characterization of immunoglobulin glycosylation in different settings. We put emphasis on the current status and expected developments of antibody glycosylation analysis in biomedical, biopharmaceutical and clinical research.","author":[{"dropping-particle":"","family":"Haan","given":"Noortje","non-dropping-particle":"de","parse-names":false,"suffix":""},{"dropping-particle":"","family":"Falck","given":"David","non-dropping-particle":"","parse-names":false,"suffix":""},{"dropping-particle":"","family":"Wuhrer","given":"Manfred","non-dropping-particle":"","parse-names":false,"suffix":""}],"container-title":"Glycobiology","id":"ITEM-1","issue":"4","issued":{"date-parts":[["2020","3","20"]]},"page":"226-240","publisher":"Glycobiology","title":"Monitoring of immunoglobulin N- and O-glycosylation in health and disease","type":"article-journal","volume":"30"},"uris":["http://www.mendeley.com/documents/?uuid=e278a800-9021-33dc-bc55-d19fcbbc3386"]}],"mendeley":{"formattedCitation":"\\cite{de Haan2020Monitoring of immunoglobulin N- and O-glycosylation in health and disease}","plainTextFormattedCitation":"\\cite{de Haan2020Monitoring of immunoglobulin N- and O-glycosylation in health and disease}","previouslyFormattedCitation":"&lt;sup&gt;108&lt;/sup&gt;"},"properties":{"noteIndex":0},"schema":"https://github.com/citation-style-language/schema/raw/master/csl-citation.json"}</w:instrText>
      </w:r>
      <w:r w:rsidRPr="00FE7E79">
        <w:rPr>
          <w:rFonts w:eastAsia="Calibri"/>
        </w:rPr>
        <w:fldChar w:fldCharType="separate"/>
      </w:r>
      <w:r w:rsidR="000A2B0E" w:rsidRPr="000A2B0E">
        <w:rPr>
          <w:rFonts w:eastAsia="Calibri"/>
          <w:noProof/>
        </w:rPr>
        <w:t>\cite{de Haan2020Monitoring of immunoglobulin N- and O-glycosylation in health and disease}</w:t>
      </w:r>
      <w:r w:rsidRPr="00FE7E79">
        <w:rPr>
          <w:rFonts w:eastAsia="Calibri"/>
        </w:rPr>
        <w:fldChar w:fldCharType="end"/>
      </w:r>
      <w:r w:rsidRPr="00FE7E79">
        <w:rPr>
          <w:rFonts w:eastAsia="Calibri"/>
        </w:rPr>
        <w:t xml:space="preserve"> deamidation</w:t>
      </w:r>
      <w:r w:rsidR="00E17116" w:rsidRPr="00FE7E79">
        <w:rPr>
          <w:rFonts w:eastAsia="Calibri"/>
        </w:rPr>
        <w:t>,</w:t>
      </w:r>
      <w:r w:rsidRPr="00FE7E79">
        <w:rPr>
          <w:rFonts w:eastAsia="Calibri"/>
        </w:rPr>
        <w:fldChar w:fldCharType="begin" w:fldLock="1"/>
      </w:r>
      <w:r w:rsidR="000A2B0E">
        <w:rPr>
          <w:rFonts w:eastAsia="Calibri"/>
        </w:rPr>
        <w:instrText>ADDIN CSL_CITATION {"citationItems":[{"id":"ITEM-1","itemData":{"DOI":"10.1080/19420862.2018.1478646","ISSN":"1942-0862","PMID":"29958069","abstract":"Identification of asparagine (Asn) sites that are prone to deamidation is critical for the development of therapeutic monoclonal antibodies (mAbs). Despite a common chemical degradation pathway, the rates of Asn deamidation can vary dramatically among different sites, and prediction of the sensitive deamidation sites is still challenging. In this study, characterization of Asn deamidation for five IgG1 and five IgG4 mAbs under both normal and stressed conditions revealed dramatic differences in the Asn deamidation rates. A comprehensive analysis of the deamidation sites indicated that the deamidation rate differences could be explained by differences in the local structure conformation, structure flexibility and solvent accessibility. A decision tree was developed to predict the deamidation propensity for all Asn sites in IgG mAbs based on the analysis of these three structural parameters. This decision tree will allow potential Asn deamidation hot spots to be identified early in development.","author":[{"dropping-particle":"","family":"Yan","given":"Qingrong","non-dropping-particle":"","parse-names":false,"suffix":""},{"dropping-particle":"","family":"Huang","given":"Maggie","non-dropping-particle":"","parse-names":false,"suffix":""},{"dropping-particle":"","family":"Lewis","given":"Michael J.","non-dropping-particle":"","parse-names":false,"suffix":""},{"dropping-particle":"","family":"Hu","given":"Ping","non-dropping-particle":"","parse-names":false,"suffix":""}],"container-title":"mAbs","id":"ITEM-1","issue":"6","issued":{"date-parts":[["2018","8","18"]]},"page":"901-912","publisher":"MAbs","title":"Structure Based Prediction of Asparagine Deamidation Propensity in Monoclonal Antibodies","type":"article-journal","volume":"10"},"uris":["http://www.mendeley.com/documents/?uuid=90b14194-0613-3713-9816-f80b682f0e36"]}],"mendeley":{"formattedCitation":"\\cite{Yan2018Structure Based Prediction of Asparagine Deamidation Propensity in Monoclonal Antibodies}","plainTextFormattedCitation":"\\cite{Yan2018Structure Based Prediction of Asparagine Deamidation Propensity in Monoclonal Antibodies}","previouslyFormattedCitation":"&lt;sup&gt;109&lt;/sup&gt;"},"properties":{"noteIndex":0},"schema":"https://github.com/citation-style-language/schema/raw/master/csl-citation.json"}</w:instrText>
      </w:r>
      <w:r w:rsidRPr="00FE7E79">
        <w:rPr>
          <w:rFonts w:eastAsia="Calibri"/>
        </w:rPr>
        <w:fldChar w:fldCharType="separate"/>
      </w:r>
      <w:r w:rsidR="000A2B0E" w:rsidRPr="000A2B0E">
        <w:rPr>
          <w:rFonts w:eastAsia="Calibri"/>
          <w:noProof/>
        </w:rPr>
        <w:t>\cite{Yan2018Structure Based Prediction of Asparagine Deamidation Propensity in Monoclonal Antibodies}</w:t>
      </w:r>
      <w:r w:rsidRPr="00FE7E79">
        <w:rPr>
          <w:rFonts w:eastAsia="Calibri"/>
        </w:rPr>
        <w:fldChar w:fldCharType="end"/>
      </w:r>
      <w:r w:rsidRPr="00FE7E79">
        <w:rPr>
          <w:rFonts w:eastAsia="Calibri"/>
        </w:rPr>
        <w:t xml:space="preserve"> and C-terminal truncation</w:t>
      </w:r>
      <w:r w:rsidR="00E17116" w:rsidRPr="00FE7E79">
        <w:rPr>
          <w:rFonts w:eastAsia="Calibri"/>
        </w:rPr>
        <w:t>,</w:t>
      </w:r>
      <w:r w:rsidRPr="00FE7E79">
        <w:rPr>
          <w:rFonts w:eastAsia="Calibri"/>
        </w:rPr>
        <w:fldChar w:fldCharType="begin" w:fldLock="1"/>
      </w:r>
      <w:r w:rsidR="000A2B0E">
        <w:rPr>
          <w:rFonts w:eastAsia="Calibri"/>
        </w:rPr>
        <w:instrText>ADDIN CSL_CITATION {"citationItems":[{"id":"ITEM-1","itemData":{"DOI":"10.1002/biot.201700476","ISSN":"18606768","PMID":"28862393","abstract":"Antibodies are typical examples of biopharmaceuticals which are composed of numerous, almost infinite numbers of potential molecular entities called variants or isoforms, which constitute the microheterogeneity of these molecules. These variants are generated during biosynthesis by so-called posttranslational modification, during purification or upon storage. The variants differ in biological properties such as pharmacodynamic properties, for example, Antibody Dependent Cellular Cytotoxicity, complement activation, and pharmacokinetic properties, for example, serum half-life and safety. Recent progress in analytical technologies such as various modes of liquid chromatography and mass spectrometry has helped to elucidate the structure of a lot of these variants and their biological properties. In this review the most important modifications (glycosylation, terminal modifications, amino acid side chain modifications, glycation, disulfide bond variants and aggregation) are reviewed and an attempt is made to give an overview on the biological properties, for which the reports are often contradictory. Even though there is a deep understanding of cellular and molecular mechanism of antibody modification and their consequences, the clinical proof of the effects observed in vitro and in vivo is still not fully rendered. For some modifications such as core-fucosylation of the N-glycan and aggregation the effects are clear and should be monitored, but with others such as C-terminal lysine clipping the reports are contradictory. As a consequence it seems too early to tell if any modification can be safely ignored.","author":[{"dropping-particle":"","family":"Beyer","given":"Beate","non-dropping-particle":"","parse-names":false,"suffix":""},{"dropping-particle":"","family":"Schuster","given":"Manfred","non-dropping-particle":"","parse-names":false,"suffix":""},{"dropping-particle":"","family":"Jungbauer","given":"Alois","non-dropping-particle":"","parse-names":false,"suffix":""},{"dropping-particle":"","family":"Lingg","given":"Nico","non-dropping-particle":"","parse-names":false,"suffix":""}],"container-title":"Biotechnology Journal","id":"ITEM-1","issue":"1","issued":{"date-parts":[["2018","1","1"]]},"page":"1700476","publisher":"Biotechnol J","title":"Microheterogeneity of Recombinant Antibodies: Analytics and Functional Impact","type":"article-journal","volume":"13"},"uris":["http://www.mendeley.com/documents/?uuid=b65a5c4a-3b59-3d2e-b7dc-05dfbf09dc36"]}],"mendeley":{"formattedCitation":"\\cite{Beyer2018Microheterogeneity of Recombinant Antibodies: Analytics and Functional Impact}","plainTextFormattedCitation":"\\cite{Beyer2018Microheterogeneity of Recombinant Antibodies: Analytics and Functional Impact}","previouslyFormattedCitation":"&lt;sup&gt;110&lt;/sup&gt;"},"properties":{"noteIndex":0},"schema":"https://github.com/citation-style-language/schema/raw/master/csl-citation.json"}</w:instrText>
      </w:r>
      <w:r w:rsidRPr="00FE7E79">
        <w:rPr>
          <w:rFonts w:eastAsia="Calibri"/>
        </w:rPr>
        <w:fldChar w:fldCharType="separate"/>
      </w:r>
      <w:r w:rsidR="000A2B0E" w:rsidRPr="000A2B0E">
        <w:rPr>
          <w:rFonts w:eastAsia="Calibri"/>
          <w:noProof/>
        </w:rPr>
        <w:t>\cite{Beyer2018Microheterogeneity of Recombinant Antibodies: Analytics and Functional Impact}</w:t>
      </w:r>
      <w:r w:rsidRPr="00FE7E79">
        <w:rPr>
          <w:rFonts w:eastAsia="Calibri"/>
        </w:rPr>
        <w:fldChar w:fldCharType="end"/>
      </w:r>
      <w:r w:rsidRPr="00FE7E79">
        <w:rPr>
          <w:rFonts w:eastAsia="Calibri"/>
        </w:rPr>
        <w:t xml:space="preserve"> to name a few. Moreover, although the </w:t>
      </w:r>
      <w:r w:rsidR="00522BB7" w:rsidRPr="00FE7E79">
        <w:rPr>
          <w:rFonts w:eastAsia="Calibri"/>
        </w:rPr>
        <w:t>disulphide</w:t>
      </w:r>
      <w:r w:rsidRPr="00FE7E79">
        <w:rPr>
          <w:rFonts w:eastAsia="Calibri"/>
        </w:rPr>
        <w:t xml:space="preserve"> </w:t>
      </w:r>
      <w:r w:rsidRPr="00FE7E79">
        <w:rPr>
          <w:rFonts w:eastAsia="Calibri"/>
        </w:rPr>
        <w:lastRenderedPageBreak/>
        <w:t xml:space="preserve">bonds in IgG1 are thoroughly described, other subclasses, notably IgG2, appear to occur as structural isomers induced by different </w:t>
      </w:r>
      <w:r w:rsidR="00522BB7" w:rsidRPr="00FE7E79">
        <w:rPr>
          <w:rFonts w:eastAsia="Calibri"/>
        </w:rPr>
        <w:t>disulphide</w:t>
      </w:r>
      <w:r w:rsidRPr="00FE7E79">
        <w:rPr>
          <w:rFonts w:eastAsia="Calibri"/>
        </w:rPr>
        <w:t xml:space="preserve">-bridge patterns. These PTMs and </w:t>
      </w:r>
      <w:r w:rsidR="00522BB7" w:rsidRPr="00FE7E79">
        <w:rPr>
          <w:rFonts w:eastAsia="Calibri"/>
        </w:rPr>
        <w:t>disulphide</w:t>
      </w:r>
      <w:r w:rsidRPr="00FE7E79">
        <w:rPr>
          <w:rFonts w:eastAsia="Calibri"/>
        </w:rPr>
        <w:t xml:space="preserve"> bridges become even more pronounced in IgA and IgM, which can form higher-order structures connected by the joining-chain in serum and other bodily fluids. All these features influence the antibody’s efficacy and stability. Such information cannot easily be obtained at the nucleotide level, requiring protein-level analysis. </w:t>
      </w:r>
      <w:commentRangeStart w:id="293"/>
      <w:commentRangeStart w:id="294"/>
      <w:del w:id="295" w:author="Graaf, S.C. de (Bastiaan)" w:date="2023-05-12T16:49:00Z">
        <w:r w:rsidRPr="00FE7E79" w:rsidDel="004455EE">
          <w:rPr>
            <w:rFonts w:eastAsia="Calibri"/>
          </w:rPr>
          <w:delText>Altogether, these features pose additional challenges for antibody characterization that are beyond the scope of this review.</w:delText>
        </w:r>
        <w:commentRangeEnd w:id="293"/>
        <w:r w:rsidR="00CC6176" w:rsidDel="004455EE">
          <w:rPr>
            <w:rStyle w:val="CommentReference"/>
            <w:rFonts w:asciiTheme="minorHAnsi" w:eastAsiaTheme="minorHAnsi" w:hAnsiTheme="minorHAnsi" w:cstheme="minorBidi"/>
            <w:lang w:val="en-US" w:eastAsia="en-US"/>
          </w:rPr>
          <w:commentReference w:id="293"/>
        </w:r>
        <w:commentRangeEnd w:id="294"/>
        <w:r w:rsidR="00CC6176" w:rsidDel="004455EE">
          <w:rPr>
            <w:rStyle w:val="CommentReference"/>
            <w:rFonts w:asciiTheme="minorHAnsi" w:eastAsiaTheme="minorHAnsi" w:hAnsiTheme="minorHAnsi" w:cstheme="minorBidi"/>
            <w:lang w:val="en-US" w:eastAsia="en-US"/>
          </w:rPr>
          <w:commentReference w:id="294"/>
        </w:r>
      </w:del>
    </w:p>
    <w:p w14:paraId="47D953C4" w14:textId="77777777" w:rsidR="00675046" w:rsidRPr="00675046" w:rsidRDefault="00675046">
      <w:pPr>
        <w:pStyle w:val="Newparagraph"/>
        <w:rPr>
          <w:ins w:id="296" w:author="Graaf, S.C. de (Bastiaan)" w:date="2023-05-12T16:58:00Z"/>
          <w:rFonts w:eastAsia="Calibri"/>
        </w:rPr>
        <w:pPrChange w:id="297" w:author="Graaf, S.C. de (Bastiaan)" w:date="2023-05-12T16:58:00Z">
          <w:pPr>
            <w:pStyle w:val="Heading1"/>
          </w:pPr>
        </w:pPrChange>
      </w:pPr>
    </w:p>
    <w:p w14:paraId="710D3616" w14:textId="50542B31" w:rsidR="00675046" w:rsidRPr="00675046" w:rsidRDefault="00675046">
      <w:pPr>
        <w:shd w:val="clear" w:color="auto" w:fill="1E1E1E"/>
        <w:spacing w:line="285" w:lineRule="atLeast"/>
        <w:rPr>
          <w:ins w:id="298" w:author="Graaf, S.C. de (Bastiaan)" w:date="2023-05-12T16:56:00Z"/>
          <w:rFonts w:ascii="Fira Code" w:hAnsi="Fira Code" w:cs="Fira Code"/>
          <w:color w:val="D4D4D4"/>
          <w:sz w:val="21"/>
          <w:szCs w:val="21"/>
          <w:rPrChange w:id="299" w:author="Graaf, S.C. de (Bastiaan)" w:date="2023-05-12T16:58:00Z">
            <w:rPr>
              <w:ins w:id="300" w:author="Graaf, S.C. de (Bastiaan)" w:date="2023-05-12T16:56:00Z"/>
              <w:rFonts w:eastAsia="Calibri"/>
            </w:rPr>
          </w:rPrChange>
        </w:rPr>
        <w:pPrChange w:id="301" w:author="Graaf, S.C. de (Bastiaan)" w:date="2023-05-12T16:58:00Z">
          <w:pPr>
            <w:pStyle w:val="Paragraph"/>
          </w:pPr>
        </w:pPrChange>
      </w:pPr>
      <w:ins w:id="302" w:author="Graaf, S.C. de (Bastiaan)" w:date="2023-05-12T16:58:00Z">
        <w:r w:rsidRPr="00672813">
          <w:rPr>
            <w:rFonts w:ascii="Fira Code" w:hAnsi="Fira Code" w:cs="Fira Code"/>
            <w:color w:val="C586C0"/>
            <w:sz w:val="21"/>
            <w:szCs w:val="21"/>
          </w:rPr>
          <w:t>\</w:t>
        </w:r>
        <w:proofErr w:type="gramStart"/>
        <w:r w:rsidRPr="00672813">
          <w:rPr>
            <w:rFonts w:ascii="Fira Code" w:hAnsi="Fira Code" w:cs="Fira Code"/>
            <w:color w:val="C586C0"/>
            <w:sz w:val="21"/>
            <w:szCs w:val="21"/>
          </w:rPr>
          <w:t>clearpage</w:t>
        </w:r>
      </w:ins>
      <w:proofErr w:type="gramEnd"/>
    </w:p>
    <w:p w14:paraId="190A0FAF" w14:textId="72CB4962" w:rsidR="008D07BF" w:rsidRPr="00FE7E79" w:rsidDel="004455EE" w:rsidRDefault="00155E3E">
      <w:pPr>
        <w:pStyle w:val="Paragraph"/>
        <w:rPr>
          <w:del w:id="303" w:author="Graaf, S.C. de (Bastiaan)" w:date="2023-05-12T16:49:00Z"/>
        </w:rPr>
        <w:pPrChange w:id="304" w:author="Graaf, S.C. de (Bastiaan)" w:date="2023-05-12T16:49:00Z">
          <w:pPr>
            <w:pStyle w:val="Heading2"/>
          </w:pPr>
        </w:pPrChange>
      </w:pPr>
      <w:commentRangeStart w:id="305"/>
      <w:del w:id="306" w:author="Graaf, S.C. de (Bastiaan)" w:date="2023-05-12T16:49:00Z">
        <w:r w:rsidDel="004455EE">
          <w:delText>!!</w:delText>
        </w:r>
        <w:r w:rsidR="008D07BF" w:rsidRPr="00FE7E79" w:rsidDel="004455EE">
          <w:delText>Putting the pieces together</w:delText>
        </w:r>
      </w:del>
    </w:p>
    <w:p w14:paraId="3208606D" w14:textId="06471876" w:rsidR="008D07BF" w:rsidRPr="00FE7E79" w:rsidDel="004455EE" w:rsidRDefault="008D07BF" w:rsidP="004455EE">
      <w:pPr>
        <w:pStyle w:val="Paragraph"/>
        <w:rPr>
          <w:del w:id="307" w:author="Graaf, S.C. de (Bastiaan)" w:date="2023-05-12T16:49:00Z"/>
        </w:rPr>
      </w:pPr>
      <w:del w:id="308" w:author="Graaf, S.C. de (Bastiaan)" w:date="2023-05-12T16:49:00Z">
        <w:r w:rsidRPr="00FE7E79" w:rsidDel="004455EE">
          <w:delText xml:space="preserve">Here, we reviewed recent progress, discussed the challenges associated with MS-based antibody </w:delText>
        </w:r>
      </w:del>
      <w:del w:id="309" w:author="Graaf, S.C. de (Bastiaan)" w:date="2023-03-16T00:05:00Z">
        <w:r w:rsidR="00105923" w:rsidDel="00DC1750">
          <w:rPr>
            <w:i/>
            <w:iCs/>
          </w:rPr>
          <w:delText>\emph{</w:delText>
        </w:r>
        <w:r w:rsidR="003A28B2" w:rsidDel="00DC1750">
          <w:rPr>
            <w:i/>
            <w:iCs/>
          </w:rPr>
          <w:delText>de novo}</w:delText>
        </w:r>
      </w:del>
      <w:del w:id="310" w:author="Graaf, S.C. de (Bastiaan)" w:date="2023-05-12T16:49:00Z">
        <w:r w:rsidRPr="00FE7E79" w:rsidDel="004455EE">
          <w:delText xml:space="preserve"> sequencing, and described several attempts to overcome these bottlenecks. Although it is not a routine analysis yet, MS-based </w:delText>
        </w:r>
      </w:del>
      <w:del w:id="311" w:author="Graaf, S.C. de (Bastiaan)" w:date="2023-03-16T00:05:00Z">
        <w:r w:rsidR="00105923" w:rsidDel="00DC1750">
          <w:rPr>
            <w:i/>
            <w:iCs/>
          </w:rPr>
          <w:delText>\emph{</w:delText>
        </w:r>
        <w:r w:rsidR="003A28B2" w:rsidDel="00DC1750">
          <w:rPr>
            <w:i/>
            <w:iCs/>
          </w:rPr>
          <w:delText>de novo}</w:delText>
        </w:r>
      </w:del>
      <w:del w:id="312" w:author="Graaf, S.C. de (Bastiaan)" w:date="2023-05-12T16:49:00Z">
        <w:r w:rsidRPr="00FE7E79" w:rsidDel="004455EE">
          <w:delText xml:space="preserve"> sequencing of antibodies is now feasible through elaborate strategies that rely on multiple proteases, multiple fragmentation techniques, homology sequencing, or a combination thereof. Currently, these techniques have not yet matured sufficiently to become directly applicable to the analysis of endogenous antibody mixtures as present in serum. Nevertheless, Ig-seq and other proteogenomics strategies have already produced reliable partial sequences for multiple clones from donor samples, although side-stepping </w:delText>
        </w:r>
      </w:del>
      <w:del w:id="313" w:author="Graaf, S.C. de (Bastiaan)" w:date="2023-03-16T00:05:00Z">
        <w:r w:rsidR="00105923" w:rsidDel="00DC1750">
          <w:rPr>
            <w:i/>
            <w:iCs/>
          </w:rPr>
          <w:delText>\emph{</w:delText>
        </w:r>
        <w:r w:rsidR="003A28B2" w:rsidDel="00DC1750">
          <w:rPr>
            <w:i/>
            <w:iCs/>
          </w:rPr>
          <w:delText>de novo}</w:delText>
        </w:r>
      </w:del>
      <w:del w:id="314" w:author="Graaf, S.C. de (Bastiaan)" w:date="2023-05-12T16:49:00Z">
        <w:r w:rsidRPr="00FE7E79" w:rsidDel="004455EE">
          <w:delText xml:space="preserve"> sequencing of the intact clones at the protein level. </w:delText>
        </w:r>
      </w:del>
    </w:p>
    <w:p w14:paraId="066803C0" w14:textId="2ED71373" w:rsidR="008D07BF" w:rsidRPr="00FE7E79" w:rsidDel="004455EE" w:rsidRDefault="008D07BF" w:rsidP="004455EE">
      <w:pPr>
        <w:pStyle w:val="Paragraph"/>
        <w:rPr>
          <w:del w:id="315" w:author="Graaf, S.C. de (Bastiaan)" w:date="2023-05-12T16:49:00Z"/>
        </w:rPr>
      </w:pPr>
      <w:del w:id="316" w:author="Graaf, S.C. de (Bastiaan)" w:date="2023-05-12T16:49:00Z">
        <w:r w:rsidRPr="00FE7E79" w:rsidDel="004455EE">
          <w:delText xml:space="preserve">Though the </w:delText>
        </w:r>
      </w:del>
      <w:del w:id="317" w:author="Graaf, S.C. de (Bastiaan)" w:date="2023-03-16T00:05:00Z">
        <w:r w:rsidR="00105923" w:rsidDel="00DC1750">
          <w:rPr>
            <w:i/>
            <w:iCs/>
          </w:rPr>
          <w:delText>\emph{</w:delText>
        </w:r>
        <w:r w:rsidR="003A28B2" w:rsidDel="00DC1750">
          <w:rPr>
            <w:i/>
            <w:iCs/>
          </w:rPr>
          <w:delText>de novo}</w:delText>
        </w:r>
      </w:del>
      <w:del w:id="318" w:author="Graaf, S.C. de (Bastiaan)" w:date="2023-05-12T16:49:00Z">
        <w:r w:rsidRPr="00FE7E79" w:rsidDel="004455EE">
          <w:delText xml:space="preserve"> assembly of sequences from an antibody mixture is still arduous, some groups have recently managed to get exciting data, either through antigen-specific capture or by targeting the most abundant clone(s). To derive a </w:delText>
        </w:r>
      </w:del>
      <w:del w:id="319" w:author="Graaf, S.C. de (Bastiaan)" w:date="2023-03-16T00:05:00Z">
        <w:r w:rsidR="00105923" w:rsidDel="00DC1750">
          <w:rPr>
            <w:i/>
            <w:iCs/>
          </w:rPr>
          <w:delText>\emph{</w:delText>
        </w:r>
        <w:r w:rsidR="003A28B2" w:rsidDel="00DC1750">
          <w:rPr>
            <w:i/>
            <w:iCs/>
          </w:rPr>
          <w:delText>de novo}</w:delText>
        </w:r>
      </w:del>
      <w:del w:id="320" w:author="Graaf, S.C. de (Bastiaan)" w:date="2023-05-12T16:49:00Z">
        <w:r w:rsidRPr="00FE7E79" w:rsidDel="004455EE">
          <w:delText xml:space="preserve"> sequence, a combination of intact mass measurement with BU and TD MS data seems to be highly beneficial for confident sequence predictions.</w:delText>
        </w:r>
      </w:del>
    </w:p>
    <w:p w14:paraId="5976CFA4" w14:textId="6FC6812F" w:rsidR="001F2C79" w:rsidRPr="001F2C79" w:rsidDel="00941E96" w:rsidRDefault="008D07BF" w:rsidP="004455EE">
      <w:pPr>
        <w:pStyle w:val="Paragraph"/>
        <w:rPr>
          <w:del w:id="321" w:author="Graaf, S.C. de (Bastiaan)" w:date="2023-03-16T22:39:00Z"/>
          <w:rFonts w:eastAsia="Calibri"/>
          <w:rPrChange w:id="322" w:author="Graaf, S.C. de (Bastiaan)" w:date="2023-03-16T00:32:00Z">
            <w:rPr>
              <w:del w:id="323" w:author="Graaf, S.C. de (Bastiaan)" w:date="2023-03-16T22:39:00Z"/>
              <w:rFonts w:ascii="Calibri" w:eastAsia="Calibri" w:hAnsi="Calibri" w:cs="Calibri"/>
              <w:sz w:val="20"/>
              <w:szCs w:val="20"/>
            </w:rPr>
          </w:rPrChange>
        </w:rPr>
      </w:pPr>
      <w:del w:id="324" w:author="Graaf, S.C. de (Bastiaan)" w:date="2023-05-12T16:49:00Z">
        <w:r w:rsidRPr="00FE7E79" w:rsidDel="004455EE">
          <w:delText>With these numerous advances in available methods, it is likely just a matter of fitting the pieces together to create an MS-based method that can be used more routinely for antibody discovery. As was seemingly already stated by Aristotle: “the whole is greater than the sum of the parts”.</w:delText>
        </w:r>
        <w:r w:rsidRPr="00FE7E79" w:rsidDel="004455EE">
          <w:rPr>
            <w:rStyle w:val="FootnoteReference"/>
            <w:rFonts w:ascii="Calibri" w:eastAsiaTheme="majorEastAsia" w:hAnsi="Calibri" w:cs="Calibri"/>
          </w:rPr>
          <w:fldChar w:fldCharType="begin" w:fldLock="1"/>
        </w:r>
        <w:r w:rsidR="000A2B0E" w:rsidDel="004455EE">
          <w:delInstrText>ADDIN CSL_CITATION {"citationItems":[{"id":"ITEM-1","itemData":{"author":[{"dropping-particle":"","family":"Aristotle","given":"","non-dropping-particle":"","parse-names":false,"suffix":""}],"collection-title":"Aristotle's Metaphysics","container-title":"Metaphysics","editor":[{"dropping-particle":"","family":"Ross","given":"W. D.","non-dropping-particle":"","parse-names":false,"suffix":""}],"id":"ITEM-1","issued":{"date-parts":[["1908"]]},"page":"1045a.8–10","publisher":"Clarendon Press","publisher-place":"Oxford (UK)","title":"Metaphysics","type":"chapter","volume":"VIII"},"uris":["http://www.mendeley.com/documents/?uuid=14a915c9-b16b-465a-9b90-ac5b149bb343","http://www.mendeley.com/documents/?uuid=70f5ff2c-8312-462b-9aa6-5d24664f50fd"]}],"mendeley":{"formattedCitation":"\\cite{Aristotle1908Metaphysics}","plainTextFormattedCitation":"\\cite{Aristotle1908Metaphysics}","previouslyFormattedCitation":"&lt;sup&gt;111&lt;/sup&gt;"},"properties":{"noteIndex":0},"schema":"https://github.com/citation-style-language/schema/raw/master/csl-citation.json"}</w:delInstrText>
        </w:r>
        <w:r w:rsidRPr="00FE7E79" w:rsidDel="004455EE">
          <w:rPr>
            <w:rStyle w:val="FootnoteReference"/>
            <w:rFonts w:ascii="Calibri" w:eastAsiaTheme="majorEastAsia" w:hAnsi="Calibri" w:cs="Calibri"/>
          </w:rPr>
          <w:fldChar w:fldCharType="separate"/>
        </w:r>
        <w:r w:rsidR="000A2B0E" w:rsidRPr="000A2B0E" w:rsidDel="004455EE">
          <w:rPr>
            <w:noProof/>
          </w:rPr>
          <w:delText>\cite{Aristotle1908Metaphysics}</w:delText>
        </w:r>
        <w:r w:rsidRPr="00FE7E79" w:rsidDel="004455EE">
          <w:rPr>
            <w:rStyle w:val="FootnoteReference"/>
            <w:rFonts w:ascii="Calibri" w:eastAsiaTheme="majorEastAsia" w:hAnsi="Calibri" w:cs="Calibri"/>
          </w:rPr>
          <w:fldChar w:fldCharType="end"/>
        </w:r>
        <w:r w:rsidRPr="00FE7E79" w:rsidDel="004455EE">
          <w:delText xml:space="preserve"> When applied to </w:delText>
        </w:r>
      </w:del>
      <w:del w:id="325" w:author="Graaf, S.C. de (Bastiaan)" w:date="2023-03-16T00:05:00Z">
        <w:r w:rsidR="00105923" w:rsidDel="00DC1750">
          <w:rPr>
            <w:i/>
            <w:iCs/>
          </w:rPr>
          <w:delText>\emph{</w:delText>
        </w:r>
        <w:r w:rsidR="003A28B2" w:rsidDel="00DC1750">
          <w:rPr>
            <w:i/>
            <w:iCs/>
          </w:rPr>
          <w:delText>de novo}</w:delText>
        </w:r>
      </w:del>
      <w:del w:id="326" w:author="Graaf, S.C. de (Bastiaan)" w:date="2023-05-12T16:49:00Z">
        <w:r w:rsidRPr="00FE7E79" w:rsidDel="004455EE">
          <w:delText xml:space="preserve"> sequencing it would imply that a combination of the different methods described here could have a synergistic effect resulting in a workflow that would achieve the ultimate goal. While the methods share certain common elements such as using homologous sequences, there are still a few key gaps in the pipeline that hamper routine antibody sequencing and discovery. First, nearly all </w:delText>
        </w:r>
      </w:del>
      <w:del w:id="327" w:author="Graaf, S.C. de (Bastiaan)" w:date="2023-03-16T00:05:00Z">
        <w:r w:rsidR="00105923" w:rsidDel="00DC1750">
          <w:rPr>
            <w:i/>
            <w:iCs/>
          </w:rPr>
          <w:delText>\emph{</w:delText>
        </w:r>
        <w:r w:rsidR="003A28B2" w:rsidDel="00DC1750">
          <w:rPr>
            <w:i/>
            <w:iCs/>
          </w:rPr>
          <w:delText>de novo}</w:delText>
        </w:r>
      </w:del>
      <w:del w:id="328" w:author="Graaf, S.C. de (Bastiaan)" w:date="2023-05-12T16:49:00Z">
        <w:r w:rsidRPr="00FE7E79" w:rsidDel="004455EE">
          <w:delText xml:space="preserve"> methods discussed here still use some form of antibody purification from the mixture present in the liquid biopsy, prior to the sequencing effort. Second, a high level of expertise is still required, both from experimental and data analytical points of view, to derive the correct </w:delText>
        </w:r>
      </w:del>
      <w:del w:id="329" w:author="Graaf, S.C. de (Bastiaan)" w:date="2023-03-16T00:05:00Z">
        <w:r w:rsidR="00105923" w:rsidDel="00DC1750">
          <w:rPr>
            <w:i/>
            <w:iCs/>
          </w:rPr>
          <w:delText>\emph{</w:delText>
        </w:r>
        <w:r w:rsidR="003A28B2" w:rsidDel="00DC1750">
          <w:rPr>
            <w:i/>
            <w:iCs/>
          </w:rPr>
          <w:delText>de novo}</w:delText>
        </w:r>
      </w:del>
      <w:del w:id="330" w:author="Graaf, S.C. de (Bastiaan)" w:date="2023-05-12T16:49:00Z">
        <w:r w:rsidRPr="00FE7E79" w:rsidDel="004455EE">
          <w:delText xml:space="preserve"> sequence. Especially, the bioinformatics workflows presented in these reports still require a high degree of manual curation to refine the software output. However, all these recently published proofs of concept (</w:delText>
        </w:r>
        <w:r w:rsidR="006E06B6" w:rsidDel="004455EE">
          <w:delText>\textbf{\autoref{fig:fig1.6}}</w:delText>
        </w:r>
        <w:r w:rsidRPr="00FE7E79" w:rsidDel="004455EE">
          <w:delText>) pave the way for more efficient next-generation methods.</w:delText>
        </w:r>
        <w:commentRangeEnd w:id="305"/>
        <w:r w:rsidR="00CC6176" w:rsidDel="004455EE">
          <w:rPr>
            <w:rStyle w:val="CommentReference"/>
            <w:rFonts w:asciiTheme="minorHAnsi" w:eastAsiaTheme="minorHAnsi" w:hAnsiTheme="minorHAnsi" w:cstheme="minorBidi"/>
            <w:lang w:val="en-US" w:eastAsia="en-US"/>
          </w:rPr>
          <w:commentReference w:id="305"/>
        </w:r>
      </w:del>
    </w:p>
    <w:p w14:paraId="1D127217" w14:textId="2E2D8EDC" w:rsidR="008D07BF" w:rsidRPr="00FE7E79" w:rsidDel="00941E96" w:rsidRDefault="00155E3E">
      <w:pPr>
        <w:pStyle w:val="Paragraph"/>
        <w:rPr>
          <w:del w:id="331" w:author="Graaf, S.C. de (Bastiaan)" w:date="2023-03-16T22:39:00Z"/>
        </w:rPr>
        <w:pPrChange w:id="332" w:author="Graaf, S.C. de (Bastiaan)" w:date="2023-05-12T16:49:00Z">
          <w:pPr>
            <w:pStyle w:val="Heading2"/>
          </w:pPr>
        </w:pPrChange>
      </w:pPr>
      <w:del w:id="333" w:author="Graaf, S.C. de (Bastiaan)" w:date="2023-03-16T22:39:00Z">
        <w:r w:rsidDel="00941E96">
          <w:delText>!!</w:delText>
        </w:r>
        <w:r w:rsidR="008D07BF" w:rsidRPr="00FE7E79" w:rsidDel="00941E96">
          <w:delText>First therapeutic antibodies discovered by MS-based de novo sequencing</w:delText>
        </w:r>
      </w:del>
    </w:p>
    <w:p w14:paraId="67AFA196" w14:textId="2D56D732" w:rsidR="008D07BF" w:rsidRPr="00FE7E79" w:rsidDel="004455EE" w:rsidRDefault="008D07BF" w:rsidP="004455EE">
      <w:pPr>
        <w:pStyle w:val="Paragraph"/>
        <w:rPr>
          <w:del w:id="334" w:author="Graaf, S.C. de (Bastiaan)" w:date="2023-05-12T16:49:00Z"/>
        </w:rPr>
      </w:pPr>
      <w:del w:id="335" w:author="Graaf, S.C. de (Bastiaan)" w:date="2023-03-16T22:39:00Z">
        <w:r w:rsidRPr="00FE7E79" w:rsidDel="00941E96">
          <w:delText xml:space="preserve">The advancements made over the last decade in MS-based antibody sequencing provide an optimistic outlook for the future. We expect that a therapeutic antibody discovered by MS could be right around the corner. Looking back at the timeline of key developments in the field of antibody sequencing, we can notice several clear trends </w:delText>
        </w:r>
        <w:bookmarkStart w:id="336" w:name="_Hlk129898704"/>
        <w:r w:rsidRPr="00FE7E79" w:rsidDel="00941E96">
          <w:delText>(</w:delText>
        </w:r>
        <w:r w:rsidR="006E06B6" w:rsidDel="00941E96">
          <w:delText>\textbf{\autoref{fig:fig1.7}}</w:delText>
        </w:r>
        <w:r w:rsidRPr="00FE7E79" w:rsidDel="00941E96">
          <w:delText>)</w:delText>
        </w:r>
        <w:bookmarkEnd w:id="336"/>
        <w:r w:rsidRPr="00FE7E79" w:rsidDel="00941E96">
          <w:delText>. Since the 1960s, rudimentary sample preparation for antibodies was available, but practical methods of obtaining sequence information appeared only in 1993, when Sanger sequencing was first applied to B cells. The first therapeutic antibody was registered in 1986, and this advent launched large-scale development of mAbs, with a hundred mAbs registered by 2008.</w:delText>
        </w:r>
        <w:r w:rsidRPr="00FE7E79" w:rsidDel="00941E96">
          <w:rPr>
            <w:rStyle w:val="FootnoteReference"/>
            <w:rFonts w:ascii="Calibri" w:eastAsia="Calibri" w:hAnsi="Calibri" w:cs="Calibri"/>
          </w:rPr>
          <w:fldChar w:fldCharType="begin" w:fldLock="1"/>
        </w:r>
        <w:r w:rsidR="00E643B5" w:rsidRPr="00941E96" w:rsidDel="00941E96">
          <w:rPr>
            <w:rFonts w:eastAsia="Calibri"/>
            <w:sz w:val="20"/>
            <w:szCs w:val="20"/>
          </w:rPr>
          <w:delInstrText>ADDIN CSL_CITATION {"citationItems":[{"id":"ITEM-1","itemData":{"DOI":"10.1093/nar/gkz827","ISSN":"1362-4962","PMID":"31555805","abstract":"The Therapeutic Structural Antibody Database (Thera-SAbDab; http://opig.stats.ox.ac.uk/webapps/therasabdab) tracks all antibody- and nanobody-related therapeutics recognized by the World Health Organisation (WHO), and identifies any corresponding structures in the Structural Antibody Database (SAbDab) with near-exact or exact variable domain sequence matches. Thera-SAbDab is synchronized with SAbDab to update weekly, reflecting new Protein Data Bank entries and the availability of new sequence data published by the WHO. Each therapeutic summary page lists structural coverage (with links to the appropriate SAbDab entries), alignments showing where any near-matches deviate in sequence, and accompanying metadata, such as intended target and investigated conditions. Thera-SAbDab can be queried by therapeutic name, by a combination of metadata, or by variable domain sequence - returning all therapeutics that are within a specified sequence identity over a specified region of the query. The sequences of all therapeutics listed in Thera-SAbDab (461 unique molecules, as of 5 August 2019) are downloadable as a single file with accompanying metadata.","author":[{"dropping-particle":"","family":"Raybould","given":"Matthew I J","non-dropping-particle":"","parse-names":false,"suffix":""},{"dropping-particle":"","family":"Marks","given":"Claire","non-dropping-particle":"","parse-names":false,"suffix":""},{"dropping-particle":"","family":"Lewis","given":"Alan P","non-dropping-particle":"","parse-names":false,"suffix":""},{"dropping-particle":"","family":"Shi","given":"Jiye","non-dropping-particle":"","parse-names":false,"suffix":""},{"dropping-particle":"","family":"Bujotzek","given":"Alexander","non-dropping-particle":"","parse-names":false,"suffix":""},{"dropping-particle":"","family":"Taddese","given":"Bruck","non-dropping-particle":"","parse-names":false,"suffix":""},{"dropping-particle":"","family":"Deane","given":"Charlotte M","non-dropping-particle":"","parse-names":false,"suffix":""}],"container-title":"Nucleic acids research","id":"ITEM-1","issue":"D1","issued":{"date-parts":[["2020","1","8"]]},"page":"D383-D388","publisher":"Oxford Academic","title":"Thera-SAbDab: the Therapeutic Structural Antibody Database.","type":"article-journal","volume":"48"},"uris":["http://www.mendeley.com/documents/?uuid=a59e7fb2-77be-4a43-a650-f09996fc6b41"]}],"mendeley":{"formattedCitation":"\\cite{Raybould2020Thera-SAbDab: the Therapeutic Structural Antibody Database.}","plainTextFormattedCitation":"\\cite{Raybould2020Thera-SAbDab: the Therapeutic Structural Antibody Database.}","previouslyFormattedCitation":"Raybould_Marks_Lewis_Shi_Bujotzek_Taddese_Deane_2020"},"properties":{"noteIndex":0},"schema":"https://github.com/citation-style-language/schema/raw/master/csl-citation.json"}</w:delInstrText>
        </w:r>
        <w:r w:rsidRPr="00FE7E79" w:rsidDel="00941E96">
          <w:rPr>
            <w:rStyle w:val="FootnoteReference"/>
            <w:rFonts w:ascii="Calibri" w:eastAsia="Calibri" w:hAnsi="Calibri" w:cs="Calibri"/>
          </w:rPr>
          <w:fldChar w:fldCharType="separate"/>
        </w:r>
        <w:r w:rsidR="00E643B5" w:rsidRPr="00941E96" w:rsidDel="00941E96">
          <w:rPr>
            <w:rFonts w:eastAsia="Calibri"/>
            <w:noProof/>
          </w:rPr>
          <w:delText>\cite{Raybould2020Thera-SAbDab: the Therapeutic Structural Antibody Database.}</w:delText>
        </w:r>
        <w:r w:rsidRPr="00FE7E79" w:rsidDel="00941E96">
          <w:rPr>
            <w:rStyle w:val="FootnoteReference"/>
            <w:rFonts w:ascii="Calibri" w:eastAsia="Calibri" w:hAnsi="Calibri" w:cs="Calibri"/>
          </w:rPr>
          <w:fldChar w:fldCharType="end"/>
        </w:r>
        <w:r w:rsidRPr="00FE7E79" w:rsidDel="00941E96">
          <w:delText xml:space="preserve"> At that point, next-generation sequencing led to high-throughput sequencing workflows and further facilitated the development of therapeutic antibodies. Wide adoption of these techniques followed shortly, and the number of deposited antibody sequences and registered antibody therapeutics has been growing exponentially ever since, with the 100</w:delText>
        </w:r>
        <w:r w:rsidRPr="00FE7E79" w:rsidDel="00941E96">
          <w:rPr>
            <w:vertAlign w:val="superscript"/>
          </w:rPr>
          <w:delText>th</w:delText>
        </w:r>
        <w:r w:rsidRPr="00FE7E79" w:rsidDel="00941E96">
          <w:delText xml:space="preserve"> therapeutic mAb </w:delText>
        </w:r>
        <w:r w:rsidR="00D6430D" w:rsidRPr="00FE7E79" w:rsidDel="00941E96">
          <w:delText xml:space="preserve">being approved by the </w:delText>
        </w:r>
        <w:r w:rsidR="00681362" w:rsidRPr="00FE7E79" w:rsidDel="00941E96">
          <w:delText xml:space="preserve">United States Food and Drug Administration </w:delText>
        </w:r>
        <w:r w:rsidRPr="00FE7E79" w:rsidDel="00941E96">
          <w:delText>in 2021.</w:delText>
        </w:r>
        <w:r w:rsidRPr="00FE7E79" w:rsidDel="00941E96">
          <w:rPr>
            <w:rStyle w:val="FootnoteReference"/>
            <w:rFonts w:ascii="Calibri" w:eastAsiaTheme="majorEastAsia" w:hAnsi="Calibri" w:cs="Calibri"/>
          </w:rPr>
          <w:fldChar w:fldCharType="begin" w:fldLock="1"/>
        </w:r>
        <w:r w:rsidR="00E643B5" w:rsidDel="00941E96">
          <w:delInstrText>ADDIN CSL_CITATION {"citationItems":[{"id":"ITEM-1","itemData":{"DOI":"10.1038/d41573-021-00079-7","ISSN":"1474-1776","PMID":"33953368","author":[{"dropping-particle":"","family":"Mullard","given":"Asher","non-dropping-particle":"","parse-names":false,"suffix":""}],"container-title":"Nature Reviews Drug Discovery","id":"ITEM-1","issue":"7","issued":{"date-parts":[["2021","7","5"]]},"page":"491-495","publisher":"NLM (Medline)","title":"FDA approves 100th monoclonal antibody product","type":"article-journal","volume":"20"},"uris":["http://www.mendeley.com/documents/?uuid=f94eb853-51ee-3c9c-8468-f42da6b65ccd"]}],"mendeley":{"formattedCitation":"\\cite{Mullard2021FDA approves 100th monoclonal antibody product}","plainTextFormattedCitation":"\\cite{Mullard2021FDA approves 100th monoclonal antibody product}","previouslyFormattedCitation":"Mullard_2021"},"properties":{"noteIndex":0},"schema":"https://github.com/citation-style-language/schema/raw/master/csl-citation.json"}</w:delInstrText>
        </w:r>
        <w:r w:rsidRPr="00FE7E79" w:rsidDel="00941E96">
          <w:rPr>
            <w:rStyle w:val="FootnoteReference"/>
            <w:rFonts w:ascii="Calibri" w:eastAsiaTheme="majorEastAsia" w:hAnsi="Calibri" w:cs="Calibri"/>
          </w:rPr>
          <w:fldChar w:fldCharType="separate"/>
        </w:r>
        <w:r w:rsidR="00E643B5" w:rsidRPr="00E643B5" w:rsidDel="00941E96">
          <w:rPr>
            <w:noProof/>
          </w:rPr>
          <w:delText>\cite{Mullard2021FDA approves 100th monoclonal antibody product}</w:delText>
        </w:r>
        <w:r w:rsidRPr="00FE7E79" w:rsidDel="00941E96">
          <w:rPr>
            <w:rStyle w:val="FootnoteReference"/>
            <w:rFonts w:ascii="Calibri" w:eastAsiaTheme="majorEastAsia" w:hAnsi="Calibri" w:cs="Calibri"/>
          </w:rPr>
          <w:fldChar w:fldCharType="end"/>
        </w:r>
        <w:r w:rsidRPr="00FE7E79" w:rsidDel="00941E96">
          <w:delText xml:space="preserve"> Observing this trend, the popularization of MS-based proteomics has now spurred the development of platforms for </w:delText>
        </w:r>
      </w:del>
      <w:del w:id="337" w:author="Graaf, S.C. de (Bastiaan)" w:date="2023-03-16T00:05:00Z">
        <w:r w:rsidR="00105923" w:rsidDel="00DC1750">
          <w:rPr>
            <w:i/>
            <w:iCs/>
          </w:rPr>
          <w:delText>\emph{</w:delText>
        </w:r>
        <w:r w:rsidR="003A28B2" w:rsidDel="00DC1750">
          <w:rPr>
            <w:i/>
            <w:iCs/>
          </w:rPr>
          <w:delText>de novo}</w:delText>
        </w:r>
      </w:del>
      <w:del w:id="338" w:author="Graaf, S.C. de (Bastiaan)" w:date="2023-03-16T22:39:00Z">
        <w:r w:rsidRPr="00FE7E79" w:rsidDel="00941E96">
          <w:delText xml:space="preserve"> sequencing of antibodies heavily supported by MS. Over the last 20 years, the rapid expansion of genome-based sequencing techniques kick-started antibody discovery by allowing large-scale BCR sequencing. Similarly, we envision that the ongoing advancement of MS </w:delText>
        </w:r>
      </w:del>
      <w:del w:id="339" w:author="Graaf, S.C. de (Bastiaan)" w:date="2023-03-16T00:05:00Z">
        <w:r w:rsidR="00105923" w:rsidDel="00DC1750">
          <w:rPr>
            <w:i/>
            <w:iCs/>
          </w:rPr>
          <w:delText>\emph{</w:delText>
        </w:r>
        <w:r w:rsidR="003A28B2" w:rsidDel="00DC1750">
          <w:rPr>
            <w:i/>
            <w:iCs/>
          </w:rPr>
          <w:delText>de novo}</w:delText>
        </w:r>
      </w:del>
      <w:del w:id="340" w:author="Graaf, S.C. de (Bastiaan)" w:date="2023-03-16T22:39:00Z">
        <w:r w:rsidRPr="00FE7E79" w:rsidDel="00941E96">
          <w:delText xml:space="preserve"> sequencing will complement available strategies by protein-level analysis or even provide a standalone solution for future therapeutic developments.</w:delText>
        </w:r>
      </w:del>
    </w:p>
    <w:p w14:paraId="57D6F166" w14:textId="632B38CB" w:rsidR="008D07BF" w:rsidRPr="00FE7E79" w:rsidDel="004455EE" w:rsidRDefault="00155E3E">
      <w:pPr>
        <w:pStyle w:val="Paragraph"/>
        <w:rPr>
          <w:del w:id="341" w:author="Graaf, S.C. de (Bastiaan)" w:date="2023-05-12T16:49:00Z"/>
        </w:rPr>
        <w:pPrChange w:id="342" w:author="Graaf, S.C. de (Bastiaan)" w:date="2023-05-12T16:49:00Z">
          <w:pPr>
            <w:pStyle w:val="Heading1"/>
          </w:pPr>
        </w:pPrChange>
      </w:pPr>
      <w:del w:id="343" w:author="Graaf, S.C. de (Bastiaan)" w:date="2023-05-12T16:49:00Z">
        <w:r w:rsidDel="004455EE">
          <w:delText>!</w:delText>
        </w:r>
        <w:r w:rsidR="008D07BF" w:rsidRPr="00FE7E79" w:rsidDel="004455EE">
          <w:delText>Acknowledgements</w:delText>
        </w:r>
      </w:del>
    </w:p>
    <w:p w14:paraId="20448517" w14:textId="27702747" w:rsidR="005547F4" w:rsidRPr="00FE7E79" w:rsidDel="004455EE" w:rsidRDefault="00826B42">
      <w:pPr>
        <w:pStyle w:val="Paragraph"/>
        <w:rPr>
          <w:del w:id="344" w:author="Graaf, S.C. de (Bastiaan)" w:date="2023-05-12T16:49:00Z"/>
          <w:rFonts w:eastAsia="Calibri"/>
        </w:rPr>
        <w:pPrChange w:id="345" w:author="Graaf, S.C. de (Bastiaan)" w:date="2023-05-12T16:49:00Z">
          <w:pPr>
            <w:widowControl w:val="0"/>
            <w:autoSpaceDE w:val="0"/>
            <w:autoSpaceDN w:val="0"/>
            <w:adjustRightInd w:val="0"/>
            <w:spacing w:before="240"/>
          </w:pPr>
        </w:pPrChange>
      </w:pPr>
      <w:del w:id="346" w:author="Graaf, S.C. de (Bastiaan)" w:date="2023-05-12T16:49:00Z">
        <w:r w:rsidRPr="00FE7E79" w:rsidDel="004455EE">
          <w:delText>We thank the members of the Heck laboratory for their support. This research received funding through the Netherlands Organization for Scientific Research (NWO) TTW project 15575 (SCdG and AJRH), and the ENPPS.LIFT.019.001 project (AJRH)</w:delText>
        </w:r>
        <w:r w:rsidR="00155E3E" w:rsidRPr="00FE7E79" w:rsidDel="004455EE">
          <w:rPr>
            <w:rFonts w:eastAsia="Calibri"/>
          </w:rPr>
          <w:delText xml:space="preserve"> </w:delText>
        </w:r>
      </w:del>
    </w:p>
    <w:p w14:paraId="7C2E23B0" w14:textId="7F3231FE" w:rsidR="004455EE" w:rsidRDefault="004455EE">
      <w:pPr>
        <w:pStyle w:val="Heading1"/>
        <w:pPrChange w:id="347" w:author="Graaf, S.C. de (Bastiaan)" w:date="2023-05-12T16:50:00Z">
          <w:pPr/>
        </w:pPrChange>
      </w:pPr>
      <w:proofErr w:type="gramStart"/>
      <w:r>
        <w:t>!Thesis</w:t>
      </w:r>
      <w:proofErr w:type="gramEnd"/>
      <w:r>
        <w:t xml:space="preserve"> overview</w:t>
      </w:r>
    </w:p>
    <w:p w14:paraId="185BE875" w14:textId="0BE1EE84" w:rsidR="00DA7C1F" w:rsidRDefault="004455EE" w:rsidP="004455EE">
      <w:r>
        <w:t xml:space="preserve">Throughout this thesis, I detail my efforts to develop computational workflows and tools that facilitate the analysis of complex LC-MS </w:t>
      </w:r>
      <w:r w:rsidR="00CD64B5">
        <w:t xml:space="preserve">proteomics </w:t>
      </w:r>
      <w:r>
        <w:t xml:space="preserve">data. There is a strong focus on </w:t>
      </w:r>
      <w:r w:rsidR="00CD64B5">
        <w:t xml:space="preserve">the analysis of </w:t>
      </w:r>
      <w:r>
        <w:t xml:space="preserve">antibody repertoires, apart from Chapter 2 which focuses on </w:t>
      </w:r>
      <w:r w:rsidR="00CD64B5">
        <w:t xml:space="preserve">analyzing </w:t>
      </w:r>
      <w:r>
        <w:t>cross-linking MS data. The work described in this chapter shaped what became the guiding principle of my academic efforts; that \</w:t>
      </w:r>
      <w:proofErr w:type="gramStart"/>
      <w:r>
        <w:t>emph{</w:t>
      </w:r>
      <w:proofErr w:type="gramEnd"/>
      <w:r>
        <w:t>standardized computational tools are of vital importance for reproducible research}. As such, I consider it the spiritual predecessor to the subsequent chapters and an import</w:t>
      </w:r>
      <w:r w:rsidR="00DA7C1F">
        <w:t>ant</w:t>
      </w:r>
      <w:r>
        <w:t xml:space="preserve"> example of th</w:t>
      </w:r>
      <w:r w:rsidR="00DA7C1F">
        <w:t>e</w:t>
      </w:r>
      <w:r>
        <w:t xml:space="preserve"> central theme.</w:t>
      </w:r>
    </w:p>
    <w:p w14:paraId="51F4F885" w14:textId="30110330" w:rsidR="00675046" w:rsidRDefault="00675046" w:rsidP="004455EE">
      <w:r>
        <w:t>\</w:t>
      </w:r>
      <w:r w:rsidR="00DA7C1F">
        <w:t>bigskip\\</w:t>
      </w:r>
    </w:p>
    <w:p w14:paraId="33143C66" w14:textId="77777777" w:rsidR="00DA7C1F" w:rsidRDefault="004455EE" w:rsidP="00DA6275">
      <w:r>
        <w:t>\</w:t>
      </w:r>
      <w:proofErr w:type="gramStart"/>
      <w:r>
        <w:t>textbf{</w:t>
      </w:r>
      <w:proofErr w:type="gramEnd"/>
      <w:r>
        <w:t xml:space="preserve">Chapter 2} describes how we developed CrossID, a tool </w:t>
      </w:r>
      <w:r w:rsidRPr="003C22E0">
        <w:t>to analyze large and complex cross-linking proteomic datasets.</w:t>
      </w:r>
      <w:r>
        <w:t xml:space="preserve"> CrossID was developed to facilitate explorative analysis of large amounts of crosslinking data. We show that integration of data from multiple sources can provide valuable insights, as the integrated data from protein databases enables gene ontology enrichment analysis and grouping based on function. Furthermore, we showcase how mapping of crosslinked residues onto 3D-structural models for proteins can help refine these models or help to generate models for protein complexes</w:t>
      </w:r>
      <w:r w:rsidR="00DA7C1F">
        <w:t>.</w:t>
      </w:r>
      <w:r w:rsidR="00DA7C1F" w:rsidRPr="00DA7C1F">
        <w:t xml:space="preserve"> </w:t>
      </w:r>
    </w:p>
    <w:p w14:paraId="7C5B5CB3" w14:textId="1016CA3D" w:rsidR="00DA7C1F" w:rsidRDefault="00DA7C1F" w:rsidP="00DA6275">
      <w:r>
        <w:t>\bigskip\\</w:t>
      </w:r>
    </w:p>
    <w:p w14:paraId="2104BB42" w14:textId="76FE9D73" w:rsidR="00675046" w:rsidRDefault="004455EE" w:rsidP="00DA6275">
      <w:r>
        <w:lastRenderedPageBreak/>
        <w:t>In \</w:t>
      </w:r>
      <w:proofErr w:type="gramStart"/>
      <w:r>
        <w:t>textbf{</w:t>
      </w:r>
      <w:proofErr w:type="gramEnd"/>
      <w:r>
        <w:t>Chapter 3}</w:t>
      </w:r>
      <w:r w:rsidR="00DA7C1F">
        <w:t>,</w:t>
      </w:r>
      <w:r>
        <w:t xml:space="preserve"> the </w:t>
      </w:r>
      <w:r w:rsidR="00CD64B5">
        <w:t xml:space="preserve">LC-MS based </w:t>
      </w:r>
      <w:r>
        <w:t xml:space="preserve">antibody repertoire profiling </w:t>
      </w:r>
      <w:r w:rsidR="00CD64B5">
        <w:t>approach</w:t>
      </w:r>
      <w:r>
        <w:t xml:space="preserve"> which enabled the research in \textbf{Chapter 4} and \textbf{5}</w:t>
      </w:r>
      <w:r w:rsidR="00DA7C1F">
        <w:t xml:space="preserve"> is introduced</w:t>
      </w:r>
      <w:r>
        <w:t xml:space="preserve">. In this initial application of the technique on a cohort of sepsis patients we found the serological IgG1 repertoires to be unique to </w:t>
      </w:r>
      <w:proofErr w:type="gramStart"/>
      <w:r>
        <w:t>each individual</w:t>
      </w:r>
      <w:proofErr w:type="gramEnd"/>
      <w:r>
        <w:t xml:space="preserve">, stable over time, responsive to physiological events and </w:t>
      </w:r>
      <w:r w:rsidRPr="00E26229">
        <w:t>relatively simple</w:t>
      </w:r>
      <w:r>
        <w:t xml:space="preserve">, consisting of several hundred clones </w:t>
      </w:r>
      <w:r w:rsidRPr="00E26229">
        <w:t>despite there being an enormous number of theoretically possible clones</w:t>
      </w:r>
      <w:r>
        <w:t>. Furthermore, this chapter provides proof of concept for \</w:t>
      </w:r>
      <w:proofErr w:type="gramStart"/>
      <w:r>
        <w:t>emph{</w:t>
      </w:r>
      <w:proofErr w:type="gramEnd"/>
      <w:r>
        <w:t>de novo} sequencing of endogenous antibodies by using a multi-tier mass spectrometry approach to sequence the most abundant clone for a donor.</w:t>
      </w:r>
    </w:p>
    <w:p w14:paraId="6F7C11C9" w14:textId="77777777" w:rsidR="00DA7C1F" w:rsidRDefault="00DA7C1F" w:rsidP="00DA7C1F">
      <w:r>
        <w:t>\bigskip\\</w:t>
      </w:r>
    </w:p>
    <w:p w14:paraId="697D9703" w14:textId="24AEB6B3" w:rsidR="004455EE" w:rsidRDefault="004455EE" w:rsidP="004455EE">
      <w:r>
        <w:t>\</w:t>
      </w:r>
      <w:proofErr w:type="gramStart"/>
      <w:r>
        <w:t>textbf{</w:t>
      </w:r>
      <w:proofErr w:type="gramEnd"/>
      <w:r>
        <w:t>Chapter 4}</w:t>
      </w:r>
      <w:r w:rsidR="00DA7C1F">
        <w:t xml:space="preserve"> describes</w:t>
      </w:r>
      <w:r>
        <w:t xml:space="preserve"> </w:t>
      </w:r>
      <w:r w:rsidR="00DA7C1F">
        <w:t xml:space="preserve">the analysis of </w:t>
      </w:r>
      <w:r>
        <w:t xml:space="preserve">breastmilk SIgA1 profiles of six </w:t>
      </w:r>
      <w:r w:rsidR="00DA7C1F">
        <w:t>mothers</w:t>
      </w:r>
      <w:r>
        <w:t xml:space="preserve"> who had received two identical SARS-CoV-2 vaccinations over 16 timepoints. We use the extensive sampling and repeated vaccination to define clonal populations based on the detection window of these clones relative to the vaccination </w:t>
      </w:r>
      <w:del w:id="348" w:author="Graaf, S.C. de (Bastiaan)" w:date="2023-05-17T03:24:00Z">
        <w:r w:rsidDel="00CD64B5">
          <w:delText>moments</w:delText>
        </w:r>
      </w:del>
      <w:ins w:id="349" w:author="Graaf, S.C. de (Bastiaan)" w:date="2023-05-17T03:24:00Z">
        <w:r w:rsidR="00CD64B5">
          <w:t>events</w:t>
        </w:r>
      </w:ins>
      <w:r>
        <w:t>. We also discover that the second vaccination induces the emergence of a population of novel clones and show that titer fluctuations as measured by ELISA can be driven by highly divergent clonal populations.</w:t>
      </w:r>
    </w:p>
    <w:p w14:paraId="7996F8B1" w14:textId="77777777" w:rsidR="00DA7C1F" w:rsidRDefault="00DA7C1F" w:rsidP="00DA7C1F">
      <w:r>
        <w:t>\bigskip\\</w:t>
      </w:r>
    </w:p>
    <w:p w14:paraId="121732A6" w14:textId="0867A267" w:rsidR="004455EE" w:rsidRDefault="004455EE" w:rsidP="004455EE">
      <w:r>
        <w:t>In \</w:t>
      </w:r>
      <w:proofErr w:type="gramStart"/>
      <w:r>
        <w:t>textbf{</w:t>
      </w:r>
      <w:proofErr w:type="gramEnd"/>
      <w:r>
        <w:t xml:space="preserve">Chapter 5}, we build upon the proof of concept for </w:t>
      </w:r>
      <w:r w:rsidR="00DA7C1F">
        <w:t>\emph{</w:t>
      </w:r>
      <w:r>
        <w:t>de novo</w:t>
      </w:r>
      <w:r w:rsidR="00DA7C1F">
        <w:t>}</w:t>
      </w:r>
      <w:r>
        <w:t xml:space="preserve"> sequencing of endogenous antibodies by hybrid</w:t>
      </w:r>
      <w:ins w:id="350" w:author="Graaf, S.C. de (Bastiaan)" w:date="2023-05-17T03:24:00Z">
        <w:r w:rsidR="00CD64B5">
          <w:t xml:space="preserve"> top-down and bottom-up</w:t>
        </w:r>
      </w:ins>
      <w:r>
        <w:t xml:space="preserve"> mass spectrometry</w:t>
      </w:r>
      <w:ins w:id="351" w:author="Graaf, S.C. de (Bastiaan)" w:date="2023-05-17T03:24:00Z">
        <w:r w:rsidR="00CD64B5">
          <w:t xml:space="preserve"> approaches</w:t>
        </w:r>
      </w:ins>
      <w:r>
        <w:t>. We present a more standardized wor</w:t>
      </w:r>
      <w:r w:rsidRPr="00A17012">
        <w:t>kflow for sequencing antibody chains in mixtures</w:t>
      </w:r>
      <w:r>
        <w:t xml:space="preserve">. Our approach </w:t>
      </w:r>
      <w:r w:rsidRPr="00A17012">
        <w:t>resolve</w:t>
      </w:r>
      <w:r>
        <w:t>s</w:t>
      </w:r>
      <w:r w:rsidRPr="00A17012">
        <w:t xml:space="preserve"> ambiguity in sequence predictions for the hypervariable complementarity determining regions</w:t>
      </w:r>
      <w:r>
        <w:t xml:space="preserve"> by mass-filtering </w:t>
      </w:r>
      <w:r w:rsidRPr="00A17012">
        <w:t xml:space="preserve">candidate sequences </w:t>
      </w:r>
      <w:r>
        <w:t xml:space="preserve">based on the gap size </w:t>
      </w:r>
      <w:r w:rsidRPr="00A17012">
        <w:t>between adjacent framework regions</w:t>
      </w:r>
      <w:r>
        <w:t>, which we determine using middle-down fragmentation data</w:t>
      </w:r>
      <w:r w:rsidRPr="00A17012">
        <w:t>.</w:t>
      </w:r>
    </w:p>
    <w:p w14:paraId="06C4DA22" w14:textId="77777777" w:rsidR="00DA7C1F" w:rsidRDefault="00DA7C1F" w:rsidP="00DA7C1F">
      <w:r>
        <w:t>\bigskip\\</w:t>
      </w:r>
    </w:p>
    <w:p w14:paraId="4CD194AA" w14:textId="4D3CC85F" w:rsidR="00675046" w:rsidDel="00CD64B5" w:rsidRDefault="00CD64B5" w:rsidP="00CD64B5">
      <w:pPr>
        <w:rPr>
          <w:del w:id="352" w:author="Graaf, S.C. de (Bastiaan)" w:date="2023-05-17T03:25:00Z"/>
        </w:rPr>
      </w:pPr>
      <w:ins w:id="353" w:author="Graaf, S.C. de (Bastiaan)" w:date="2023-05-17T03:25:00Z">
        <w:r>
          <w:lastRenderedPageBreak/>
          <w:t xml:space="preserve">Finally, </w:t>
        </w:r>
      </w:ins>
      <w:r w:rsidR="004455EE">
        <w:t>\</w:t>
      </w:r>
      <w:proofErr w:type="gramStart"/>
      <w:r w:rsidR="004455EE">
        <w:t>textbf{</w:t>
      </w:r>
      <w:proofErr w:type="gramEnd"/>
      <w:r w:rsidR="004455EE">
        <w:t>Chapter 6} contains a summary and a discussion of the advances that enabled the work in this thesis, the impact of the findings for others in the field, the challenges that lay ahead</w:t>
      </w:r>
      <w:r w:rsidR="004455EE" w:rsidRPr="00EC12C5">
        <w:t xml:space="preserve"> </w:t>
      </w:r>
      <w:r w:rsidR="004455EE">
        <w:t>and how they may be overcome, along with an outlook on where I believe the field is heading.</w:t>
      </w:r>
    </w:p>
    <w:p w14:paraId="439D09F9" w14:textId="36682AED" w:rsidR="00DA7C1F" w:rsidDel="00CD64B5" w:rsidRDefault="00DA7C1F" w:rsidP="00CD64B5">
      <w:pPr>
        <w:rPr>
          <w:del w:id="354" w:author="Graaf, S.C. de (Bastiaan)" w:date="2023-05-17T03:25:00Z"/>
        </w:rPr>
      </w:pPr>
      <w:del w:id="355" w:author="Graaf, S.C. de (Bastiaan)" w:date="2023-05-17T03:25:00Z">
        <w:r w:rsidDel="00CD64B5">
          <w:delText>\bigskip\\</w:delText>
        </w:r>
      </w:del>
    </w:p>
    <w:p w14:paraId="0C7E8752" w14:textId="07B2561D" w:rsidR="00A26436" w:rsidRPr="0094324A" w:rsidRDefault="004455EE">
      <w:pPr>
        <w:rPr>
          <w:rFonts w:ascii="Fira Code" w:hAnsi="Fira Code" w:cs="Fira Code"/>
          <w:color w:val="D4D4D4"/>
          <w:sz w:val="21"/>
          <w:szCs w:val="21"/>
          <w:rPrChange w:id="356" w:author="Graaf, S.C. de (Bastiaan)" w:date="2023-05-12T17:01:00Z">
            <w:rPr>
              <w:rFonts w:ascii="Fira Code" w:hAnsi="Fira Code" w:cs="Fira Code"/>
              <w:color w:val="D4D4D4"/>
              <w:sz w:val="21"/>
              <w:szCs w:val="21"/>
              <w:lang w:val="en-US" w:eastAsia="en-US"/>
            </w:rPr>
          </w:rPrChange>
        </w:rPr>
        <w:pPrChange w:id="357" w:author="Graaf, S.C. de (Bastiaan)" w:date="2023-05-17T03:25:00Z">
          <w:pPr>
            <w:shd w:val="clear" w:color="auto" w:fill="1E1E1E"/>
            <w:spacing w:line="285" w:lineRule="atLeast"/>
          </w:pPr>
        </w:pPrChange>
      </w:pPr>
      <w:del w:id="358" w:author="Graaf, S.C. de (Bastiaan)" w:date="2023-05-17T03:25:00Z">
        <w:r w:rsidDel="00CD64B5">
          <w:delText>Finally, \textbf{Chapter 7} is a tribute to all the amazing people without whom this research and thesis would not have been possible.</w:delText>
        </w:r>
        <w:r w:rsidR="0094324A" w:rsidDel="00CD64B5">
          <w:delText>\\</w:delText>
        </w:r>
      </w:del>
    </w:p>
    <w:p w14:paraId="6D1A002C" w14:textId="77777777" w:rsidR="00A26436" w:rsidRPr="00A26436" w:rsidRDefault="00A26436" w:rsidP="00A26436">
      <w:pPr>
        <w:shd w:val="clear" w:color="auto" w:fill="1E1E1E"/>
        <w:spacing w:line="285" w:lineRule="atLeast"/>
        <w:rPr>
          <w:rFonts w:ascii="Fira Code" w:hAnsi="Fira Code" w:cs="Fira Code"/>
          <w:color w:val="D4D4D4"/>
          <w:sz w:val="21"/>
          <w:szCs w:val="21"/>
          <w:lang w:val="en-US" w:eastAsia="en-US"/>
        </w:rPr>
      </w:pPr>
      <w:r w:rsidRPr="00A26436">
        <w:rPr>
          <w:rFonts w:ascii="Fira Code" w:hAnsi="Fira Code" w:cs="Fira Code"/>
          <w:color w:val="DCDCAA"/>
          <w:sz w:val="21"/>
          <w:szCs w:val="21"/>
          <w:lang w:val="en-US" w:eastAsia="en-US"/>
        </w:rPr>
        <w:t>\</w:t>
      </w:r>
      <w:proofErr w:type="gramStart"/>
      <w:r w:rsidRPr="00A26436">
        <w:rPr>
          <w:rFonts w:ascii="Fira Code" w:hAnsi="Fira Code" w:cs="Fira Code"/>
          <w:color w:val="DCDCAA"/>
          <w:sz w:val="21"/>
          <w:szCs w:val="21"/>
          <w:lang w:val="en-US" w:eastAsia="en-US"/>
        </w:rPr>
        <w:t>newpage</w:t>
      </w:r>
      <w:proofErr w:type="gramEnd"/>
    </w:p>
    <w:p w14:paraId="19857858" w14:textId="77777777" w:rsidR="00A26436" w:rsidRPr="00A26436" w:rsidRDefault="00A26436" w:rsidP="00A26436">
      <w:pPr>
        <w:shd w:val="clear" w:color="auto" w:fill="1E1E1E"/>
        <w:spacing w:line="285" w:lineRule="atLeast"/>
        <w:rPr>
          <w:rFonts w:ascii="Fira Code" w:hAnsi="Fira Code" w:cs="Fira Code"/>
          <w:color w:val="D4D4D4"/>
          <w:sz w:val="21"/>
          <w:szCs w:val="21"/>
          <w:lang w:val="en-US" w:eastAsia="en-US"/>
        </w:rPr>
      </w:pPr>
      <w:r w:rsidRPr="00A26436">
        <w:rPr>
          <w:rFonts w:ascii="Fira Code" w:hAnsi="Fira Code" w:cs="Fira Code"/>
          <w:color w:val="DCDCAA"/>
          <w:sz w:val="21"/>
          <w:szCs w:val="21"/>
          <w:lang w:val="en-US" w:eastAsia="en-US"/>
        </w:rPr>
        <w:t>\section*</w:t>
      </w:r>
      <w:r w:rsidRPr="00A26436">
        <w:rPr>
          <w:rFonts w:ascii="Fira Code" w:hAnsi="Fira Code" w:cs="Fira Code"/>
          <w:color w:val="D4D4D4"/>
          <w:sz w:val="21"/>
          <w:szCs w:val="21"/>
          <w:lang w:val="en-US" w:eastAsia="en-US"/>
        </w:rPr>
        <w:t>{References}</w:t>
      </w:r>
    </w:p>
    <w:p w14:paraId="30669239" w14:textId="3BC1BA2A" w:rsidR="00A26436" w:rsidRPr="00485C0A" w:rsidRDefault="00A26436" w:rsidP="00A26436">
      <w:pPr>
        <w:shd w:val="clear" w:color="auto" w:fill="1E1E1E"/>
        <w:spacing w:line="285" w:lineRule="atLeast"/>
        <w:rPr>
          <w:rFonts w:ascii="Fira Code" w:hAnsi="Fira Code" w:cs="Fira Code"/>
          <w:color w:val="D4D4D4"/>
          <w:sz w:val="21"/>
          <w:szCs w:val="21"/>
          <w:rPrChange w:id="359" w:author="Graaf, S.C. de (Bastiaan)" w:date="2023-03-27T14:54:00Z">
            <w:rPr>
              <w:rFonts w:ascii="Fira Code" w:hAnsi="Fira Code" w:cs="Fira Code"/>
              <w:color w:val="D4D4D4"/>
              <w:sz w:val="21"/>
              <w:szCs w:val="21"/>
              <w:lang w:val="en-US" w:eastAsia="en-US"/>
            </w:rPr>
          </w:rPrChange>
        </w:rPr>
      </w:pPr>
      <w:r w:rsidRPr="00A26436">
        <w:rPr>
          <w:rFonts w:ascii="Fira Code" w:hAnsi="Fira Code" w:cs="Fira Code"/>
          <w:color w:val="DCDCAA"/>
          <w:sz w:val="21"/>
          <w:szCs w:val="21"/>
          <w:lang w:val="en-US" w:eastAsia="en-US"/>
        </w:rPr>
        <w:t>\</w:t>
      </w:r>
      <w:proofErr w:type="gramStart"/>
      <w:r w:rsidRPr="00A26436">
        <w:rPr>
          <w:rFonts w:ascii="Fira Code" w:hAnsi="Fira Code" w:cs="Fira Code"/>
          <w:color w:val="DCDCAA"/>
          <w:sz w:val="21"/>
          <w:szCs w:val="21"/>
          <w:lang w:val="en-US" w:eastAsia="en-US"/>
        </w:rPr>
        <w:t>bibliographystyle</w:t>
      </w:r>
      <w:r w:rsidRPr="00A26436">
        <w:rPr>
          <w:rFonts w:ascii="Fira Code" w:hAnsi="Fira Code" w:cs="Fira Code"/>
          <w:color w:val="D4D4D4"/>
          <w:sz w:val="21"/>
          <w:szCs w:val="21"/>
          <w:lang w:val="en-US" w:eastAsia="en-US"/>
        </w:rPr>
        <w:t>{</w:t>
      </w:r>
      <w:proofErr w:type="gramEnd"/>
      <w:r w:rsidRPr="00A26436">
        <w:rPr>
          <w:rFonts w:ascii="Fira Code" w:hAnsi="Fira Code" w:cs="Fira Code"/>
          <w:color w:val="D4D4D4"/>
          <w:sz w:val="21"/>
          <w:szCs w:val="21"/>
          <w:lang w:val="en-US" w:eastAsia="en-US"/>
        </w:rPr>
        <w:t>Stylesettings/pnas}</w:t>
      </w:r>
      <w:r w:rsidR="00485C0A">
        <w:rPr>
          <w:rFonts w:ascii="Fira Code" w:hAnsi="Fira Code" w:cs="Fira Code"/>
          <w:color w:val="D4D4D4"/>
          <w:sz w:val="21"/>
          <w:szCs w:val="21"/>
        </w:rPr>
        <w:br/>
      </w:r>
      <w:r w:rsidR="00485C0A" w:rsidRPr="0070194B">
        <w:rPr>
          <w:rFonts w:ascii="Fira Code" w:hAnsi="Fira Code" w:cs="Fira Code"/>
          <w:color w:val="DCDCAA"/>
          <w:sz w:val="21"/>
          <w:szCs w:val="21"/>
        </w:rPr>
        <w:t>\patchcmd</w:t>
      </w:r>
      <w:r w:rsidR="00485C0A" w:rsidRPr="0070194B">
        <w:rPr>
          <w:rFonts w:ascii="Fira Code" w:hAnsi="Fira Code" w:cs="Fira Code"/>
          <w:color w:val="D4D4D4"/>
          <w:sz w:val="21"/>
          <w:szCs w:val="21"/>
        </w:rPr>
        <w:t>{</w:t>
      </w:r>
      <w:r w:rsidR="00485C0A" w:rsidRPr="0070194B">
        <w:rPr>
          <w:rFonts w:ascii="Fira Code" w:hAnsi="Fira Code" w:cs="Fira Code"/>
          <w:color w:val="DCDCAA"/>
          <w:sz w:val="21"/>
          <w:szCs w:val="21"/>
        </w:rPr>
        <w:t>\thebibliography</w:t>
      </w:r>
      <w:r w:rsidR="00485C0A" w:rsidRPr="0070194B">
        <w:rPr>
          <w:rFonts w:ascii="Fira Code" w:hAnsi="Fira Code" w:cs="Fira Code"/>
          <w:color w:val="D4D4D4"/>
          <w:sz w:val="21"/>
          <w:szCs w:val="21"/>
        </w:rPr>
        <w:t>}</w:t>
      </w:r>
      <w:r w:rsidR="00485C0A">
        <w:rPr>
          <w:rFonts w:ascii="Fira Code" w:hAnsi="Fira Code" w:cs="Fira Code"/>
          <w:color w:val="D4D4D4"/>
          <w:sz w:val="21"/>
          <w:szCs w:val="21"/>
        </w:rPr>
        <w:br/>
      </w:r>
      <w:r w:rsidR="00485C0A" w:rsidRPr="0070194B">
        <w:rPr>
          <w:rFonts w:ascii="Fira Code" w:hAnsi="Fira Code" w:cs="Fira Code"/>
          <w:color w:val="D4D4D4"/>
          <w:sz w:val="21"/>
          <w:szCs w:val="21"/>
        </w:rPr>
        <w:t>{</w:t>
      </w:r>
      <w:r w:rsidR="00485C0A" w:rsidRPr="0070194B">
        <w:rPr>
          <w:rFonts w:ascii="Fira Code" w:hAnsi="Fira Code" w:cs="Fira Code"/>
          <w:color w:val="DCDCAA"/>
          <w:sz w:val="21"/>
          <w:szCs w:val="21"/>
        </w:rPr>
        <w:t>\clubpenalty</w:t>
      </w:r>
      <w:r w:rsidR="00485C0A" w:rsidRPr="0070194B">
        <w:rPr>
          <w:rFonts w:ascii="Fira Code" w:hAnsi="Fira Code" w:cs="Fira Code"/>
          <w:color w:val="D4D4D4"/>
          <w:sz w:val="21"/>
          <w:szCs w:val="21"/>
        </w:rPr>
        <w:t xml:space="preserve"> 4000</w:t>
      </w:r>
      <w:r w:rsidR="00485C0A" w:rsidRPr="0070194B">
        <w:rPr>
          <w:rFonts w:ascii="Fira Code" w:hAnsi="Fira Code" w:cs="Fira Code"/>
          <w:color w:val="DCDCAA"/>
          <w:sz w:val="21"/>
          <w:szCs w:val="21"/>
        </w:rPr>
        <w:t>\widowpenalty</w:t>
      </w:r>
      <w:r w:rsidR="00485C0A" w:rsidRPr="0070194B">
        <w:rPr>
          <w:rFonts w:ascii="Fira Code" w:hAnsi="Fira Code" w:cs="Fira Code"/>
          <w:color w:val="D4D4D4"/>
          <w:sz w:val="21"/>
          <w:szCs w:val="21"/>
        </w:rPr>
        <w:t xml:space="preserve"> 4000}</w:t>
      </w:r>
      <w:r w:rsidR="00485C0A">
        <w:rPr>
          <w:rFonts w:ascii="Fira Code" w:hAnsi="Fira Code" w:cs="Fira Code"/>
          <w:color w:val="D4D4D4"/>
          <w:sz w:val="21"/>
          <w:szCs w:val="21"/>
        </w:rPr>
        <w:br/>
      </w:r>
      <w:r w:rsidR="00485C0A" w:rsidRPr="0070194B">
        <w:rPr>
          <w:rFonts w:ascii="Fira Code" w:hAnsi="Fira Code" w:cs="Fira Code"/>
          <w:color w:val="D4D4D4"/>
          <w:sz w:val="21"/>
          <w:szCs w:val="21"/>
        </w:rPr>
        <w:t>{</w:t>
      </w:r>
      <w:r w:rsidR="00485C0A" w:rsidRPr="0070194B">
        <w:rPr>
          <w:rFonts w:ascii="Fira Code" w:hAnsi="Fira Code" w:cs="Fira Code"/>
          <w:color w:val="DCDCAA"/>
          <w:sz w:val="21"/>
          <w:szCs w:val="21"/>
        </w:rPr>
        <w:t>\clubpenalties</w:t>
      </w:r>
      <w:r w:rsidR="00485C0A" w:rsidRPr="0070194B">
        <w:rPr>
          <w:rFonts w:ascii="Fira Code" w:hAnsi="Fira Code" w:cs="Fira Code"/>
          <w:color w:val="D4D4D4"/>
          <w:sz w:val="21"/>
          <w:szCs w:val="21"/>
        </w:rPr>
        <w:t xml:space="preserve"> 1 10000 </w:t>
      </w:r>
      <w:r w:rsidR="00485C0A" w:rsidRPr="0070194B">
        <w:rPr>
          <w:rFonts w:ascii="Fira Code" w:hAnsi="Fira Code" w:cs="Fira Code"/>
          <w:color w:val="DCDCAA"/>
          <w:sz w:val="21"/>
          <w:szCs w:val="21"/>
        </w:rPr>
        <w:t>\widowpenalties</w:t>
      </w:r>
      <w:r w:rsidR="00485C0A" w:rsidRPr="0070194B">
        <w:rPr>
          <w:rFonts w:ascii="Fira Code" w:hAnsi="Fira Code" w:cs="Fira Code"/>
          <w:color w:val="D4D4D4"/>
          <w:sz w:val="21"/>
          <w:szCs w:val="21"/>
        </w:rPr>
        <w:t xml:space="preserve"> 1 10000 }</w:t>
      </w:r>
      <w:r w:rsidR="00485C0A">
        <w:rPr>
          <w:rFonts w:ascii="Fira Code" w:hAnsi="Fira Code" w:cs="Fira Code"/>
          <w:color w:val="D4D4D4"/>
          <w:sz w:val="21"/>
          <w:szCs w:val="21"/>
        </w:rPr>
        <w:br/>
      </w:r>
      <w:r w:rsidR="00485C0A" w:rsidRPr="0070194B">
        <w:rPr>
          <w:rFonts w:ascii="Fira Code" w:hAnsi="Fira Code" w:cs="Fira Code"/>
          <w:color w:val="D4D4D4"/>
          <w:sz w:val="21"/>
          <w:szCs w:val="21"/>
        </w:rPr>
        <w:t>{}{}</w:t>
      </w:r>
    </w:p>
    <w:p w14:paraId="6A046EC5" w14:textId="06CE6EB7" w:rsidR="00A26436" w:rsidRPr="00A26436" w:rsidRDefault="00A26436" w:rsidP="00A26436">
      <w:pPr>
        <w:shd w:val="clear" w:color="auto" w:fill="1E1E1E"/>
        <w:spacing w:line="285" w:lineRule="atLeast"/>
        <w:rPr>
          <w:rFonts w:ascii="Fira Code" w:hAnsi="Fira Code" w:cs="Fira Code"/>
          <w:color w:val="D4D4D4"/>
          <w:sz w:val="21"/>
          <w:szCs w:val="21"/>
          <w:lang w:val="en-US" w:eastAsia="en-US"/>
        </w:rPr>
      </w:pPr>
      <w:r w:rsidRPr="00A26436">
        <w:rPr>
          <w:rFonts w:ascii="Fira Code" w:hAnsi="Fira Code" w:cs="Fira Code"/>
          <w:color w:val="DCDCAA"/>
          <w:sz w:val="21"/>
          <w:szCs w:val="21"/>
          <w:lang w:val="en-US" w:eastAsia="en-US"/>
        </w:rPr>
        <w:t>\</w:t>
      </w:r>
      <w:proofErr w:type="gramStart"/>
      <w:r w:rsidRPr="00A26436">
        <w:rPr>
          <w:rFonts w:ascii="Fira Code" w:hAnsi="Fira Code" w:cs="Fira Code"/>
          <w:color w:val="DCDCAA"/>
          <w:sz w:val="21"/>
          <w:szCs w:val="21"/>
          <w:lang w:val="en-US" w:eastAsia="en-US"/>
        </w:rPr>
        <w:t>bibliography</w:t>
      </w:r>
      <w:proofErr w:type="gramEnd"/>
      <w:r w:rsidRPr="00A26436">
        <w:rPr>
          <w:rFonts w:ascii="Fira Code" w:hAnsi="Fira Code" w:cs="Fira Code"/>
          <w:color w:val="D4D4D4"/>
          <w:sz w:val="21"/>
          <w:szCs w:val="21"/>
          <w:lang w:val="en-US" w:eastAsia="en-US"/>
        </w:rPr>
        <w:t>{chap</w:t>
      </w:r>
      <w:r w:rsidR="00F63630">
        <w:rPr>
          <w:rFonts w:ascii="Fira Code" w:hAnsi="Fira Code" w:cs="Fira Code"/>
          <w:color w:val="D4D4D4"/>
          <w:sz w:val="21"/>
          <w:szCs w:val="21"/>
          <w:lang w:val="en-US" w:eastAsia="en-US"/>
        </w:rPr>
        <w:t>merge</w:t>
      </w:r>
      <w:r w:rsidRPr="00A26436">
        <w:rPr>
          <w:rFonts w:ascii="Fira Code" w:hAnsi="Fira Code" w:cs="Fira Code"/>
          <w:color w:val="D4D4D4"/>
          <w:sz w:val="21"/>
          <w:szCs w:val="21"/>
          <w:lang w:val="en-US" w:eastAsia="en-US"/>
        </w:rPr>
        <w:t>}</w:t>
      </w:r>
    </w:p>
    <w:p w14:paraId="471A6225" w14:textId="77777777" w:rsidR="00A26436" w:rsidRPr="00A26436" w:rsidRDefault="00A26436" w:rsidP="00A26436">
      <w:pPr>
        <w:shd w:val="clear" w:color="auto" w:fill="1E1E1E"/>
        <w:spacing w:line="285" w:lineRule="atLeast"/>
        <w:rPr>
          <w:rFonts w:ascii="Fira Code" w:hAnsi="Fira Code" w:cs="Fira Code"/>
          <w:color w:val="D4D4D4"/>
          <w:sz w:val="21"/>
          <w:szCs w:val="21"/>
          <w:lang w:val="en-US" w:eastAsia="en-US"/>
        </w:rPr>
      </w:pPr>
      <w:r w:rsidRPr="00A26436">
        <w:rPr>
          <w:rFonts w:ascii="Fira Code" w:hAnsi="Fira Code" w:cs="Fira Code"/>
          <w:color w:val="DCDCAA"/>
          <w:sz w:val="21"/>
          <w:szCs w:val="21"/>
          <w:lang w:val="en-US" w:eastAsia="en-US"/>
        </w:rPr>
        <w:t>\</w:t>
      </w:r>
      <w:proofErr w:type="gramStart"/>
      <w:r w:rsidRPr="00A26436">
        <w:rPr>
          <w:rFonts w:ascii="Fira Code" w:hAnsi="Fira Code" w:cs="Fira Code"/>
          <w:color w:val="DCDCAA"/>
          <w:sz w:val="21"/>
          <w:szCs w:val="21"/>
          <w:lang w:val="en-US" w:eastAsia="en-US"/>
        </w:rPr>
        <w:t>stopthumb</w:t>
      </w:r>
      <w:proofErr w:type="gramEnd"/>
    </w:p>
    <w:p w14:paraId="5A33F277" w14:textId="77777777" w:rsidR="00A26436" w:rsidRPr="00A26436" w:rsidRDefault="00A26436" w:rsidP="00A26436">
      <w:pPr>
        <w:shd w:val="clear" w:color="auto" w:fill="1E1E1E"/>
        <w:spacing w:line="285" w:lineRule="atLeast"/>
        <w:rPr>
          <w:rFonts w:ascii="Fira Code" w:hAnsi="Fira Code" w:cs="Fira Code"/>
          <w:color w:val="D4D4D4"/>
          <w:sz w:val="21"/>
          <w:szCs w:val="21"/>
          <w:lang w:val="en-US" w:eastAsia="en-US"/>
        </w:rPr>
      </w:pPr>
    </w:p>
    <w:p w14:paraId="29C918CB" w14:textId="77777777" w:rsidR="00483AFE" w:rsidRDefault="00483AFE" w:rsidP="00BA4418">
      <w:pPr>
        <w:pStyle w:val="Newparagraph"/>
        <w:ind w:firstLine="0"/>
      </w:pPr>
    </w:p>
    <w:p w14:paraId="5A4C272E" w14:textId="3C4B1943" w:rsidR="004A2541" w:rsidRDefault="00483AFE" w:rsidP="00BA4418">
      <w:pPr>
        <w:pStyle w:val="Newparagraph"/>
        <w:ind w:firstLine="0"/>
      </w:pPr>
      <w:r>
        <w:t>%%refs (does not alter the tex cause commented, just for retrieval)</w:t>
      </w:r>
    </w:p>
    <w:p w14:paraId="4ADCD889" w14:textId="35A5097E" w:rsidR="00483AFE" w:rsidRPr="004A2541" w:rsidRDefault="00483AFE" w:rsidP="00BA4418">
      <w:pPr>
        <w:pStyle w:val="Newparagraph"/>
        <w:ind w:firstLine="0"/>
      </w:pPr>
      <w:r>
        <w:t>%%</w:t>
      </w:r>
      <w:r>
        <w:fldChar w:fldCharType="begin" w:fldLock="1"/>
      </w:r>
      <w:r w:rsidR="000A2B0E">
        <w:instrText>ADDIN CSL_CITATION {"citationItems":[{"id":"ITEM-1","itemData":{"DOI":"10.1038/nbt.2782","ISSN":"10870156","PMID":"24441474","abstract":"Efforts to determine the antibody repertoire encoded by B cells in the blood or lymphoid organs using high-throughput DNA sequencing technologies have been advancing at an extremely rapid pace and are transforming our understanding of humoral immune responses. Information gained from high-throughput DNA sequencing of immunoglobulin genes (Ig-seq) can be applied to detect B-cell malignancies with high sensitivity, to discover antibodies specific for antigens of interest, to guide vaccine development and to understand autoimmunity. Rapid progress in the development of experimental protocols and informatics analysis tools is helping to reduce sequencing artifacts, to achieve more precise quantification of clonal diversity and to extract the most pertinent biological information. That said, broader application of Ig-seq, especially in clinical settings, will require the development of a standardized experimental design framework that will enable the sharing and meta-analysis of sequencing data generated by different laboratories. © 2014 Nature America, Inc. All rights reserved.","author":[{"dropping-particle":"","family":"Georgiou","given":"George","non-dropping-particle":"","parse-names":false,"suffix":""},{"dropping-particle":"","family":"Ippolito","given":"Gregory C.","non-dropping-particle":"","parse-names":false,"suffix":""},{"dropping-particle":"","family":"Beausang","given":"John","non-dropping-particle":"","parse-names":false,"suffix":""},{"dropping-particle":"","family":"Busse","given":"Christian E.","non-dropping-particle":"","parse-names":false,"suffix":""},{"dropping-particle":"","family":"Wardemann","given":"Hedda","non-dropping-particle":"","parse-names":false,"suffix":""},{"dropping-particle":"","family":"Quake","given":"Stephen R.","non-dropping-particle":"","parse-names":false,"suffix":""}],"container-title":"Nature Biotechnology","id":"ITEM-1","issue":"2","issued":{"date-parts":[["2014","2","19"]]},"page":"158-168","publisher":"Nature Publishing Group","title":"The promise and challenge of high-throughput sequencing of the antibody repertoire","type":"article-journal","volume":"32"},"uris":["http://www.mendeley.com/documents/?uuid=4ada392b-d05f-43ff-8b58-56f0f01424bd"]}],"mendeley":{"formattedCitation":"\\cite{Georgiou2014The promise and challenge of high-throughput sequencing of the antibody repertoire}","plainTextFormattedCitation":"\\cite{Georgiou2014The promise and challenge of high-throughput sequencing of the antibody repertoire}","previouslyFormattedCitation":"&lt;sup&gt;112&lt;/sup&gt;"},"properties":{"noteIndex":0},"schema":"https://github.com/citation-style-language/schema/raw/master/csl-citation.json"}</w:instrText>
      </w:r>
      <w:r>
        <w:fldChar w:fldCharType="separate"/>
      </w:r>
      <w:r w:rsidR="000A2B0E" w:rsidRPr="000A2B0E">
        <w:rPr>
          <w:noProof/>
        </w:rPr>
        <w:t>\cite{Georgiou2014The promise and challenge of high-throughput sequencing of the antibody repertoire}</w:t>
      </w:r>
      <w:r>
        <w:fldChar w:fldCharType="end"/>
      </w:r>
    </w:p>
    <w:sectPr w:rsidR="00483AFE" w:rsidRPr="004A2541" w:rsidSect="00F61D69">
      <w:pgSz w:w="11901" w:h="16840" w:code="9"/>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Graaf, S.C. de (Bastiaan)" w:date="2023-03-24T15:24:00Z" w:initials="GSd(">
    <w:p w14:paraId="6FBF648B" w14:textId="77777777" w:rsidR="00CE6D2C" w:rsidRDefault="00CE6D2C" w:rsidP="006F3412">
      <w:pPr>
        <w:pStyle w:val="CommentText"/>
      </w:pPr>
      <w:r>
        <w:rPr>
          <w:rStyle w:val="CommentReference"/>
        </w:rPr>
        <w:annotationRef/>
      </w:r>
      <w:r>
        <w:rPr>
          <w:lang w:val="nl-NL"/>
        </w:rPr>
        <w:t>hoi</w:t>
      </w:r>
    </w:p>
  </w:comment>
  <w:comment w:id="64" w:author="Graaf, S.C. de (Bastiaan)" w:date="2022-06-02T10:28:00Z" w:initials="GSd(">
    <w:p w14:paraId="6BBC1DAA" w14:textId="6F4F6431" w:rsidR="003940FC" w:rsidRDefault="003940FC" w:rsidP="00066BA8">
      <w:pPr>
        <w:pStyle w:val="CommentText"/>
      </w:pPr>
      <w:r>
        <w:rPr>
          <w:rStyle w:val="CommentReference"/>
        </w:rPr>
        <w:annotationRef/>
      </w:r>
      <w:r>
        <w:t>While the names are entered in accordance with the publication, the citation looks strange. suggested:</w:t>
      </w:r>
    </w:p>
  </w:comment>
  <w:comment w:id="77" w:author="Graaf, S.C. de (Bastiaan)" w:date="2023-03-24T15:38:00Z" w:initials="GSd(">
    <w:p w14:paraId="1F0AC02D" w14:textId="77777777" w:rsidR="00E52008" w:rsidRDefault="00E52008" w:rsidP="00695F5C">
      <w:pPr>
        <w:pStyle w:val="CommentText"/>
      </w:pPr>
      <w:r>
        <w:rPr>
          <w:rStyle w:val="CommentReference"/>
        </w:rPr>
        <w:annotationRef/>
      </w:r>
      <w:r>
        <w:rPr>
          <w:lang w:val="nl-NL"/>
        </w:rPr>
        <w:t>Look here</w:t>
      </w:r>
    </w:p>
  </w:comment>
  <w:comment w:id="116" w:author="Graaf, S.C. de (Bastiaan)" w:date="2023-03-24T16:28:00Z" w:initials="GSd(">
    <w:p w14:paraId="3FA658EA" w14:textId="77777777" w:rsidR="00282367" w:rsidRDefault="00282367" w:rsidP="00A2004D">
      <w:pPr>
        <w:pStyle w:val="CommentText"/>
      </w:pPr>
      <w:r>
        <w:rPr>
          <w:rStyle w:val="CommentReference"/>
        </w:rPr>
        <w:annotationRef/>
      </w:r>
      <w:r>
        <w:rPr>
          <w:lang w:val="nl-NL"/>
        </w:rPr>
        <w:t>The starss….</w:t>
      </w:r>
    </w:p>
  </w:comment>
  <w:comment w:id="223" w:author="Graaf, S.C. de (Bastiaan)" w:date="2023-03-24T15:56:00Z" w:initials="GSd(">
    <w:p w14:paraId="1092657D" w14:textId="61D1E255" w:rsidR="00213C8E" w:rsidRDefault="00213C8E" w:rsidP="002E1061">
      <w:pPr>
        <w:pStyle w:val="CommentText"/>
      </w:pPr>
      <w:r>
        <w:rPr>
          <w:rStyle w:val="CommentReference"/>
        </w:rPr>
        <w:annotationRef/>
      </w:r>
      <w:r>
        <w:rPr>
          <w:lang w:val="nl-NL"/>
        </w:rPr>
        <w:t>Remove?</w:t>
      </w:r>
    </w:p>
  </w:comment>
  <w:comment w:id="262" w:author="Graaf, S.C. de (Bastiaan)" w:date="2023-03-24T16:15:00Z" w:initials="GSd(">
    <w:p w14:paraId="4FCB35F3" w14:textId="77777777" w:rsidR="000A2B0E" w:rsidRDefault="000A2B0E" w:rsidP="002E619A">
      <w:pPr>
        <w:pStyle w:val="CommentText"/>
      </w:pPr>
      <w:r>
        <w:rPr>
          <w:rStyle w:val="CommentReference"/>
        </w:rPr>
        <w:annotationRef/>
      </w:r>
      <w:r>
        <w:rPr>
          <w:lang w:val="nl-NL"/>
        </w:rPr>
        <w:t>reperspective</w:t>
      </w:r>
    </w:p>
  </w:comment>
  <w:comment w:id="265" w:author="Graaf, S.C. de (Bastiaan)" w:date="2023-03-24T16:03:00Z" w:initials="GSd(">
    <w:p w14:paraId="284BE790" w14:textId="16D12D9D" w:rsidR="00CC6176" w:rsidRDefault="00CC6176" w:rsidP="003C7C65">
      <w:pPr>
        <w:pStyle w:val="CommentText"/>
      </w:pPr>
      <w:r>
        <w:rPr>
          <w:rStyle w:val="CommentReference"/>
        </w:rPr>
        <w:annotationRef/>
      </w:r>
      <w:r>
        <w:rPr>
          <w:lang w:val="nl-NL"/>
        </w:rPr>
        <w:t>Add a bit about immune response characterization</w:t>
      </w:r>
    </w:p>
  </w:comment>
  <w:comment w:id="273" w:author="Graaf, S.C. de (Bastiaan)" w:date="2023-03-24T16:43:00Z" w:initials="GSd(">
    <w:p w14:paraId="056B61E2" w14:textId="77777777" w:rsidR="00E864CE" w:rsidRDefault="00E864CE" w:rsidP="009B5BB4">
      <w:pPr>
        <w:pStyle w:val="CommentText"/>
      </w:pPr>
      <w:r>
        <w:rPr>
          <w:rStyle w:val="CommentReference"/>
        </w:rPr>
        <w:annotationRef/>
      </w:r>
      <w:r>
        <w:rPr>
          <w:lang w:val="nl-NL"/>
        </w:rPr>
        <w:t>Strange ending</w:t>
      </w:r>
    </w:p>
  </w:comment>
  <w:comment w:id="280" w:author="Graaf, S.C. de (Bastiaan)" w:date="2023-03-24T16:05:00Z" w:initials="GSd(">
    <w:p w14:paraId="1A910AB9" w14:textId="5EE75EE2" w:rsidR="00CC6176" w:rsidRDefault="00CC6176" w:rsidP="0072264D">
      <w:pPr>
        <w:pStyle w:val="CommentText"/>
      </w:pPr>
      <w:r>
        <w:rPr>
          <w:rStyle w:val="CommentReference"/>
        </w:rPr>
        <w:annotationRef/>
      </w:r>
      <w:r>
        <w:rPr>
          <w:lang w:val="nl-NL"/>
        </w:rPr>
        <w:t>Might be better used as a summary for chapter, otherwise should be changed into, in our work(discussed in chapter 3)</w:t>
      </w:r>
    </w:p>
  </w:comment>
  <w:comment w:id="293" w:author="Graaf, S.C. de (Bastiaan)" w:date="2023-03-24T16:07:00Z" w:initials="GSd(">
    <w:p w14:paraId="6CD1B91F" w14:textId="77777777" w:rsidR="00CC6176" w:rsidRDefault="00CC6176" w:rsidP="00AA1BE8">
      <w:pPr>
        <w:pStyle w:val="CommentText"/>
      </w:pPr>
      <w:r>
        <w:rPr>
          <w:rStyle w:val="CommentReference"/>
        </w:rPr>
        <w:annotationRef/>
      </w:r>
      <w:r>
        <w:rPr>
          <w:lang w:val="nl-NL"/>
        </w:rPr>
        <w:t>Discuss? Max did</w:t>
      </w:r>
    </w:p>
  </w:comment>
  <w:comment w:id="294" w:author="Graaf, S.C. de (Bastiaan)" w:date="2023-03-24T16:10:00Z" w:initials="GSd(">
    <w:p w14:paraId="00F4456E" w14:textId="77777777" w:rsidR="00CC6176" w:rsidRDefault="00CC6176" w:rsidP="00BC1C61">
      <w:pPr>
        <w:pStyle w:val="CommentText"/>
      </w:pPr>
      <w:r>
        <w:rPr>
          <w:rStyle w:val="CommentReference"/>
        </w:rPr>
        <w:annotationRef/>
      </w:r>
      <w:r>
        <w:rPr>
          <w:lang w:val="nl-NL"/>
        </w:rPr>
        <w:t>Page 10</w:t>
      </w:r>
    </w:p>
  </w:comment>
  <w:comment w:id="305" w:author="Graaf, S.C. de (Bastiaan)" w:date="2023-03-24T16:12:00Z" w:initials="GSd(">
    <w:p w14:paraId="36AB50BE" w14:textId="77777777" w:rsidR="00CC6176" w:rsidRDefault="00CC6176" w:rsidP="00580ED7">
      <w:pPr>
        <w:pStyle w:val="CommentText"/>
      </w:pPr>
      <w:r>
        <w:rPr>
          <w:rStyle w:val="CommentReference"/>
        </w:rPr>
        <w:annotationRef/>
      </w:r>
      <w:r>
        <w:rPr>
          <w:lang w:val="nl-NL"/>
        </w:rPr>
        <w:t>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BF648B" w15:done="0"/>
  <w15:commentEx w15:paraId="6BBC1DAA" w15:done="0"/>
  <w15:commentEx w15:paraId="1F0AC02D" w15:done="0"/>
  <w15:commentEx w15:paraId="3FA658EA" w15:done="0"/>
  <w15:commentEx w15:paraId="1092657D" w15:done="0"/>
  <w15:commentEx w15:paraId="4FCB35F3" w15:done="0"/>
  <w15:commentEx w15:paraId="284BE790" w15:done="0"/>
  <w15:commentEx w15:paraId="056B61E2" w15:done="0"/>
  <w15:commentEx w15:paraId="1A910AB9" w15:done="0"/>
  <w15:commentEx w15:paraId="6CD1B91F" w15:done="0"/>
  <w15:commentEx w15:paraId="00F4456E" w15:paraIdParent="6CD1B91F" w15:done="0"/>
  <w15:commentEx w15:paraId="36AB50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83F3C" w16cex:dateUtc="2023-03-24T14:24:00Z"/>
  <w16cex:commentExtensible w16cex:durableId="26430F5C" w16cex:dateUtc="2022-06-02T08:28:00Z"/>
  <w16cex:commentExtensible w16cex:durableId="27C8426B" w16cex:dateUtc="2023-03-24T14:38:00Z"/>
  <w16cex:commentExtensible w16cex:durableId="27C84E10" w16cex:dateUtc="2023-03-24T15:28:00Z"/>
  <w16cex:commentExtensible w16cex:durableId="27C846B5" w16cex:dateUtc="2023-03-24T14:56:00Z"/>
  <w16cex:commentExtensible w16cex:durableId="27C84B3C" w16cex:dateUtc="2023-03-24T15:15:00Z"/>
  <w16cex:commentExtensible w16cex:durableId="27C84839" w16cex:dateUtc="2023-03-24T15:03:00Z"/>
  <w16cex:commentExtensible w16cex:durableId="27C851AB" w16cex:dateUtc="2023-03-24T15:43:00Z"/>
  <w16cex:commentExtensible w16cex:durableId="27C848DC" w16cex:dateUtc="2023-03-24T15:05:00Z"/>
  <w16cex:commentExtensible w16cex:durableId="27C8494F" w16cex:dateUtc="2023-03-24T15:07:00Z"/>
  <w16cex:commentExtensible w16cex:durableId="27C849DF" w16cex:dateUtc="2023-03-24T15:10:00Z"/>
  <w16cex:commentExtensible w16cex:durableId="27C84A55" w16cex:dateUtc="2023-03-24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BF648B" w16cid:durableId="27C83F3C"/>
  <w16cid:commentId w16cid:paraId="6BBC1DAA" w16cid:durableId="26430F5C"/>
  <w16cid:commentId w16cid:paraId="1F0AC02D" w16cid:durableId="27C8426B"/>
  <w16cid:commentId w16cid:paraId="3FA658EA" w16cid:durableId="27C84E10"/>
  <w16cid:commentId w16cid:paraId="1092657D" w16cid:durableId="27C846B5"/>
  <w16cid:commentId w16cid:paraId="4FCB35F3" w16cid:durableId="27C84B3C"/>
  <w16cid:commentId w16cid:paraId="284BE790" w16cid:durableId="27C84839"/>
  <w16cid:commentId w16cid:paraId="056B61E2" w16cid:durableId="27C851AB"/>
  <w16cid:commentId w16cid:paraId="1A910AB9" w16cid:durableId="27C848DC"/>
  <w16cid:commentId w16cid:paraId="6CD1B91F" w16cid:durableId="27C8494F"/>
  <w16cid:commentId w16cid:paraId="00F4456E" w16cid:durableId="27C849DF"/>
  <w16cid:commentId w16cid:paraId="36AB50BE" w16cid:durableId="27C84A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1D4F7" w14:textId="77777777" w:rsidR="00066EA8" w:rsidRDefault="00066EA8" w:rsidP="00AF2C92">
      <w:r>
        <w:separator/>
      </w:r>
    </w:p>
  </w:endnote>
  <w:endnote w:type="continuationSeparator" w:id="0">
    <w:p w14:paraId="552F7C4B" w14:textId="77777777" w:rsidR="00066EA8" w:rsidRDefault="00066EA8" w:rsidP="00AF2C92">
      <w:r>
        <w:continuationSeparator/>
      </w:r>
    </w:p>
  </w:endnote>
  <w:endnote w:type="continuationNotice" w:id="1">
    <w:p w14:paraId="7F16C63C" w14:textId="77777777" w:rsidR="00066EA8" w:rsidRDefault="00066EA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panose1 w:val="00000000000000000000"/>
    <w:charset w:val="00"/>
    <w:family w:val="auto"/>
    <w:pitch w:val="fixed"/>
    <w:sig w:usb0="E00002EF" w:usb1="1201F9FB" w:usb2="02002038" w:usb3="00000000" w:csb0="000000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E6631" w14:textId="77777777" w:rsidR="00066EA8" w:rsidRDefault="00066EA8" w:rsidP="00AF2C92">
      <w:r>
        <w:separator/>
      </w:r>
    </w:p>
  </w:footnote>
  <w:footnote w:type="continuationSeparator" w:id="0">
    <w:p w14:paraId="7568A6B2" w14:textId="77777777" w:rsidR="00066EA8" w:rsidRDefault="00066EA8" w:rsidP="00AF2C92">
      <w:r>
        <w:continuationSeparator/>
      </w:r>
    </w:p>
  </w:footnote>
  <w:footnote w:type="continuationNotice" w:id="1">
    <w:p w14:paraId="293C585C" w14:textId="77777777" w:rsidR="00066EA8" w:rsidRDefault="00066EA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A0E61E7"/>
    <w:multiLevelType w:val="multilevel"/>
    <w:tmpl w:val="6D2E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F454FDE"/>
    <w:multiLevelType w:val="multilevel"/>
    <w:tmpl w:val="6E74D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801628E"/>
    <w:multiLevelType w:val="multilevel"/>
    <w:tmpl w:val="3CA86B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6647272">
    <w:abstractNumId w:val="15"/>
  </w:num>
  <w:num w:numId="2" w16cid:durableId="1141459934">
    <w:abstractNumId w:val="22"/>
  </w:num>
  <w:num w:numId="3" w16cid:durableId="1964581379">
    <w:abstractNumId w:val="1"/>
  </w:num>
  <w:num w:numId="4" w16cid:durableId="1281648271">
    <w:abstractNumId w:val="2"/>
  </w:num>
  <w:num w:numId="5" w16cid:durableId="1926693245">
    <w:abstractNumId w:val="3"/>
  </w:num>
  <w:num w:numId="6" w16cid:durableId="1851875687">
    <w:abstractNumId w:val="4"/>
  </w:num>
  <w:num w:numId="7" w16cid:durableId="157890026">
    <w:abstractNumId w:val="9"/>
  </w:num>
  <w:num w:numId="8" w16cid:durableId="2115175637">
    <w:abstractNumId w:val="5"/>
  </w:num>
  <w:num w:numId="9" w16cid:durableId="843282654">
    <w:abstractNumId w:val="7"/>
  </w:num>
  <w:num w:numId="10" w16cid:durableId="877200372">
    <w:abstractNumId w:val="6"/>
  </w:num>
  <w:num w:numId="11" w16cid:durableId="933780166">
    <w:abstractNumId w:val="10"/>
  </w:num>
  <w:num w:numId="12" w16cid:durableId="1521627246">
    <w:abstractNumId w:val="8"/>
  </w:num>
  <w:num w:numId="13" w16cid:durableId="2035881031">
    <w:abstractNumId w:val="18"/>
  </w:num>
  <w:num w:numId="14" w16cid:durableId="686054897">
    <w:abstractNumId w:val="23"/>
  </w:num>
  <w:num w:numId="15" w16cid:durableId="1940750305">
    <w:abstractNumId w:val="14"/>
  </w:num>
  <w:num w:numId="16" w16cid:durableId="485168837">
    <w:abstractNumId w:val="16"/>
  </w:num>
  <w:num w:numId="17" w16cid:durableId="284386719">
    <w:abstractNumId w:val="11"/>
  </w:num>
  <w:num w:numId="18" w16cid:durableId="1654330718">
    <w:abstractNumId w:val="0"/>
  </w:num>
  <w:num w:numId="19" w16cid:durableId="2052486493">
    <w:abstractNumId w:val="12"/>
  </w:num>
  <w:num w:numId="20" w16cid:durableId="1033190458">
    <w:abstractNumId w:val="23"/>
  </w:num>
  <w:num w:numId="21" w16cid:durableId="1707606516">
    <w:abstractNumId w:val="23"/>
  </w:num>
  <w:num w:numId="22" w16cid:durableId="190185743">
    <w:abstractNumId w:val="23"/>
  </w:num>
  <w:num w:numId="23" w16cid:durableId="1038318962">
    <w:abstractNumId w:val="23"/>
  </w:num>
  <w:num w:numId="24" w16cid:durableId="723724488">
    <w:abstractNumId w:val="18"/>
  </w:num>
  <w:num w:numId="25" w16cid:durableId="1984460625">
    <w:abstractNumId w:val="19"/>
  </w:num>
  <w:num w:numId="26" w16cid:durableId="192303378">
    <w:abstractNumId w:val="24"/>
  </w:num>
  <w:num w:numId="27" w16cid:durableId="351801935">
    <w:abstractNumId w:val="25"/>
  </w:num>
  <w:num w:numId="28" w16cid:durableId="492962109">
    <w:abstractNumId w:val="23"/>
  </w:num>
  <w:num w:numId="29" w16cid:durableId="895314094">
    <w:abstractNumId w:val="13"/>
  </w:num>
  <w:num w:numId="30" w16cid:durableId="273631791">
    <w:abstractNumId w:val="26"/>
  </w:num>
  <w:num w:numId="31" w16cid:durableId="1373454195">
    <w:abstractNumId w:val="17"/>
  </w:num>
  <w:num w:numId="32" w16cid:durableId="1572888228">
    <w:abstractNumId w:val="21"/>
  </w:num>
  <w:num w:numId="33" w16cid:durableId="2068409178">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af, S.C. de (Bastiaan)">
    <w15:presenceInfo w15:providerId="AD" w15:userId="S::s.c.degraaf@uu.nl::cf431a3b-2f78-4eb5-99bc-fe2000999c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WyNDQyMDexNDAwMLVU0lEKTi0uzszPAykwrgUAAFz+5iwAAAA="/>
  </w:docVars>
  <w:rsids>
    <w:rsidRoot w:val="004076F9"/>
    <w:rsid w:val="000015A4"/>
    <w:rsid w:val="00001899"/>
    <w:rsid w:val="00002578"/>
    <w:rsid w:val="000049AD"/>
    <w:rsid w:val="0000681B"/>
    <w:rsid w:val="000133C0"/>
    <w:rsid w:val="00014C4E"/>
    <w:rsid w:val="00017107"/>
    <w:rsid w:val="000202E2"/>
    <w:rsid w:val="00022441"/>
    <w:rsid w:val="000224D4"/>
    <w:rsid w:val="0002261E"/>
    <w:rsid w:val="000232F4"/>
    <w:rsid w:val="00024107"/>
    <w:rsid w:val="000243C3"/>
    <w:rsid w:val="00024839"/>
    <w:rsid w:val="00025498"/>
    <w:rsid w:val="00025520"/>
    <w:rsid w:val="00026871"/>
    <w:rsid w:val="00034745"/>
    <w:rsid w:val="00037A98"/>
    <w:rsid w:val="00041C3A"/>
    <w:rsid w:val="00041EAC"/>
    <w:rsid w:val="000427FB"/>
    <w:rsid w:val="00043A1C"/>
    <w:rsid w:val="0004455E"/>
    <w:rsid w:val="00047CB5"/>
    <w:rsid w:val="00050EA0"/>
    <w:rsid w:val="00051FAA"/>
    <w:rsid w:val="00057238"/>
    <w:rsid w:val="000572A9"/>
    <w:rsid w:val="00061325"/>
    <w:rsid w:val="00065989"/>
    <w:rsid w:val="00065BC6"/>
    <w:rsid w:val="00066A2D"/>
    <w:rsid w:val="00066EA8"/>
    <w:rsid w:val="000733AC"/>
    <w:rsid w:val="00073D91"/>
    <w:rsid w:val="00074B81"/>
    <w:rsid w:val="00074D22"/>
    <w:rsid w:val="00075081"/>
    <w:rsid w:val="0007528A"/>
    <w:rsid w:val="000757D5"/>
    <w:rsid w:val="00080179"/>
    <w:rsid w:val="00080D5F"/>
    <w:rsid w:val="000811AB"/>
    <w:rsid w:val="000816EA"/>
    <w:rsid w:val="00083C5F"/>
    <w:rsid w:val="00085419"/>
    <w:rsid w:val="00090F7A"/>
    <w:rsid w:val="0009172C"/>
    <w:rsid w:val="000918FA"/>
    <w:rsid w:val="000930EC"/>
    <w:rsid w:val="0009449C"/>
    <w:rsid w:val="00095E61"/>
    <w:rsid w:val="000966C1"/>
    <w:rsid w:val="000970AC"/>
    <w:rsid w:val="000A038E"/>
    <w:rsid w:val="000A1167"/>
    <w:rsid w:val="000A190C"/>
    <w:rsid w:val="000A2B0E"/>
    <w:rsid w:val="000A4428"/>
    <w:rsid w:val="000A4435"/>
    <w:rsid w:val="000A6D40"/>
    <w:rsid w:val="000A7BC3"/>
    <w:rsid w:val="000B1661"/>
    <w:rsid w:val="000B1F0B"/>
    <w:rsid w:val="000B2C75"/>
    <w:rsid w:val="000B2E88"/>
    <w:rsid w:val="000B2F44"/>
    <w:rsid w:val="000B4603"/>
    <w:rsid w:val="000C09BE"/>
    <w:rsid w:val="000C0FB5"/>
    <w:rsid w:val="000C1380"/>
    <w:rsid w:val="000C2A9F"/>
    <w:rsid w:val="000C39D8"/>
    <w:rsid w:val="000C554F"/>
    <w:rsid w:val="000C7603"/>
    <w:rsid w:val="000D0DC5"/>
    <w:rsid w:val="000D15FF"/>
    <w:rsid w:val="000D28DF"/>
    <w:rsid w:val="000D3177"/>
    <w:rsid w:val="000D488B"/>
    <w:rsid w:val="000D68DF"/>
    <w:rsid w:val="000D7D58"/>
    <w:rsid w:val="000D7E75"/>
    <w:rsid w:val="000E049A"/>
    <w:rsid w:val="000E0805"/>
    <w:rsid w:val="000E0BA9"/>
    <w:rsid w:val="000E138D"/>
    <w:rsid w:val="000E187A"/>
    <w:rsid w:val="000E2B22"/>
    <w:rsid w:val="000E2D61"/>
    <w:rsid w:val="000E450E"/>
    <w:rsid w:val="000E6259"/>
    <w:rsid w:val="000E78B5"/>
    <w:rsid w:val="000F11CE"/>
    <w:rsid w:val="000F1AE9"/>
    <w:rsid w:val="000F2FC2"/>
    <w:rsid w:val="000F4677"/>
    <w:rsid w:val="000F5BE0"/>
    <w:rsid w:val="00100587"/>
    <w:rsid w:val="00100A83"/>
    <w:rsid w:val="00101880"/>
    <w:rsid w:val="001023A8"/>
    <w:rsid w:val="0010284E"/>
    <w:rsid w:val="0010287F"/>
    <w:rsid w:val="001030CF"/>
    <w:rsid w:val="00103122"/>
    <w:rsid w:val="0010336A"/>
    <w:rsid w:val="001050F1"/>
    <w:rsid w:val="00105923"/>
    <w:rsid w:val="00105AEA"/>
    <w:rsid w:val="00106204"/>
    <w:rsid w:val="00106DAF"/>
    <w:rsid w:val="00113608"/>
    <w:rsid w:val="00114ABE"/>
    <w:rsid w:val="001156F6"/>
    <w:rsid w:val="00116023"/>
    <w:rsid w:val="00120366"/>
    <w:rsid w:val="0012228D"/>
    <w:rsid w:val="001259A3"/>
    <w:rsid w:val="00130292"/>
    <w:rsid w:val="001320B6"/>
    <w:rsid w:val="00134A51"/>
    <w:rsid w:val="00136FAD"/>
    <w:rsid w:val="001378C6"/>
    <w:rsid w:val="00140727"/>
    <w:rsid w:val="00141449"/>
    <w:rsid w:val="001416E1"/>
    <w:rsid w:val="00141EAE"/>
    <w:rsid w:val="00143952"/>
    <w:rsid w:val="00145560"/>
    <w:rsid w:val="0014681E"/>
    <w:rsid w:val="0015328B"/>
    <w:rsid w:val="001559C0"/>
    <w:rsid w:val="00155BBF"/>
    <w:rsid w:val="00155E3E"/>
    <w:rsid w:val="00160628"/>
    <w:rsid w:val="00161344"/>
    <w:rsid w:val="00161D32"/>
    <w:rsid w:val="00162195"/>
    <w:rsid w:val="0016282F"/>
    <w:rsid w:val="0016322A"/>
    <w:rsid w:val="001647F8"/>
    <w:rsid w:val="00165A21"/>
    <w:rsid w:val="001705CE"/>
    <w:rsid w:val="0017085A"/>
    <w:rsid w:val="0017387A"/>
    <w:rsid w:val="0017714B"/>
    <w:rsid w:val="00177CC7"/>
    <w:rsid w:val="001801CF"/>
    <w:rsid w:val="001804DF"/>
    <w:rsid w:val="0018094B"/>
    <w:rsid w:val="00181BDC"/>
    <w:rsid w:val="00181DB0"/>
    <w:rsid w:val="001829E3"/>
    <w:rsid w:val="0018302A"/>
    <w:rsid w:val="001849C4"/>
    <w:rsid w:val="00191712"/>
    <w:rsid w:val="00191FEF"/>
    <w:rsid w:val="001924C0"/>
    <w:rsid w:val="0019348E"/>
    <w:rsid w:val="0019731E"/>
    <w:rsid w:val="001A0293"/>
    <w:rsid w:val="001A09FE"/>
    <w:rsid w:val="001A5829"/>
    <w:rsid w:val="001A67C9"/>
    <w:rsid w:val="001A69DE"/>
    <w:rsid w:val="001A713C"/>
    <w:rsid w:val="001B17B2"/>
    <w:rsid w:val="001B1C7C"/>
    <w:rsid w:val="001B398F"/>
    <w:rsid w:val="001B46AD"/>
    <w:rsid w:val="001B46C6"/>
    <w:rsid w:val="001B4B48"/>
    <w:rsid w:val="001B4D1F"/>
    <w:rsid w:val="001B5296"/>
    <w:rsid w:val="001B5437"/>
    <w:rsid w:val="001B7681"/>
    <w:rsid w:val="001B7CAE"/>
    <w:rsid w:val="001C073C"/>
    <w:rsid w:val="001C0772"/>
    <w:rsid w:val="001C0D4F"/>
    <w:rsid w:val="001C1BA3"/>
    <w:rsid w:val="001C1DEC"/>
    <w:rsid w:val="001C2895"/>
    <w:rsid w:val="001C4B22"/>
    <w:rsid w:val="001C4E1B"/>
    <w:rsid w:val="001C5736"/>
    <w:rsid w:val="001D3AD6"/>
    <w:rsid w:val="001D4995"/>
    <w:rsid w:val="001D5C50"/>
    <w:rsid w:val="001D647F"/>
    <w:rsid w:val="001D6857"/>
    <w:rsid w:val="001E0572"/>
    <w:rsid w:val="001E058C"/>
    <w:rsid w:val="001E0A67"/>
    <w:rsid w:val="001E1028"/>
    <w:rsid w:val="001E14E2"/>
    <w:rsid w:val="001E2C11"/>
    <w:rsid w:val="001E6302"/>
    <w:rsid w:val="001E75CC"/>
    <w:rsid w:val="001E7DCB"/>
    <w:rsid w:val="001F2C79"/>
    <w:rsid w:val="001F3411"/>
    <w:rsid w:val="001F4287"/>
    <w:rsid w:val="001F4DBA"/>
    <w:rsid w:val="001F6CD4"/>
    <w:rsid w:val="00201A27"/>
    <w:rsid w:val="0020291E"/>
    <w:rsid w:val="0020415E"/>
    <w:rsid w:val="00204BB8"/>
    <w:rsid w:val="00204FF4"/>
    <w:rsid w:val="002059E2"/>
    <w:rsid w:val="0021056E"/>
    <w:rsid w:val="0021075D"/>
    <w:rsid w:val="00210885"/>
    <w:rsid w:val="0021165A"/>
    <w:rsid w:val="00211BC9"/>
    <w:rsid w:val="0021246A"/>
    <w:rsid w:val="00212518"/>
    <w:rsid w:val="00213C8E"/>
    <w:rsid w:val="0021620C"/>
    <w:rsid w:val="00216E78"/>
    <w:rsid w:val="00217275"/>
    <w:rsid w:val="0022036C"/>
    <w:rsid w:val="002211DD"/>
    <w:rsid w:val="00221E8D"/>
    <w:rsid w:val="00224261"/>
    <w:rsid w:val="00234F8E"/>
    <w:rsid w:val="00235192"/>
    <w:rsid w:val="00235635"/>
    <w:rsid w:val="00236F4B"/>
    <w:rsid w:val="00240E1B"/>
    <w:rsid w:val="00241E1A"/>
    <w:rsid w:val="00242B0D"/>
    <w:rsid w:val="0024539C"/>
    <w:rsid w:val="00245914"/>
    <w:rsid w:val="00246743"/>
    <w:rsid w:val="002467C6"/>
    <w:rsid w:val="0024692A"/>
    <w:rsid w:val="00252BBA"/>
    <w:rsid w:val="00253123"/>
    <w:rsid w:val="00256EC0"/>
    <w:rsid w:val="00261400"/>
    <w:rsid w:val="00264001"/>
    <w:rsid w:val="00266354"/>
    <w:rsid w:val="00266D53"/>
    <w:rsid w:val="00267A18"/>
    <w:rsid w:val="00273462"/>
    <w:rsid w:val="00273889"/>
    <w:rsid w:val="0027395B"/>
    <w:rsid w:val="00275854"/>
    <w:rsid w:val="00276F0F"/>
    <w:rsid w:val="0028022B"/>
    <w:rsid w:val="00280AC1"/>
    <w:rsid w:val="00282367"/>
    <w:rsid w:val="00283473"/>
    <w:rsid w:val="00283B41"/>
    <w:rsid w:val="002855B1"/>
    <w:rsid w:val="00285F28"/>
    <w:rsid w:val="00286398"/>
    <w:rsid w:val="0028677A"/>
    <w:rsid w:val="00291E6E"/>
    <w:rsid w:val="00292466"/>
    <w:rsid w:val="0029258B"/>
    <w:rsid w:val="002930F9"/>
    <w:rsid w:val="002935E0"/>
    <w:rsid w:val="00293FDB"/>
    <w:rsid w:val="00296FAB"/>
    <w:rsid w:val="002A06FB"/>
    <w:rsid w:val="002A290B"/>
    <w:rsid w:val="002A3696"/>
    <w:rsid w:val="002A3C42"/>
    <w:rsid w:val="002A5D75"/>
    <w:rsid w:val="002A7419"/>
    <w:rsid w:val="002A78F8"/>
    <w:rsid w:val="002B1B1A"/>
    <w:rsid w:val="002B2312"/>
    <w:rsid w:val="002B5039"/>
    <w:rsid w:val="002B7228"/>
    <w:rsid w:val="002B79F4"/>
    <w:rsid w:val="002B7A8B"/>
    <w:rsid w:val="002C2FC0"/>
    <w:rsid w:val="002C31D0"/>
    <w:rsid w:val="002C4732"/>
    <w:rsid w:val="002C53EE"/>
    <w:rsid w:val="002D24F7"/>
    <w:rsid w:val="002D2640"/>
    <w:rsid w:val="002D2799"/>
    <w:rsid w:val="002D2CD7"/>
    <w:rsid w:val="002D3EF7"/>
    <w:rsid w:val="002D4630"/>
    <w:rsid w:val="002D4DDC"/>
    <w:rsid w:val="002D4F75"/>
    <w:rsid w:val="002D55D7"/>
    <w:rsid w:val="002D6493"/>
    <w:rsid w:val="002D754D"/>
    <w:rsid w:val="002D7AB6"/>
    <w:rsid w:val="002E06D0"/>
    <w:rsid w:val="002E1FDC"/>
    <w:rsid w:val="002E3C27"/>
    <w:rsid w:val="002E403A"/>
    <w:rsid w:val="002E4AC5"/>
    <w:rsid w:val="002E5B15"/>
    <w:rsid w:val="002E7F3A"/>
    <w:rsid w:val="002F221D"/>
    <w:rsid w:val="002F2CE5"/>
    <w:rsid w:val="002F4EDB"/>
    <w:rsid w:val="002F6054"/>
    <w:rsid w:val="002F6E98"/>
    <w:rsid w:val="002F75B4"/>
    <w:rsid w:val="002F7A33"/>
    <w:rsid w:val="00300F7B"/>
    <w:rsid w:val="003050C4"/>
    <w:rsid w:val="00305352"/>
    <w:rsid w:val="00310E13"/>
    <w:rsid w:val="00310F91"/>
    <w:rsid w:val="0031305D"/>
    <w:rsid w:val="00315713"/>
    <w:rsid w:val="0031686C"/>
    <w:rsid w:val="00316C7B"/>
    <w:rsid w:val="00316FE0"/>
    <w:rsid w:val="003204D2"/>
    <w:rsid w:val="00323941"/>
    <w:rsid w:val="0032605E"/>
    <w:rsid w:val="003275D1"/>
    <w:rsid w:val="00330B2A"/>
    <w:rsid w:val="00330B98"/>
    <w:rsid w:val="00331E17"/>
    <w:rsid w:val="00333063"/>
    <w:rsid w:val="0033395D"/>
    <w:rsid w:val="00333AC6"/>
    <w:rsid w:val="00335BC5"/>
    <w:rsid w:val="00336EA1"/>
    <w:rsid w:val="003408E3"/>
    <w:rsid w:val="003431FB"/>
    <w:rsid w:val="00343480"/>
    <w:rsid w:val="00345E89"/>
    <w:rsid w:val="003522A1"/>
    <w:rsid w:val="0035254B"/>
    <w:rsid w:val="00353555"/>
    <w:rsid w:val="00354269"/>
    <w:rsid w:val="00355579"/>
    <w:rsid w:val="003565D4"/>
    <w:rsid w:val="00357474"/>
    <w:rsid w:val="00357941"/>
    <w:rsid w:val="003607FB"/>
    <w:rsid w:val="00360FD5"/>
    <w:rsid w:val="0036340D"/>
    <w:rsid w:val="003634A5"/>
    <w:rsid w:val="00365187"/>
    <w:rsid w:val="00366868"/>
    <w:rsid w:val="00367506"/>
    <w:rsid w:val="00367FC5"/>
    <w:rsid w:val="00370085"/>
    <w:rsid w:val="00373631"/>
    <w:rsid w:val="003744A7"/>
    <w:rsid w:val="00376235"/>
    <w:rsid w:val="00376AD1"/>
    <w:rsid w:val="00377059"/>
    <w:rsid w:val="00381FB6"/>
    <w:rsid w:val="003836D3"/>
    <w:rsid w:val="00383A52"/>
    <w:rsid w:val="0038565B"/>
    <w:rsid w:val="00391652"/>
    <w:rsid w:val="003940FC"/>
    <w:rsid w:val="0039507F"/>
    <w:rsid w:val="0039606A"/>
    <w:rsid w:val="003A1260"/>
    <w:rsid w:val="003A28B2"/>
    <w:rsid w:val="003A295F"/>
    <w:rsid w:val="003A3BE6"/>
    <w:rsid w:val="003A41DD"/>
    <w:rsid w:val="003A4DD9"/>
    <w:rsid w:val="003A7033"/>
    <w:rsid w:val="003B2139"/>
    <w:rsid w:val="003B46EF"/>
    <w:rsid w:val="003B47FE"/>
    <w:rsid w:val="003B5673"/>
    <w:rsid w:val="003B5D9C"/>
    <w:rsid w:val="003B600E"/>
    <w:rsid w:val="003B6287"/>
    <w:rsid w:val="003B62C9"/>
    <w:rsid w:val="003C1606"/>
    <w:rsid w:val="003C226E"/>
    <w:rsid w:val="003C3EA1"/>
    <w:rsid w:val="003C466F"/>
    <w:rsid w:val="003C7176"/>
    <w:rsid w:val="003C7A7A"/>
    <w:rsid w:val="003D0292"/>
    <w:rsid w:val="003D0929"/>
    <w:rsid w:val="003D1F22"/>
    <w:rsid w:val="003D4729"/>
    <w:rsid w:val="003D7DD6"/>
    <w:rsid w:val="003E0C61"/>
    <w:rsid w:val="003E1B5C"/>
    <w:rsid w:val="003E2E16"/>
    <w:rsid w:val="003E5AAF"/>
    <w:rsid w:val="003E600D"/>
    <w:rsid w:val="003E64DF"/>
    <w:rsid w:val="003E6A5D"/>
    <w:rsid w:val="003E766A"/>
    <w:rsid w:val="003F16D0"/>
    <w:rsid w:val="003F193A"/>
    <w:rsid w:val="003F4207"/>
    <w:rsid w:val="003F45F9"/>
    <w:rsid w:val="003F5C46"/>
    <w:rsid w:val="003F7CBB"/>
    <w:rsid w:val="003F7D34"/>
    <w:rsid w:val="004015BE"/>
    <w:rsid w:val="004076F9"/>
    <w:rsid w:val="00412C8E"/>
    <w:rsid w:val="004131DE"/>
    <w:rsid w:val="004147E0"/>
    <w:rsid w:val="0041518D"/>
    <w:rsid w:val="004162DB"/>
    <w:rsid w:val="0041753B"/>
    <w:rsid w:val="0042221D"/>
    <w:rsid w:val="00424DD3"/>
    <w:rsid w:val="004269C5"/>
    <w:rsid w:val="00430FC5"/>
    <w:rsid w:val="004343E5"/>
    <w:rsid w:val="004348E4"/>
    <w:rsid w:val="00434E67"/>
    <w:rsid w:val="00435939"/>
    <w:rsid w:val="00435A15"/>
    <w:rsid w:val="00437CC7"/>
    <w:rsid w:val="00441756"/>
    <w:rsid w:val="00442B9C"/>
    <w:rsid w:val="00443BFA"/>
    <w:rsid w:val="004455EE"/>
    <w:rsid w:val="00445EFA"/>
    <w:rsid w:val="00446B67"/>
    <w:rsid w:val="0044738A"/>
    <w:rsid w:val="004473D3"/>
    <w:rsid w:val="00451297"/>
    <w:rsid w:val="00452231"/>
    <w:rsid w:val="004527C0"/>
    <w:rsid w:val="00452EFD"/>
    <w:rsid w:val="0045428A"/>
    <w:rsid w:val="004546F2"/>
    <w:rsid w:val="0045501C"/>
    <w:rsid w:val="00455D37"/>
    <w:rsid w:val="00460C13"/>
    <w:rsid w:val="00463228"/>
    <w:rsid w:val="00463782"/>
    <w:rsid w:val="004667E0"/>
    <w:rsid w:val="00466B1A"/>
    <w:rsid w:val="0046760E"/>
    <w:rsid w:val="00470E10"/>
    <w:rsid w:val="00476239"/>
    <w:rsid w:val="00477A97"/>
    <w:rsid w:val="00480F25"/>
    <w:rsid w:val="00481343"/>
    <w:rsid w:val="00483988"/>
    <w:rsid w:val="00483AFE"/>
    <w:rsid w:val="0048549E"/>
    <w:rsid w:val="00485C0A"/>
    <w:rsid w:val="00486FA3"/>
    <w:rsid w:val="00491C13"/>
    <w:rsid w:val="004930C6"/>
    <w:rsid w:val="00493347"/>
    <w:rsid w:val="0049417F"/>
    <w:rsid w:val="00496092"/>
    <w:rsid w:val="004A08DB"/>
    <w:rsid w:val="004A18F8"/>
    <w:rsid w:val="004A2283"/>
    <w:rsid w:val="004A2541"/>
    <w:rsid w:val="004A25D0"/>
    <w:rsid w:val="004A37E8"/>
    <w:rsid w:val="004A389E"/>
    <w:rsid w:val="004A3F6E"/>
    <w:rsid w:val="004A45CF"/>
    <w:rsid w:val="004A5498"/>
    <w:rsid w:val="004A6F4A"/>
    <w:rsid w:val="004A7549"/>
    <w:rsid w:val="004A7F04"/>
    <w:rsid w:val="004B09D4"/>
    <w:rsid w:val="004B309D"/>
    <w:rsid w:val="004B330A"/>
    <w:rsid w:val="004B37C0"/>
    <w:rsid w:val="004B7C8E"/>
    <w:rsid w:val="004C10FE"/>
    <w:rsid w:val="004C3D3C"/>
    <w:rsid w:val="004C4104"/>
    <w:rsid w:val="004C7C61"/>
    <w:rsid w:val="004D0EDC"/>
    <w:rsid w:val="004D1220"/>
    <w:rsid w:val="004D14B3"/>
    <w:rsid w:val="004D1529"/>
    <w:rsid w:val="004D2253"/>
    <w:rsid w:val="004D3FBF"/>
    <w:rsid w:val="004D5514"/>
    <w:rsid w:val="004D56C3"/>
    <w:rsid w:val="004E0338"/>
    <w:rsid w:val="004E1651"/>
    <w:rsid w:val="004E4FF3"/>
    <w:rsid w:val="004E56A8"/>
    <w:rsid w:val="004E7997"/>
    <w:rsid w:val="004F3B55"/>
    <w:rsid w:val="004F428E"/>
    <w:rsid w:val="004F45E9"/>
    <w:rsid w:val="004F4E46"/>
    <w:rsid w:val="004F6B7D"/>
    <w:rsid w:val="004F6C30"/>
    <w:rsid w:val="00500AE8"/>
    <w:rsid w:val="005015F6"/>
    <w:rsid w:val="005030C4"/>
    <w:rsid w:val="005031C5"/>
    <w:rsid w:val="005037CC"/>
    <w:rsid w:val="00504946"/>
    <w:rsid w:val="00504FDC"/>
    <w:rsid w:val="00506F21"/>
    <w:rsid w:val="00507576"/>
    <w:rsid w:val="00510639"/>
    <w:rsid w:val="00510EBE"/>
    <w:rsid w:val="005120CC"/>
    <w:rsid w:val="0051244C"/>
    <w:rsid w:val="00512B7B"/>
    <w:rsid w:val="00514003"/>
    <w:rsid w:val="00514EA1"/>
    <w:rsid w:val="005168EC"/>
    <w:rsid w:val="00517715"/>
    <w:rsid w:val="0051798B"/>
    <w:rsid w:val="00521D3A"/>
    <w:rsid w:val="00521F5A"/>
    <w:rsid w:val="0052234B"/>
    <w:rsid w:val="00522BB7"/>
    <w:rsid w:val="0052313B"/>
    <w:rsid w:val="00525E06"/>
    <w:rsid w:val="00526454"/>
    <w:rsid w:val="00531823"/>
    <w:rsid w:val="00534ECC"/>
    <w:rsid w:val="00536B2E"/>
    <w:rsid w:val="0053720D"/>
    <w:rsid w:val="00540EF5"/>
    <w:rsid w:val="00541BF3"/>
    <w:rsid w:val="00541CD3"/>
    <w:rsid w:val="005428BE"/>
    <w:rsid w:val="00546ECB"/>
    <w:rsid w:val="005476FA"/>
    <w:rsid w:val="00547BC9"/>
    <w:rsid w:val="00552074"/>
    <w:rsid w:val="005547F4"/>
    <w:rsid w:val="00554FE2"/>
    <w:rsid w:val="0055595E"/>
    <w:rsid w:val="00555E29"/>
    <w:rsid w:val="00557988"/>
    <w:rsid w:val="00560C17"/>
    <w:rsid w:val="00561E0E"/>
    <w:rsid w:val="00562C49"/>
    <w:rsid w:val="00562DEF"/>
    <w:rsid w:val="0056321A"/>
    <w:rsid w:val="00563882"/>
    <w:rsid w:val="00563A35"/>
    <w:rsid w:val="00566596"/>
    <w:rsid w:val="00566707"/>
    <w:rsid w:val="00566999"/>
    <w:rsid w:val="00573C14"/>
    <w:rsid w:val="005741E9"/>
    <w:rsid w:val="005748CF"/>
    <w:rsid w:val="00575A7D"/>
    <w:rsid w:val="0057715A"/>
    <w:rsid w:val="00580C32"/>
    <w:rsid w:val="00581447"/>
    <w:rsid w:val="00583275"/>
    <w:rsid w:val="00584270"/>
    <w:rsid w:val="00584738"/>
    <w:rsid w:val="005920B0"/>
    <w:rsid w:val="0059380D"/>
    <w:rsid w:val="00593BAA"/>
    <w:rsid w:val="00595A8F"/>
    <w:rsid w:val="00595B17"/>
    <w:rsid w:val="00596E17"/>
    <w:rsid w:val="0059714D"/>
    <w:rsid w:val="005977C2"/>
    <w:rsid w:val="00597BF2"/>
    <w:rsid w:val="00597F08"/>
    <w:rsid w:val="005A1B9E"/>
    <w:rsid w:val="005A1F54"/>
    <w:rsid w:val="005A29F6"/>
    <w:rsid w:val="005A3020"/>
    <w:rsid w:val="005A5643"/>
    <w:rsid w:val="005B0342"/>
    <w:rsid w:val="005B134E"/>
    <w:rsid w:val="005B2039"/>
    <w:rsid w:val="005B344F"/>
    <w:rsid w:val="005B354F"/>
    <w:rsid w:val="005B384E"/>
    <w:rsid w:val="005B3FBA"/>
    <w:rsid w:val="005B4A1D"/>
    <w:rsid w:val="005B55F3"/>
    <w:rsid w:val="005B674D"/>
    <w:rsid w:val="005C025B"/>
    <w:rsid w:val="005C056D"/>
    <w:rsid w:val="005C0CBE"/>
    <w:rsid w:val="005C1FCF"/>
    <w:rsid w:val="005C3F41"/>
    <w:rsid w:val="005C52E6"/>
    <w:rsid w:val="005C6601"/>
    <w:rsid w:val="005D1180"/>
    <w:rsid w:val="005D15E4"/>
    <w:rsid w:val="005D1885"/>
    <w:rsid w:val="005D1D88"/>
    <w:rsid w:val="005D2A00"/>
    <w:rsid w:val="005D4A38"/>
    <w:rsid w:val="005D627A"/>
    <w:rsid w:val="005E2EEA"/>
    <w:rsid w:val="005E3708"/>
    <w:rsid w:val="005E3CCD"/>
    <w:rsid w:val="005E3D6B"/>
    <w:rsid w:val="005E5B55"/>
    <w:rsid w:val="005E5E4A"/>
    <w:rsid w:val="005E5F3B"/>
    <w:rsid w:val="005E693D"/>
    <w:rsid w:val="005E75BF"/>
    <w:rsid w:val="005F1199"/>
    <w:rsid w:val="005F3A8F"/>
    <w:rsid w:val="005F5102"/>
    <w:rsid w:val="005F57BA"/>
    <w:rsid w:val="005F61E6"/>
    <w:rsid w:val="005F67A1"/>
    <w:rsid w:val="005F6C45"/>
    <w:rsid w:val="00600340"/>
    <w:rsid w:val="00602E44"/>
    <w:rsid w:val="00603A56"/>
    <w:rsid w:val="00605A69"/>
    <w:rsid w:val="00606517"/>
    <w:rsid w:val="00606C53"/>
    <w:rsid w:val="00606C54"/>
    <w:rsid w:val="006116B8"/>
    <w:rsid w:val="006141B6"/>
    <w:rsid w:val="00614375"/>
    <w:rsid w:val="00614700"/>
    <w:rsid w:val="00615B0A"/>
    <w:rsid w:val="00615B8F"/>
    <w:rsid w:val="006168CF"/>
    <w:rsid w:val="0062011B"/>
    <w:rsid w:val="00626DE0"/>
    <w:rsid w:val="00630901"/>
    <w:rsid w:val="00631F8E"/>
    <w:rsid w:val="006358E7"/>
    <w:rsid w:val="00635942"/>
    <w:rsid w:val="00635FFB"/>
    <w:rsid w:val="00636EE9"/>
    <w:rsid w:val="00640950"/>
    <w:rsid w:val="00641800"/>
    <w:rsid w:val="00641AE7"/>
    <w:rsid w:val="00642629"/>
    <w:rsid w:val="00642EE0"/>
    <w:rsid w:val="00642F2A"/>
    <w:rsid w:val="00646212"/>
    <w:rsid w:val="0064782B"/>
    <w:rsid w:val="00647BF9"/>
    <w:rsid w:val="0065293D"/>
    <w:rsid w:val="00653663"/>
    <w:rsid w:val="00653EFC"/>
    <w:rsid w:val="00654021"/>
    <w:rsid w:val="00661045"/>
    <w:rsid w:val="00661F62"/>
    <w:rsid w:val="0066230F"/>
    <w:rsid w:val="00663FCE"/>
    <w:rsid w:val="00666DA8"/>
    <w:rsid w:val="00671057"/>
    <w:rsid w:val="00675046"/>
    <w:rsid w:val="00675AAF"/>
    <w:rsid w:val="00677E0A"/>
    <w:rsid w:val="0068031A"/>
    <w:rsid w:val="00680E11"/>
    <w:rsid w:val="00681362"/>
    <w:rsid w:val="00681B2F"/>
    <w:rsid w:val="00681FDC"/>
    <w:rsid w:val="006828F9"/>
    <w:rsid w:val="0068335F"/>
    <w:rsid w:val="00684A8E"/>
    <w:rsid w:val="00685CBB"/>
    <w:rsid w:val="006867C0"/>
    <w:rsid w:val="00687217"/>
    <w:rsid w:val="006916EE"/>
    <w:rsid w:val="00692410"/>
    <w:rsid w:val="00693302"/>
    <w:rsid w:val="006937CC"/>
    <w:rsid w:val="00693FE5"/>
    <w:rsid w:val="00694501"/>
    <w:rsid w:val="0069640B"/>
    <w:rsid w:val="006A05D5"/>
    <w:rsid w:val="006A1B83"/>
    <w:rsid w:val="006A21CD"/>
    <w:rsid w:val="006A5918"/>
    <w:rsid w:val="006A681E"/>
    <w:rsid w:val="006B1A2B"/>
    <w:rsid w:val="006B21B2"/>
    <w:rsid w:val="006B4A4A"/>
    <w:rsid w:val="006C19B2"/>
    <w:rsid w:val="006C429F"/>
    <w:rsid w:val="006C436F"/>
    <w:rsid w:val="006C4409"/>
    <w:rsid w:val="006C5B22"/>
    <w:rsid w:val="006C5BB8"/>
    <w:rsid w:val="006C6936"/>
    <w:rsid w:val="006C7B01"/>
    <w:rsid w:val="006D0D7D"/>
    <w:rsid w:val="006D0FE8"/>
    <w:rsid w:val="006D4A0D"/>
    <w:rsid w:val="006D4B2B"/>
    <w:rsid w:val="006D4F3C"/>
    <w:rsid w:val="006D5C66"/>
    <w:rsid w:val="006D6CDE"/>
    <w:rsid w:val="006D6D96"/>
    <w:rsid w:val="006D7002"/>
    <w:rsid w:val="006E06B6"/>
    <w:rsid w:val="006E14B7"/>
    <w:rsid w:val="006E1B3C"/>
    <w:rsid w:val="006E23FB"/>
    <w:rsid w:val="006E325A"/>
    <w:rsid w:val="006E33EC"/>
    <w:rsid w:val="006E3802"/>
    <w:rsid w:val="006E3D3C"/>
    <w:rsid w:val="006E4F55"/>
    <w:rsid w:val="006E6C02"/>
    <w:rsid w:val="006F0070"/>
    <w:rsid w:val="006F0486"/>
    <w:rsid w:val="006F1AAE"/>
    <w:rsid w:val="006F231A"/>
    <w:rsid w:val="006F3F3A"/>
    <w:rsid w:val="006F4642"/>
    <w:rsid w:val="006F486C"/>
    <w:rsid w:val="006F4F83"/>
    <w:rsid w:val="006F5A31"/>
    <w:rsid w:val="006F6B55"/>
    <w:rsid w:val="006F788D"/>
    <w:rsid w:val="006F78E1"/>
    <w:rsid w:val="00701072"/>
    <w:rsid w:val="0070187E"/>
    <w:rsid w:val="00702054"/>
    <w:rsid w:val="00702A7B"/>
    <w:rsid w:val="007033FA"/>
    <w:rsid w:val="007035A4"/>
    <w:rsid w:val="007039EE"/>
    <w:rsid w:val="0070620C"/>
    <w:rsid w:val="00711799"/>
    <w:rsid w:val="00712B78"/>
    <w:rsid w:val="00713338"/>
    <w:rsid w:val="0071393B"/>
    <w:rsid w:val="00713EE2"/>
    <w:rsid w:val="0071628C"/>
    <w:rsid w:val="007177FC"/>
    <w:rsid w:val="00717D57"/>
    <w:rsid w:val="00720302"/>
    <w:rsid w:val="007209DB"/>
    <w:rsid w:val="00720C5E"/>
    <w:rsid w:val="00721701"/>
    <w:rsid w:val="00725667"/>
    <w:rsid w:val="00731835"/>
    <w:rsid w:val="00733756"/>
    <w:rsid w:val="007341F8"/>
    <w:rsid w:val="00734372"/>
    <w:rsid w:val="00734EB8"/>
    <w:rsid w:val="00735F8B"/>
    <w:rsid w:val="0074090B"/>
    <w:rsid w:val="00742D1F"/>
    <w:rsid w:val="00743E40"/>
    <w:rsid w:val="00743EBA"/>
    <w:rsid w:val="00744970"/>
    <w:rsid w:val="00744C8E"/>
    <w:rsid w:val="00744EF8"/>
    <w:rsid w:val="00746AD3"/>
    <w:rsid w:val="0074707E"/>
    <w:rsid w:val="00747653"/>
    <w:rsid w:val="007516DC"/>
    <w:rsid w:val="007526BB"/>
    <w:rsid w:val="00752E58"/>
    <w:rsid w:val="00754B80"/>
    <w:rsid w:val="00755FBD"/>
    <w:rsid w:val="00757827"/>
    <w:rsid w:val="00761918"/>
    <w:rsid w:val="00761993"/>
    <w:rsid w:val="00762F03"/>
    <w:rsid w:val="0076413B"/>
    <w:rsid w:val="007648AE"/>
    <w:rsid w:val="00764BF8"/>
    <w:rsid w:val="0076514D"/>
    <w:rsid w:val="007710D5"/>
    <w:rsid w:val="00771BAC"/>
    <w:rsid w:val="00771FFA"/>
    <w:rsid w:val="0077331D"/>
    <w:rsid w:val="00773D59"/>
    <w:rsid w:val="00774DDC"/>
    <w:rsid w:val="00775F14"/>
    <w:rsid w:val="00776CC7"/>
    <w:rsid w:val="00777B7C"/>
    <w:rsid w:val="00781003"/>
    <w:rsid w:val="00783A68"/>
    <w:rsid w:val="00783F2F"/>
    <w:rsid w:val="00785465"/>
    <w:rsid w:val="007872FB"/>
    <w:rsid w:val="00790A1C"/>
    <w:rsid w:val="007911FD"/>
    <w:rsid w:val="007915E6"/>
    <w:rsid w:val="00793930"/>
    <w:rsid w:val="00793DD1"/>
    <w:rsid w:val="00794FEC"/>
    <w:rsid w:val="00795E59"/>
    <w:rsid w:val="00797509"/>
    <w:rsid w:val="007A003E"/>
    <w:rsid w:val="007A1186"/>
    <w:rsid w:val="007A1965"/>
    <w:rsid w:val="007A24CC"/>
    <w:rsid w:val="007A2ED1"/>
    <w:rsid w:val="007A4BE6"/>
    <w:rsid w:val="007A6AC5"/>
    <w:rsid w:val="007A6E1C"/>
    <w:rsid w:val="007B0DC6"/>
    <w:rsid w:val="007B1094"/>
    <w:rsid w:val="007B1762"/>
    <w:rsid w:val="007B1C48"/>
    <w:rsid w:val="007B3320"/>
    <w:rsid w:val="007B64BF"/>
    <w:rsid w:val="007B668F"/>
    <w:rsid w:val="007C0DD7"/>
    <w:rsid w:val="007C2DB6"/>
    <w:rsid w:val="007C301F"/>
    <w:rsid w:val="007C4540"/>
    <w:rsid w:val="007C5C61"/>
    <w:rsid w:val="007C65AF"/>
    <w:rsid w:val="007C7B2F"/>
    <w:rsid w:val="007D135D"/>
    <w:rsid w:val="007D4CDD"/>
    <w:rsid w:val="007D52C2"/>
    <w:rsid w:val="007D730F"/>
    <w:rsid w:val="007D7CD8"/>
    <w:rsid w:val="007E095A"/>
    <w:rsid w:val="007E21ED"/>
    <w:rsid w:val="007E313D"/>
    <w:rsid w:val="007E3AA7"/>
    <w:rsid w:val="007E3AC6"/>
    <w:rsid w:val="007E6428"/>
    <w:rsid w:val="007E6656"/>
    <w:rsid w:val="007E7228"/>
    <w:rsid w:val="007F21DA"/>
    <w:rsid w:val="007F3793"/>
    <w:rsid w:val="007F4EF9"/>
    <w:rsid w:val="007F737D"/>
    <w:rsid w:val="00800C45"/>
    <w:rsid w:val="0080308E"/>
    <w:rsid w:val="00805303"/>
    <w:rsid w:val="00805DF9"/>
    <w:rsid w:val="00806705"/>
    <w:rsid w:val="00806738"/>
    <w:rsid w:val="008216D5"/>
    <w:rsid w:val="008249CE"/>
    <w:rsid w:val="00824B3D"/>
    <w:rsid w:val="0082588A"/>
    <w:rsid w:val="00825CC2"/>
    <w:rsid w:val="00826B42"/>
    <w:rsid w:val="00831A50"/>
    <w:rsid w:val="00831B3C"/>
    <w:rsid w:val="00831C89"/>
    <w:rsid w:val="00832114"/>
    <w:rsid w:val="008348B2"/>
    <w:rsid w:val="00834C0F"/>
    <w:rsid w:val="00834C46"/>
    <w:rsid w:val="00836B2C"/>
    <w:rsid w:val="0084093E"/>
    <w:rsid w:val="00841CE1"/>
    <w:rsid w:val="0084209B"/>
    <w:rsid w:val="0084239C"/>
    <w:rsid w:val="008452C4"/>
    <w:rsid w:val="00845A27"/>
    <w:rsid w:val="00846030"/>
    <w:rsid w:val="008473D8"/>
    <w:rsid w:val="00850A3D"/>
    <w:rsid w:val="008528DC"/>
    <w:rsid w:val="00852B8C"/>
    <w:rsid w:val="00853134"/>
    <w:rsid w:val="00853863"/>
    <w:rsid w:val="0085490B"/>
    <w:rsid w:val="00854981"/>
    <w:rsid w:val="00854B04"/>
    <w:rsid w:val="00860874"/>
    <w:rsid w:val="00864B2E"/>
    <w:rsid w:val="00865963"/>
    <w:rsid w:val="00867626"/>
    <w:rsid w:val="00871C1D"/>
    <w:rsid w:val="0087450E"/>
    <w:rsid w:val="00875A82"/>
    <w:rsid w:val="00875D10"/>
    <w:rsid w:val="00876CA3"/>
    <w:rsid w:val="008772FE"/>
    <w:rsid w:val="008775F1"/>
    <w:rsid w:val="00881C5A"/>
    <w:rsid w:val="008821AE"/>
    <w:rsid w:val="00883D3A"/>
    <w:rsid w:val="00884F10"/>
    <w:rsid w:val="008854F7"/>
    <w:rsid w:val="00885806"/>
    <w:rsid w:val="00885A9D"/>
    <w:rsid w:val="00890DC3"/>
    <w:rsid w:val="00890E0E"/>
    <w:rsid w:val="008925E5"/>
    <w:rsid w:val="008929D2"/>
    <w:rsid w:val="00893636"/>
    <w:rsid w:val="00893B94"/>
    <w:rsid w:val="00896E9D"/>
    <w:rsid w:val="00896F11"/>
    <w:rsid w:val="008A1049"/>
    <w:rsid w:val="008A1C98"/>
    <w:rsid w:val="008A322D"/>
    <w:rsid w:val="008A4D72"/>
    <w:rsid w:val="008A518E"/>
    <w:rsid w:val="008A6285"/>
    <w:rsid w:val="008A63B2"/>
    <w:rsid w:val="008A703E"/>
    <w:rsid w:val="008B18D0"/>
    <w:rsid w:val="008B345D"/>
    <w:rsid w:val="008B3D74"/>
    <w:rsid w:val="008B59FE"/>
    <w:rsid w:val="008C1FC2"/>
    <w:rsid w:val="008C2980"/>
    <w:rsid w:val="008C3E38"/>
    <w:rsid w:val="008C4DD6"/>
    <w:rsid w:val="008C5AFB"/>
    <w:rsid w:val="008D0033"/>
    <w:rsid w:val="008D07BF"/>
    <w:rsid w:val="008D07FB"/>
    <w:rsid w:val="008D0C02"/>
    <w:rsid w:val="008D34E7"/>
    <w:rsid w:val="008D357D"/>
    <w:rsid w:val="008D435A"/>
    <w:rsid w:val="008D5538"/>
    <w:rsid w:val="008E0839"/>
    <w:rsid w:val="008E11A5"/>
    <w:rsid w:val="008E19C4"/>
    <w:rsid w:val="008E387B"/>
    <w:rsid w:val="008E5898"/>
    <w:rsid w:val="008E6087"/>
    <w:rsid w:val="008E65E4"/>
    <w:rsid w:val="008E758D"/>
    <w:rsid w:val="008F0938"/>
    <w:rsid w:val="008F10A7"/>
    <w:rsid w:val="008F286F"/>
    <w:rsid w:val="008F2BC7"/>
    <w:rsid w:val="008F2EF2"/>
    <w:rsid w:val="008F3083"/>
    <w:rsid w:val="008F520E"/>
    <w:rsid w:val="008F755D"/>
    <w:rsid w:val="008F7A39"/>
    <w:rsid w:val="009021E8"/>
    <w:rsid w:val="009042F0"/>
    <w:rsid w:val="00904677"/>
    <w:rsid w:val="00905EE2"/>
    <w:rsid w:val="0090626D"/>
    <w:rsid w:val="00911440"/>
    <w:rsid w:val="00911712"/>
    <w:rsid w:val="00911B27"/>
    <w:rsid w:val="00912BC5"/>
    <w:rsid w:val="00913239"/>
    <w:rsid w:val="009141DC"/>
    <w:rsid w:val="009163A3"/>
    <w:rsid w:val="00916B25"/>
    <w:rsid w:val="00916F1A"/>
    <w:rsid w:val="009170BE"/>
    <w:rsid w:val="00917CE7"/>
    <w:rsid w:val="00920B52"/>
    <w:rsid w:val="00920B55"/>
    <w:rsid w:val="009218A3"/>
    <w:rsid w:val="009236A4"/>
    <w:rsid w:val="009262C9"/>
    <w:rsid w:val="00927715"/>
    <w:rsid w:val="00927FE0"/>
    <w:rsid w:val="00930EB9"/>
    <w:rsid w:val="00933DC7"/>
    <w:rsid w:val="009418F4"/>
    <w:rsid w:val="00941E96"/>
    <w:rsid w:val="00942BBC"/>
    <w:rsid w:val="0094324A"/>
    <w:rsid w:val="00944180"/>
    <w:rsid w:val="00944AA0"/>
    <w:rsid w:val="00945B55"/>
    <w:rsid w:val="00947ABF"/>
    <w:rsid w:val="00947DA2"/>
    <w:rsid w:val="00947F50"/>
    <w:rsid w:val="00951034"/>
    <w:rsid w:val="00951177"/>
    <w:rsid w:val="00951AE2"/>
    <w:rsid w:val="009655D5"/>
    <w:rsid w:val="009673E8"/>
    <w:rsid w:val="00967D3F"/>
    <w:rsid w:val="009702F1"/>
    <w:rsid w:val="009749CC"/>
    <w:rsid w:val="00974DB8"/>
    <w:rsid w:val="00976398"/>
    <w:rsid w:val="00980661"/>
    <w:rsid w:val="0098093B"/>
    <w:rsid w:val="0098155A"/>
    <w:rsid w:val="00981A40"/>
    <w:rsid w:val="00981D80"/>
    <w:rsid w:val="00983B63"/>
    <w:rsid w:val="00984132"/>
    <w:rsid w:val="0098446B"/>
    <w:rsid w:val="009876D4"/>
    <w:rsid w:val="009914A5"/>
    <w:rsid w:val="009923A6"/>
    <w:rsid w:val="00994B37"/>
    <w:rsid w:val="00994B51"/>
    <w:rsid w:val="0099548E"/>
    <w:rsid w:val="00996456"/>
    <w:rsid w:val="00996A12"/>
    <w:rsid w:val="00996FB3"/>
    <w:rsid w:val="00997B0F"/>
    <w:rsid w:val="009A0CC3"/>
    <w:rsid w:val="009A1CAD"/>
    <w:rsid w:val="009A3440"/>
    <w:rsid w:val="009A5832"/>
    <w:rsid w:val="009A6838"/>
    <w:rsid w:val="009B0FC1"/>
    <w:rsid w:val="009B24B5"/>
    <w:rsid w:val="009B2A70"/>
    <w:rsid w:val="009B4584"/>
    <w:rsid w:val="009B4EBC"/>
    <w:rsid w:val="009B5142"/>
    <w:rsid w:val="009B5ABB"/>
    <w:rsid w:val="009B73CE"/>
    <w:rsid w:val="009C03CF"/>
    <w:rsid w:val="009C1A56"/>
    <w:rsid w:val="009C2461"/>
    <w:rsid w:val="009C5A15"/>
    <w:rsid w:val="009C6FE2"/>
    <w:rsid w:val="009C7674"/>
    <w:rsid w:val="009D004A"/>
    <w:rsid w:val="009D23BC"/>
    <w:rsid w:val="009D2530"/>
    <w:rsid w:val="009D52D4"/>
    <w:rsid w:val="009D5880"/>
    <w:rsid w:val="009E1FD1"/>
    <w:rsid w:val="009E1FD4"/>
    <w:rsid w:val="009E2941"/>
    <w:rsid w:val="009E3B07"/>
    <w:rsid w:val="009E51D1"/>
    <w:rsid w:val="009E5531"/>
    <w:rsid w:val="009F0D93"/>
    <w:rsid w:val="009F171E"/>
    <w:rsid w:val="009F2178"/>
    <w:rsid w:val="009F21EF"/>
    <w:rsid w:val="009F2BC7"/>
    <w:rsid w:val="009F3D2F"/>
    <w:rsid w:val="009F7052"/>
    <w:rsid w:val="009F733B"/>
    <w:rsid w:val="009F7983"/>
    <w:rsid w:val="00A007EE"/>
    <w:rsid w:val="00A02668"/>
    <w:rsid w:val="00A0267F"/>
    <w:rsid w:val="00A02801"/>
    <w:rsid w:val="00A02E0A"/>
    <w:rsid w:val="00A04869"/>
    <w:rsid w:val="00A067C7"/>
    <w:rsid w:val="00A06A39"/>
    <w:rsid w:val="00A07736"/>
    <w:rsid w:val="00A07A04"/>
    <w:rsid w:val="00A07F58"/>
    <w:rsid w:val="00A108ED"/>
    <w:rsid w:val="00A10FA3"/>
    <w:rsid w:val="00A10FD8"/>
    <w:rsid w:val="00A127CC"/>
    <w:rsid w:val="00A131CB"/>
    <w:rsid w:val="00A14847"/>
    <w:rsid w:val="00A1696E"/>
    <w:rsid w:val="00A16D6D"/>
    <w:rsid w:val="00A17ACC"/>
    <w:rsid w:val="00A21383"/>
    <w:rsid w:val="00A2199F"/>
    <w:rsid w:val="00A21B31"/>
    <w:rsid w:val="00A2360E"/>
    <w:rsid w:val="00A254A5"/>
    <w:rsid w:val="00A26436"/>
    <w:rsid w:val="00A26E0C"/>
    <w:rsid w:val="00A27C80"/>
    <w:rsid w:val="00A30B75"/>
    <w:rsid w:val="00A32FCB"/>
    <w:rsid w:val="00A34C25"/>
    <w:rsid w:val="00A3507D"/>
    <w:rsid w:val="00A36384"/>
    <w:rsid w:val="00A3717A"/>
    <w:rsid w:val="00A4088C"/>
    <w:rsid w:val="00A4456B"/>
    <w:rsid w:val="00A448D4"/>
    <w:rsid w:val="00A452E0"/>
    <w:rsid w:val="00A506DF"/>
    <w:rsid w:val="00A50909"/>
    <w:rsid w:val="00A51EA5"/>
    <w:rsid w:val="00A52B42"/>
    <w:rsid w:val="00A53742"/>
    <w:rsid w:val="00A53FDF"/>
    <w:rsid w:val="00A54907"/>
    <w:rsid w:val="00A55302"/>
    <w:rsid w:val="00A557A1"/>
    <w:rsid w:val="00A56341"/>
    <w:rsid w:val="00A63059"/>
    <w:rsid w:val="00A63AE3"/>
    <w:rsid w:val="00A650E5"/>
    <w:rsid w:val="00A651A4"/>
    <w:rsid w:val="00A678CF"/>
    <w:rsid w:val="00A71361"/>
    <w:rsid w:val="00A746E2"/>
    <w:rsid w:val="00A77DED"/>
    <w:rsid w:val="00A810D8"/>
    <w:rsid w:val="00A8141F"/>
    <w:rsid w:val="00A817FE"/>
    <w:rsid w:val="00A81FF2"/>
    <w:rsid w:val="00A83904"/>
    <w:rsid w:val="00A87F0A"/>
    <w:rsid w:val="00A906B3"/>
    <w:rsid w:val="00A90A79"/>
    <w:rsid w:val="00A96243"/>
    <w:rsid w:val="00A96B30"/>
    <w:rsid w:val="00AA0493"/>
    <w:rsid w:val="00AA1031"/>
    <w:rsid w:val="00AA2FFE"/>
    <w:rsid w:val="00AA442D"/>
    <w:rsid w:val="00AA4C2D"/>
    <w:rsid w:val="00AA570F"/>
    <w:rsid w:val="00AA59B5"/>
    <w:rsid w:val="00AA7777"/>
    <w:rsid w:val="00AA7B84"/>
    <w:rsid w:val="00AB4255"/>
    <w:rsid w:val="00AB5C12"/>
    <w:rsid w:val="00AB7383"/>
    <w:rsid w:val="00AC0B4C"/>
    <w:rsid w:val="00AC1164"/>
    <w:rsid w:val="00AC2296"/>
    <w:rsid w:val="00AC2754"/>
    <w:rsid w:val="00AC48B0"/>
    <w:rsid w:val="00AC4ACD"/>
    <w:rsid w:val="00AC4BBB"/>
    <w:rsid w:val="00AC5DFB"/>
    <w:rsid w:val="00AC737C"/>
    <w:rsid w:val="00AC778D"/>
    <w:rsid w:val="00AC7B87"/>
    <w:rsid w:val="00AD13DC"/>
    <w:rsid w:val="00AD346A"/>
    <w:rsid w:val="00AD5258"/>
    <w:rsid w:val="00AD6DE2"/>
    <w:rsid w:val="00AE0A40"/>
    <w:rsid w:val="00AE0C2E"/>
    <w:rsid w:val="00AE1DAD"/>
    <w:rsid w:val="00AE1ED4"/>
    <w:rsid w:val="00AE21E1"/>
    <w:rsid w:val="00AE2F8D"/>
    <w:rsid w:val="00AE3BAE"/>
    <w:rsid w:val="00AE6A21"/>
    <w:rsid w:val="00AE6D64"/>
    <w:rsid w:val="00AE7D3F"/>
    <w:rsid w:val="00AF1320"/>
    <w:rsid w:val="00AF1705"/>
    <w:rsid w:val="00AF1C8F"/>
    <w:rsid w:val="00AF247B"/>
    <w:rsid w:val="00AF2B68"/>
    <w:rsid w:val="00AF2C92"/>
    <w:rsid w:val="00AF33E0"/>
    <w:rsid w:val="00AF3EC1"/>
    <w:rsid w:val="00AF5025"/>
    <w:rsid w:val="00AF519F"/>
    <w:rsid w:val="00AF5387"/>
    <w:rsid w:val="00AF55F5"/>
    <w:rsid w:val="00AF63B9"/>
    <w:rsid w:val="00AF6555"/>
    <w:rsid w:val="00AF6767"/>
    <w:rsid w:val="00AF7E86"/>
    <w:rsid w:val="00B01C5F"/>
    <w:rsid w:val="00B024B9"/>
    <w:rsid w:val="00B077FA"/>
    <w:rsid w:val="00B127D7"/>
    <w:rsid w:val="00B13B0C"/>
    <w:rsid w:val="00B14408"/>
    <w:rsid w:val="00B1453A"/>
    <w:rsid w:val="00B152A9"/>
    <w:rsid w:val="00B1573B"/>
    <w:rsid w:val="00B157E3"/>
    <w:rsid w:val="00B15F06"/>
    <w:rsid w:val="00B20F82"/>
    <w:rsid w:val="00B21DDF"/>
    <w:rsid w:val="00B22F96"/>
    <w:rsid w:val="00B25BD5"/>
    <w:rsid w:val="00B32D1A"/>
    <w:rsid w:val="00B34079"/>
    <w:rsid w:val="00B3793A"/>
    <w:rsid w:val="00B401BA"/>
    <w:rsid w:val="00B404FD"/>
    <w:rsid w:val="00B406A7"/>
    <w:rsid w:val="00B407E4"/>
    <w:rsid w:val="00B4242B"/>
    <w:rsid w:val="00B425B6"/>
    <w:rsid w:val="00B42A72"/>
    <w:rsid w:val="00B42F0F"/>
    <w:rsid w:val="00B441AE"/>
    <w:rsid w:val="00B45A65"/>
    <w:rsid w:val="00B45B02"/>
    <w:rsid w:val="00B45F33"/>
    <w:rsid w:val="00B46D50"/>
    <w:rsid w:val="00B47EF8"/>
    <w:rsid w:val="00B504FB"/>
    <w:rsid w:val="00B53170"/>
    <w:rsid w:val="00B548B9"/>
    <w:rsid w:val="00B56DBE"/>
    <w:rsid w:val="00B5731C"/>
    <w:rsid w:val="00B602F3"/>
    <w:rsid w:val="00B62999"/>
    <w:rsid w:val="00B63BE3"/>
    <w:rsid w:val="00B64885"/>
    <w:rsid w:val="00B6489F"/>
    <w:rsid w:val="00B648A3"/>
    <w:rsid w:val="00B64FA3"/>
    <w:rsid w:val="00B65D47"/>
    <w:rsid w:val="00B66810"/>
    <w:rsid w:val="00B71622"/>
    <w:rsid w:val="00B7269C"/>
    <w:rsid w:val="00B72BE3"/>
    <w:rsid w:val="00B73B80"/>
    <w:rsid w:val="00B76ECB"/>
    <w:rsid w:val="00B770C7"/>
    <w:rsid w:val="00B804CE"/>
    <w:rsid w:val="00B80F26"/>
    <w:rsid w:val="00B816E6"/>
    <w:rsid w:val="00B822BD"/>
    <w:rsid w:val="00B842F4"/>
    <w:rsid w:val="00B8798B"/>
    <w:rsid w:val="00B9061F"/>
    <w:rsid w:val="00B919E7"/>
    <w:rsid w:val="00B91A7B"/>
    <w:rsid w:val="00B929DD"/>
    <w:rsid w:val="00B93AF6"/>
    <w:rsid w:val="00B95405"/>
    <w:rsid w:val="00B963F1"/>
    <w:rsid w:val="00B96C75"/>
    <w:rsid w:val="00BA020A"/>
    <w:rsid w:val="00BA4418"/>
    <w:rsid w:val="00BB025A"/>
    <w:rsid w:val="00BB02A4"/>
    <w:rsid w:val="00BB1270"/>
    <w:rsid w:val="00BB1E44"/>
    <w:rsid w:val="00BB5267"/>
    <w:rsid w:val="00BB52B8"/>
    <w:rsid w:val="00BB59D8"/>
    <w:rsid w:val="00BB6A29"/>
    <w:rsid w:val="00BB6CF0"/>
    <w:rsid w:val="00BB7DBA"/>
    <w:rsid w:val="00BB7E69"/>
    <w:rsid w:val="00BC005F"/>
    <w:rsid w:val="00BC0E51"/>
    <w:rsid w:val="00BC356C"/>
    <w:rsid w:val="00BC356F"/>
    <w:rsid w:val="00BC3C1F"/>
    <w:rsid w:val="00BC3C62"/>
    <w:rsid w:val="00BC3F3E"/>
    <w:rsid w:val="00BC7CE7"/>
    <w:rsid w:val="00BD012E"/>
    <w:rsid w:val="00BD134B"/>
    <w:rsid w:val="00BD21F2"/>
    <w:rsid w:val="00BD295E"/>
    <w:rsid w:val="00BD4664"/>
    <w:rsid w:val="00BD55A7"/>
    <w:rsid w:val="00BD599B"/>
    <w:rsid w:val="00BD59E2"/>
    <w:rsid w:val="00BE0511"/>
    <w:rsid w:val="00BE1193"/>
    <w:rsid w:val="00BE5A29"/>
    <w:rsid w:val="00BF4849"/>
    <w:rsid w:val="00BF4EA7"/>
    <w:rsid w:val="00BF5BD7"/>
    <w:rsid w:val="00BF6525"/>
    <w:rsid w:val="00C00EDB"/>
    <w:rsid w:val="00C02863"/>
    <w:rsid w:val="00C02ABF"/>
    <w:rsid w:val="00C0383A"/>
    <w:rsid w:val="00C04FDA"/>
    <w:rsid w:val="00C0595A"/>
    <w:rsid w:val="00C0673A"/>
    <w:rsid w:val="00C067FF"/>
    <w:rsid w:val="00C10B74"/>
    <w:rsid w:val="00C124DE"/>
    <w:rsid w:val="00C12862"/>
    <w:rsid w:val="00C13D28"/>
    <w:rsid w:val="00C14585"/>
    <w:rsid w:val="00C14656"/>
    <w:rsid w:val="00C14A2C"/>
    <w:rsid w:val="00C165A0"/>
    <w:rsid w:val="00C17760"/>
    <w:rsid w:val="00C179AD"/>
    <w:rsid w:val="00C2154F"/>
    <w:rsid w:val="00C216CE"/>
    <w:rsid w:val="00C217F6"/>
    <w:rsid w:val="00C2184F"/>
    <w:rsid w:val="00C22A78"/>
    <w:rsid w:val="00C22B8D"/>
    <w:rsid w:val="00C23C7E"/>
    <w:rsid w:val="00C23E55"/>
    <w:rsid w:val="00C246C5"/>
    <w:rsid w:val="00C25A82"/>
    <w:rsid w:val="00C306F1"/>
    <w:rsid w:val="00C30A2A"/>
    <w:rsid w:val="00C3379A"/>
    <w:rsid w:val="00C33993"/>
    <w:rsid w:val="00C4069E"/>
    <w:rsid w:val="00C41A6A"/>
    <w:rsid w:val="00C41ADC"/>
    <w:rsid w:val="00C43728"/>
    <w:rsid w:val="00C44149"/>
    <w:rsid w:val="00C44410"/>
    <w:rsid w:val="00C44A15"/>
    <w:rsid w:val="00C45B64"/>
    <w:rsid w:val="00C4630A"/>
    <w:rsid w:val="00C523F0"/>
    <w:rsid w:val="00C526D2"/>
    <w:rsid w:val="00C529EF"/>
    <w:rsid w:val="00C53A91"/>
    <w:rsid w:val="00C540E1"/>
    <w:rsid w:val="00C55A8E"/>
    <w:rsid w:val="00C5794E"/>
    <w:rsid w:val="00C60968"/>
    <w:rsid w:val="00C60F3C"/>
    <w:rsid w:val="00C6341C"/>
    <w:rsid w:val="00C63681"/>
    <w:rsid w:val="00C63D39"/>
    <w:rsid w:val="00C63EDD"/>
    <w:rsid w:val="00C64AA2"/>
    <w:rsid w:val="00C65B36"/>
    <w:rsid w:val="00C7221F"/>
    <w:rsid w:val="00C726D2"/>
    <w:rsid w:val="00C7292E"/>
    <w:rsid w:val="00C74E88"/>
    <w:rsid w:val="00C80924"/>
    <w:rsid w:val="00C8286B"/>
    <w:rsid w:val="00C9406C"/>
    <w:rsid w:val="00C94246"/>
    <w:rsid w:val="00C947F8"/>
    <w:rsid w:val="00C9515F"/>
    <w:rsid w:val="00C963C5"/>
    <w:rsid w:val="00C96A64"/>
    <w:rsid w:val="00C97BFB"/>
    <w:rsid w:val="00CA030C"/>
    <w:rsid w:val="00CA035A"/>
    <w:rsid w:val="00CA0A54"/>
    <w:rsid w:val="00CA1F41"/>
    <w:rsid w:val="00CA32EE"/>
    <w:rsid w:val="00CA3355"/>
    <w:rsid w:val="00CA5345"/>
    <w:rsid w:val="00CA5771"/>
    <w:rsid w:val="00CA6A1A"/>
    <w:rsid w:val="00CB3952"/>
    <w:rsid w:val="00CB647B"/>
    <w:rsid w:val="00CC17B7"/>
    <w:rsid w:val="00CC1E75"/>
    <w:rsid w:val="00CC2B71"/>
    <w:rsid w:val="00CC2E0E"/>
    <w:rsid w:val="00CC361C"/>
    <w:rsid w:val="00CC4234"/>
    <w:rsid w:val="00CC474B"/>
    <w:rsid w:val="00CC4BC6"/>
    <w:rsid w:val="00CC6176"/>
    <w:rsid w:val="00CC658C"/>
    <w:rsid w:val="00CC67BF"/>
    <w:rsid w:val="00CC7507"/>
    <w:rsid w:val="00CD0843"/>
    <w:rsid w:val="00CD0DA5"/>
    <w:rsid w:val="00CD0F4B"/>
    <w:rsid w:val="00CD1C02"/>
    <w:rsid w:val="00CD2380"/>
    <w:rsid w:val="00CD2A5B"/>
    <w:rsid w:val="00CD3D53"/>
    <w:rsid w:val="00CD4E31"/>
    <w:rsid w:val="00CD5334"/>
    <w:rsid w:val="00CD5A78"/>
    <w:rsid w:val="00CD64B5"/>
    <w:rsid w:val="00CD7345"/>
    <w:rsid w:val="00CD74D0"/>
    <w:rsid w:val="00CE1985"/>
    <w:rsid w:val="00CE2193"/>
    <w:rsid w:val="00CE372E"/>
    <w:rsid w:val="00CE6D2C"/>
    <w:rsid w:val="00CF0A1B"/>
    <w:rsid w:val="00CF19F6"/>
    <w:rsid w:val="00CF2F4F"/>
    <w:rsid w:val="00CF536D"/>
    <w:rsid w:val="00D01606"/>
    <w:rsid w:val="00D01AF5"/>
    <w:rsid w:val="00D02E9D"/>
    <w:rsid w:val="00D10549"/>
    <w:rsid w:val="00D10CB8"/>
    <w:rsid w:val="00D12806"/>
    <w:rsid w:val="00D12D44"/>
    <w:rsid w:val="00D13D38"/>
    <w:rsid w:val="00D15018"/>
    <w:rsid w:val="00D158AC"/>
    <w:rsid w:val="00D1694C"/>
    <w:rsid w:val="00D17ABE"/>
    <w:rsid w:val="00D20F5E"/>
    <w:rsid w:val="00D23A25"/>
    <w:rsid w:val="00D23B76"/>
    <w:rsid w:val="00D24B4A"/>
    <w:rsid w:val="00D31512"/>
    <w:rsid w:val="00D31B6B"/>
    <w:rsid w:val="00D34961"/>
    <w:rsid w:val="00D379A3"/>
    <w:rsid w:val="00D410DB"/>
    <w:rsid w:val="00D425A5"/>
    <w:rsid w:val="00D456A7"/>
    <w:rsid w:val="00D45FF3"/>
    <w:rsid w:val="00D512CF"/>
    <w:rsid w:val="00D528B9"/>
    <w:rsid w:val="00D52CC6"/>
    <w:rsid w:val="00D52E77"/>
    <w:rsid w:val="00D53186"/>
    <w:rsid w:val="00D5487D"/>
    <w:rsid w:val="00D5552F"/>
    <w:rsid w:val="00D60140"/>
    <w:rsid w:val="00D6024A"/>
    <w:rsid w:val="00D60412"/>
    <w:rsid w:val="00D608B5"/>
    <w:rsid w:val="00D6430D"/>
    <w:rsid w:val="00D64673"/>
    <w:rsid w:val="00D64739"/>
    <w:rsid w:val="00D64B8F"/>
    <w:rsid w:val="00D653ED"/>
    <w:rsid w:val="00D65B1C"/>
    <w:rsid w:val="00D701CF"/>
    <w:rsid w:val="00D70F25"/>
    <w:rsid w:val="00D71F99"/>
    <w:rsid w:val="00D73310"/>
    <w:rsid w:val="00D73CA4"/>
    <w:rsid w:val="00D73D71"/>
    <w:rsid w:val="00D74396"/>
    <w:rsid w:val="00D80284"/>
    <w:rsid w:val="00D81F71"/>
    <w:rsid w:val="00D84FAA"/>
    <w:rsid w:val="00D861EF"/>
    <w:rsid w:val="00D8642D"/>
    <w:rsid w:val="00D87C6D"/>
    <w:rsid w:val="00D90A5E"/>
    <w:rsid w:val="00D91A68"/>
    <w:rsid w:val="00D91E2B"/>
    <w:rsid w:val="00D95A68"/>
    <w:rsid w:val="00D95DA2"/>
    <w:rsid w:val="00DA04DD"/>
    <w:rsid w:val="00DA136A"/>
    <w:rsid w:val="00DA17C7"/>
    <w:rsid w:val="00DA6275"/>
    <w:rsid w:val="00DA6A9A"/>
    <w:rsid w:val="00DA7C1F"/>
    <w:rsid w:val="00DB1308"/>
    <w:rsid w:val="00DB1EFD"/>
    <w:rsid w:val="00DB342A"/>
    <w:rsid w:val="00DB3EAF"/>
    <w:rsid w:val="00DB41F5"/>
    <w:rsid w:val="00DB46C6"/>
    <w:rsid w:val="00DC1750"/>
    <w:rsid w:val="00DC1AED"/>
    <w:rsid w:val="00DC22AF"/>
    <w:rsid w:val="00DC3203"/>
    <w:rsid w:val="00DC3C99"/>
    <w:rsid w:val="00DC52F5"/>
    <w:rsid w:val="00DC5FD0"/>
    <w:rsid w:val="00DC7770"/>
    <w:rsid w:val="00DD0305"/>
    <w:rsid w:val="00DD0354"/>
    <w:rsid w:val="00DD27D7"/>
    <w:rsid w:val="00DD458C"/>
    <w:rsid w:val="00DD72E9"/>
    <w:rsid w:val="00DD750B"/>
    <w:rsid w:val="00DD7605"/>
    <w:rsid w:val="00DD7C7D"/>
    <w:rsid w:val="00DE02F4"/>
    <w:rsid w:val="00DE0CD1"/>
    <w:rsid w:val="00DE0D24"/>
    <w:rsid w:val="00DE2020"/>
    <w:rsid w:val="00DE3476"/>
    <w:rsid w:val="00DE3FE3"/>
    <w:rsid w:val="00DE7BEA"/>
    <w:rsid w:val="00DF0A9D"/>
    <w:rsid w:val="00DF0F15"/>
    <w:rsid w:val="00DF1188"/>
    <w:rsid w:val="00DF5B84"/>
    <w:rsid w:val="00DF6D5B"/>
    <w:rsid w:val="00DF771B"/>
    <w:rsid w:val="00DF7ED3"/>
    <w:rsid w:val="00DF7EE2"/>
    <w:rsid w:val="00E01BAA"/>
    <w:rsid w:val="00E0230C"/>
    <w:rsid w:val="00E0282A"/>
    <w:rsid w:val="00E02F9B"/>
    <w:rsid w:val="00E07E14"/>
    <w:rsid w:val="00E10FEF"/>
    <w:rsid w:val="00E14F94"/>
    <w:rsid w:val="00E17116"/>
    <w:rsid w:val="00E17336"/>
    <w:rsid w:val="00E17BAA"/>
    <w:rsid w:val="00E17D15"/>
    <w:rsid w:val="00E21576"/>
    <w:rsid w:val="00E22B95"/>
    <w:rsid w:val="00E27376"/>
    <w:rsid w:val="00E27F1B"/>
    <w:rsid w:val="00E30331"/>
    <w:rsid w:val="00E30BB8"/>
    <w:rsid w:val="00E31F9C"/>
    <w:rsid w:val="00E33954"/>
    <w:rsid w:val="00E34CC2"/>
    <w:rsid w:val="00E40488"/>
    <w:rsid w:val="00E50367"/>
    <w:rsid w:val="00E512E9"/>
    <w:rsid w:val="00E51ABA"/>
    <w:rsid w:val="00E52008"/>
    <w:rsid w:val="00E524CB"/>
    <w:rsid w:val="00E53084"/>
    <w:rsid w:val="00E531E6"/>
    <w:rsid w:val="00E62170"/>
    <w:rsid w:val="00E6293C"/>
    <w:rsid w:val="00E643B5"/>
    <w:rsid w:val="00E65456"/>
    <w:rsid w:val="00E65A91"/>
    <w:rsid w:val="00E66188"/>
    <w:rsid w:val="00E664FB"/>
    <w:rsid w:val="00E672F0"/>
    <w:rsid w:val="00E70373"/>
    <w:rsid w:val="00E72E40"/>
    <w:rsid w:val="00E73665"/>
    <w:rsid w:val="00E73999"/>
    <w:rsid w:val="00E73BDC"/>
    <w:rsid w:val="00E73E9E"/>
    <w:rsid w:val="00E755FE"/>
    <w:rsid w:val="00E76716"/>
    <w:rsid w:val="00E76981"/>
    <w:rsid w:val="00E81660"/>
    <w:rsid w:val="00E817C1"/>
    <w:rsid w:val="00E81FCE"/>
    <w:rsid w:val="00E82B74"/>
    <w:rsid w:val="00E854FE"/>
    <w:rsid w:val="00E864CE"/>
    <w:rsid w:val="00E906CC"/>
    <w:rsid w:val="00E91B95"/>
    <w:rsid w:val="00E939A0"/>
    <w:rsid w:val="00E95653"/>
    <w:rsid w:val="00E95830"/>
    <w:rsid w:val="00E9663A"/>
    <w:rsid w:val="00E97E4E"/>
    <w:rsid w:val="00EA0492"/>
    <w:rsid w:val="00EA1CC2"/>
    <w:rsid w:val="00EA2D76"/>
    <w:rsid w:val="00EA4644"/>
    <w:rsid w:val="00EA5CBD"/>
    <w:rsid w:val="00EA758A"/>
    <w:rsid w:val="00EB096F"/>
    <w:rsid w:val="00EB1794"/>
    <w:rsid w:val="00EB193A"/>
    <w:rsid w:val="00EB199F"/>
    <w:rsid w:val="00EB21A4"/>
    <w:rsid w:val="00EB27C4"/>
    <w:rsid w:val="00EB5387"/>
    <w:rsid w:val="00EB5C10"/>
    <w:rsid w:val="00EB7322"/>
    <w:rsid w:val="00EC0FE9"/>
    <w:rsid w:val="00EC198B"/>
    <w:rsid w:val="00EC2EBF"/>
    <w:rsid w:val="00EC3430"/>
    <w:rsid w:val="00EC426D"/>
    <w:rsid w:val="00EC4400"/>
    <w:rsid w:val="00EC571B"/>
    <w:rsid w:val="00EC57D7"/>
    <w:rsid w:val="00EC6385"/>
    <w:rsid w:val="00ED1DE9"/>
    <w:rsid w:val="00ED23D4"/>
    <w:rsid w:val="00ED28E9"/>
    <w:rsid w:val="00ED3337"/>
    <w:rsid w:val="00ED5E0B"/>
    <w:rsid w:val="00ED6EB2"/>
    <w:rsid w:val="00EE37B6"/>
    <w:rsid w:val="00EF0F45"/>
    <w:rsid w:val="00EF10DA"/>
    <w:rsid w:val="00EF11E8"/>
    <w:rsid w:val="00EF26C7"/>
    <w:rsid w:val="00EF2B67"/>
    <w:rsid w:val="00EF662E"/>
    <w:rsid w:val="00EF7463"/>
    <w:rsid w:val="00EF74CB"/>
    <w:rsid w:val="00EF7971"/>
    <w:rsid w:val="00F002EF"/>
    <w:rsid w:val="00F00B52"/>
    <w:rsid w:val="00F012D2"/>
    <w:rsid w:val="00F0180A"/>
    <w:rsid w:val="00F01EE9"/>
    <w:rsid w:val="00F04900"/>
    <w:rsid w:val="00F065A4"/>
    <w:rsid w:val="00F06A49"/>
    <w:rsid w:val="00F06DA1"/>
    <w:rsid w:val="00F105C9"/>
    <w:rsid w:val="00F10CD6"/>
    <w:rsid w:val="00F1231C"/>
    <w:rsid w:val="00F126B9"/>
    <w:rsid w:val="00F12715"/>
    <w:rsid w:val="00F13CBE"/>
    <w:rsid w:val="00F144D5"/>
    <w:rsid w:val="00F146F0"/>
    <w:rsid w:val="00F15039"/>
    <w:rsid w:val="00F1713C"/>
    <w:rsid w:val="00F20FF3"/>
    <w:rsid w:val="00F2190B"/>
    <w:rsid w:val="00F228B5"/>
    <w:rsid w:val="00F2389C"/>
    <w:rsid w:val="00F25C67"/>
    <w:rsid w:val="00F262A6"/>
    <w:rsid w:val="00F30A47"/>
    <w:rsid w:val="00F30DFF"/>
    <w:rsid w:val="00F32B80"/>
    <w:rsid w:val="00F340EB"/>
    <w:rsid w:val="00F35285"/>
    <w:rsid w:val="00F401F0"/>
    <w:rsid w:val="00F40940"/>
    <w:rsid w:val="00F43794"/>
    <w:rsid w:val="00F43B9D"/>
    <w:rsid w:val="00F44D5E"/>
    <w:rsid w:val="00F50593"/>
    <w:rsid w:val="00F524BA"/>
    <w:rsid w:val="00F53A35"/>
    <w:rsid w:val="00F545B3"/>
    <w:rsid w:val="00F54996"/>
    <w:rsid w:val="00F55A3D"/>
    <w:rsid w:val="00F5744B"/>
    <w:rsid w:val="00F61209"/>
    <w:rsid w:val="00F61673"/>
    <w:rsid w:val="00F61D69"/>
    <w:rsid w:val="00F6259E"/>
    <w:rsid w:val="00F63630"/>
    <w:rsid w:val="00F65DD4"/>
    <w:rsid w:val="00F672B2"/>
    <w:rsid w:val="00F73128"/>
    <w:rsid w:val="00F805C1"/>
    <w:rsid w:val="00F83608"/>
    <w:rsid w:val="00F83973"/>
    <w:rsid w:val="00F85018"/>
    <w:rsid w:val="00F87FA3"/>
    <w:rsid w:val="00F92FDB"/>
    <w:rsid w:val="00F93D8C"/>
    <w:rsid w:val="00F93E2D"/>
    <w:rsid w:val="00F93E9D"/>
    <w:rsid w:val="00F954FF"/>
    <w:rsid w:val="00FA0CAC"/>
    <w:rsid w:val="00FA3102"/>
    <w:rsid w:val="00FA48D4"/>
    <w:rsid w:val="00FA4BB5"/>
    <w:rsid w:val="00FA54FA"/>
    <w:rsid w:val="00FA6D39"/>
    <w:rsid w:val="00FB0A44"/>
    <w:rsid w:val="00FB1D0F"/>
    <w:rsid w:val="00FB227E"/>
    <w:rsid w:val="00FB3D61"/>
    <w:rsid w:val="00FB44CE"/>
    <w:rsid w:val="00FB5009"/>
    <w:rsid w:val="00FB76AB"/>
    <w:rsid w:val="00FC58CC"/>
    <w:rsid w:val="00FD03FE"/>
    <w:rsid w:val="00FD126E"/>
    <w:rsid w:val="00FD3C36"/>
    <w:rsid w:val="00FD485D"/>
    <w:rsid w:val="00FD4D81"/>
    <w:rsid w:val="00FD7498"/>
    <w:rsid w:val="00FD7FB3"/>
    <w:rsid w:val="00FE02EB"/>
    <w:rsid w:val="00FE3000"/>
    <w:rsid w:val="00FE4713"/>
    <w:rsid w:val="00FE499C"/>
    <w:rsid w:val="00FE4AB9"/>
    <w:rsid w:val="00FE6D16"/>
    <w:rsid w:val="00FE7E79"/>
    <w:rsid w:val="00FF1F44"/>
    <w:rsid w:val="00FF225E"/>
    <w:rsid w:val="00FF2822"/>
    <w:rsid w:val="00FF672C"/>
    <w:rsid w:val="00FF6CE8"/>
    <w:rsid w:val="00FF75B5"/>
    <w:rsid w:val="00FF7FF9"/>
    <w:rsid w:val="30955882"/>
    <w:rsid w:val="6B4805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00C09"/>
  <w14:defaultImageDpi w14:val="330"/>
  <w15:docId w15:val="{61B4A3E2-E27B-4E67-AF4D-29033D0B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7C1F"/>
    <w:pPr>
      <w:spacing w:line="480" w:lineRule="auto"/>
    </w:pPr>
    <w:rPr>
      <w:sz w:val="24"/>
      <w:szCs w:val="24"/>
    </w:rPr>
  </w:style>
  <w:style w:type="paragraph" w:styleId="Heading1">
    <w:name w:val="heading 1"/>
    <w:basedOn w:val="Normal"/>
    <w:next w:val="Paragraph"/>
    <w:link w:val="Heading1Char"/>
    <w:uiPriority w:val="9"/>
    <w:qFormat/>
    <w:rsid w:val="00105923"/>
    <w:pPr>
      <w:keepNext/>
      <w:spacing w:before="360" w:after="60" w:line="360" w:lineRule="auto"/>
      <w:ind w:right="567"/>
      <w:contextualSpacing/>
      <w:outlineLvl w:val="0"/>
    </w:pPr>
    <w:rPr>
      <w:rFonts w:cs="Arial"/>
      <w:kern w:val="32"/>
      <w:szCs w:val="32"/>
    </w:rPr>
  </w:style>
  <w:style w:type="paragraph" w:styleId="Heading2">
    <w:name w:val="heading 2"/>
    <w:basedOn w:val="Normal"/>
    <w:next w:val="Paragraph"/>
    <w:link w:val="Heading2Char"/>
    <w:uiPriority w:val="9"/>
    <w:qFormat/>
    <w:rsid w:val="00105923"/>
    <w:pPr>
      <w:keepNext/>
      <w:spacing w:before="360" w:after="60" w:line="360" w:lineRule="auto"/>
      <w:ind w:right="567"/>
      <w:contextualSpacing/>
      <w:outlineLvl w:val="1"/>
    </w:pPr>
    <w:rPr>
      <w:rFonts w:eastAsia="Calibri Light" w:cs="Arial"/>
      <w:szCs w:val="28"/>
    </w:rPr>
  </w:style>
  <w:style w:type="paragraph" w:styleId="Heading3">
    <w:name w:val="heading 3"/>
    <w:basedOn w:val="Normal"/>
    <w:next w:val="Paragraph"/>
    <w:link w:val="Heading3Char"/>
    <w:uiPriority w:val="9"/>
    <w:qFormat/>
    <w:rsid w:val="001378C6"/>
    <w:pPr>
      <w:keepNext/>
      <w:spacing w:before="360" w:after="60" w:line="360" w:lineRule="auto"/>
      <w:ind w:right="567"/>
      <w:contextualSpacing/>
      <w:outlineLvl w:val="2"/>
    </w:pPr>
    <w:rPr>
      <w:rFonts w:cs="Arial"/>
      <w:bCs/>
      <w:iCs/>
      <w:szCs w:val="26"/>
    </w:rPr>
  </w:style>
  <w:style w:type="paragraph" w:styleId="Heading4">
    <w:name w:val="heading 4"/>
    <w:basedOn w:val="Paragraph"/>
    <w:next w:val="Newparagraph"/>
    <w:link w:val="Heading4Char"/>
    <w:uiPriority w:val="9"/>
    <w:qFormat/>
    <w:rsid w:val="00F43B9D"/>
    <w:pPr>
      <w:spacing w:before="360"/>
      <w:outlineLvl w:val="3"/>
    </w:pPr>
    <w:rPr>
      <w:bCs/>
      <w:szCs w:val="28"/>
    </w:rPr>
  </w:style>
  <w:style w:type="paragraph" w:styleId="Heading5">
    <w:name w:val="heading 5"/>
    <w:basedOn w:val="Normal"/>
    <w:next w:val="Normal"/>
    <w:link w:val="Heading5Char"/>
    <w:uiPriority w:val="9"/>
    <w:unhideWhenUsed/>
    <w:qFormat/>
    <w:rsid w:val="008D07BF"/>
    <w:pPr>
      <w:keepNext/>
      <w:keepLines/>
      <w:spacing w:before="40" w:line="259" w:lineRule="auto"/>
      <w:outlineLvl w:val="4"/>
    </w:pPr>
    <w:rPr>
      <w:rFonts w:asciiTheme="majorHAnsi" w:eastAsiaTheme="majorEastAsia" w:hAnsiTheme="majorHAnsi" w:cstheme="majorBidi"/>
      <w:color w:val="365F91" w:themeColor="accent1" w:themeShade="BF"/>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13"/>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uiPriority w:val="9"/>
    <w:rsid w:val="00105923"/>
    <w:rPr>
      <w:rFonts w:eastAsia="Calibri Light" w:cs="Arial"/>
      <w:sz w:val="24"/>
      <w:szCs w:val="28"/>
    </w:rPr>
  </w:style>
  <w:style w:type="character" w:customStyle="1" w:styleId="Heading1Char">
    <w:name w:val="Heading 1 Char"/>
    <w:basedOn w:val="DefaultParagraphFont"/>
    <w:link w:val="Heading1"/>
    <w:uiPriority w:val="9"/>
    <w:rsid w:val="00105923"/>
    <w:rPr>
      <w:rFonts w:cs="Arial"/>
      <w:kern w:val="32"/>
      <w:sz w:val="24"/>
      <w:szCs w:val="32"/>
    </w:rPr>
  </w:style>
  <w:style w:type="character" w:customStyle="1" w:styleId="Heading3Char">
    <w:name w:val="Heading 3 Char"/>
    <w:basedOn w:val="DefaultParagraphFont"/>
    <w:link w:val="Heading3"/>
    <w:uiPriority w:val="9"/>
    <w:rsid w:val="001378C6"/>
    <w:rPr>
      <w:rFonts w:cs="Arial"/>
      <w:bCs/>
      <w:iCs/>
      <w:sz w:val="24"/>
      <w:szCs w:val="26"/>
    </w:rPr>
  </w:style>
  <w:style w:type="paragraph" w:customStyle="1" w:styleId="Bulletedlist">
    <w:name w:val="Bulleted list"/>
    <w:basedOn w:val="Paragraph"/>
    <w:next w:val="Paragraph"/>
    <w:qFormat/>
    <w:rsid w:val="004E0338"/>
    <w:pPr>
      <w:widowControl/>
      <w:numPr>
        <w:numId w:val="14"/>
      </w:numPr>
      <w:spacing w:after="240"/>
      <w:contextualSpacing/>
    </w:pPr>
  </w:style>
  <w:style w:type="paragraph" w:styleId="FootnoteText">
    <w:name w:val="footnote text"/>
    <w:basedOn w:val="Normal"/>
    <w:link w:val="FootnoteTextChar"/>
    <w:autoRedefine/>
    <w:uiPriority w:val="99"/>
    <w:rsid w:val="006C19B2"/>
    <w:pPr>
      <w:ind w:left="284" w:hanging="284"/>
    </w:pPr>
    <w:rPr>
      <w:sz w:val="22"/>
      <w:szCs w:val="20"/>
    </w:rPr>
  </w:style>
  <w:style w:type="character" w:customStyle="1" w:styleId="FootnoteTextChar">
    <w:name w:val="Footnote Text Char"/>
    <w:basedOn w:val="DefaultParagraphFont"/>
    <w:link w:val="FootnoteText"/>
    <w:uiPriority w:val="99"/>
    <w:rsid w:val="006C19B2"/>
    <w:rPr>
      <w:sz w:val="22"/>
    </w:rPr>
  </w:style>
  <w:style w:type="character" w:styleId="FootnoteReference">
    <w:name w:val="footnote reference"/>
    <w:basedOn w:val="DefaultParagraphFont"/>
    <w:uiPriority w:val="99"/>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uiPriority w:val="9"/>
    <w:rsid w:val="00F43B9D"/>
    <w:rPr>
      <w:bCs/>
      <w:sz w:val="24"/>
      <w:szCs w:val="28"/>
    </w:rPr>
  </w:style>
  <w:style w:type="paragraph" w:styleId="Header">
    <w:name w:val="header"/>
    <w:basedOn w:val="Normal"/>
    <w:link w:val="HeaderChar"/>
    <w:uiPriority w:val="99"/>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uiPriority w:val="99"/>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Caption">
    <w:name w:val="caption"/>
    <w:basedOn w:val="Normal"/>
    <w:next w:val="Normal"/>
    <w:unhideWhenUsed/>
    <w:rsid w:val="00867626"/>
    <w:pPr>
      <w:spacing w:after="200" w:line="240" w:lineRule="auto"/>
    </w:pPr>
    <w:rPr>
      <w:i/>
      <w:iCs/>
      <w:color w:val="1F497D" w:themeColor="text2"/>
      <w:sz w:val="18"/>
      <w:szCs w:val="18"/>
    </w:rPr>
  </w:style>
  <w:style w:type="character" w:customStyle="1" w:styleId="Heading5Char">
    <w:name w:val="Heading 5 Char"/>
    <w:basedOn w:val="DefaultParagraphFont"/>
    <w:link w:val="Heading5"/>
    <w:uiPriority w:val="9"/>
    <w:rsid w:val="008D07BF"/>
    <w:rPr>
      <w:rFonts w:asciiTheme="majorHAnsi" w:eastAsiaTheme="majorEastAsia" w:hAnsiTheme="majorHAnsi" w:cstheme="majorBidi"/>
      <w:color w:val="365F91" w:themeColor="accent1" w:themeShade="BF"/>
      <w:sz w:val="22"/>
      <w:szCs w:val="22"/>
      <w:lang w:val="en-US" w:eastAsia="en-US"/>
    </w:rPr>
  </w:style>
  <w:style w:type="paragraph" w:customStyle="1" w:styleId="EndNoteBibliographyTitle">
    <w:name w:val="EndNote Bibliography Title"/>
    <w:basedOn w:val="Normal"/>
    <w:link w:val="EndNoteBibliographyTitleChar"/>
    <w:rsid w:val="008D07BF"/>
    <w:pPr>
      <w:spacing w:line="259" w:lineRule="auto"/>
      <w:jc w:val="center"/>
    </w:pPr>
    <w:rPr>
      <w:rFonts w:ascii="Calibri" w:eastAsiaTheme="minorHAnsi" w:hAnsi="Calibri" w:cs="Calibri"/>
      <w:noProof/>
      <w:sz w:val="22"/>
      <w:szCs w:val="22"/>
      <w:lang w:val="en-US" w:eastAsia="en-US"/>
    </w:rPr>
  </w:style>
  <w:style w:type="character" w:customStyle="1" w:styleId="EndNoteBibliographyTitleChar">
    <w:name w:val="EndNote Bibliography Title Char"/>
    <w:basedOn w:val="DefaultParagraphFont"/>
    <w:link w:val="EndNoteBibliographyTitle"/>
    <w:rsid w:val="008D07BF"/>
    <w:rPr>
      <w:rFonts w:ascii="Calibri" w:eastAsiaTheme="minorHAnsi" w:hAnsi="Calibri" w:cs="Calibri"/>
      <w:noProof/>
      <w:sz w:val="22"/>
      <w:szCs w:val="22"/>
      <w:lang w:val="en-US" w:eastAsia="en-US"/>
    </w:rPr>
  </w:style>
  <w:style w:type="paragraph" w:customStyle="1" w:styleId="EndNoteBibliography">
    <w:name w:val="EndNote Bibliography"/>
    <w:basedOn w:val="Normal"/>
    <w:link w:val="EndNoteBibliographyChar"/>
    <w:rsid w:val="008D07BF"/>
    <w:pPr>
      <w:spacing w:after="160" w:line="240" w:lineRule="auto"/>
    </w:pPr>
    <w:rPr>
      <w:rFonts w:ascii="Calibri" w:eastAsiaTheme="minorHAnsi" w:hAnsi="Calibri" w:cs="Calibri"/>
      <w:noProof/>
      <w:sz w:val="22"/>
      <w:szCs w:val="22"/>
      <w:lang w:val="en-US" w:eastAsia="en-US"/>
    </w:rPr>
  </w:style>
  <w:style w:type="character" w:customStyle="1" w:styleId="EndNoteBibliographyChar">
    <w:name w:val="EndNote Bibliography Char"/>
    <w:basedOn w:val="DefaultParagraphFont"/>
    <w:link w:val="EndNoteBibliography"/>
    <w:rsid w:val="008D07BF"/>
    <w:rPr>
      <w:rFonts w:ascii="Calibri" w:eastAsiaTheme="minorHAnsi" w:hAnsi="Calibri" w:cs="Calibri"/>
      <w:noProof/>
      <w:sz w:val="22"/>
      <w:szCs w:val="22"/>
      <w:lang w:val="en-US" w:eastAsia="en-US"/>
    </w:rPr>
  </w:style>
  <w:style w:type="character" w:styleId="CommentReference">
    <w:name w:val="annotation reference"/>
    <w:basedOn w:val="DefaultParagraphFont"/>
    <w:uiPriority w:val="99"/>
    <w:semiHidden/>
    <w:unhideWhenUsed/>
    <w:rsid w:val="008D07BF"/>
    <w:rPr>
      <w:sz w:val="16"/>
      <w:szCs w:val="16"/>
    </w:rPr>
  </w:style>
  <w:style w:type="paragraph" w:styleId="CommentText">
    <w:name w:val="annotation text"/>
    <w:basedOn w:val="Normal"/>
    <w:link w:val="CommentTextChar"/>
    <w:uiPriority w:val="99"/>
    <w:unhideWhenUsed/>
    <w:rsid w:val="008D07BF"/>
    <w:pPr>
      <w:spacing w:after="160" w:line="240" w:lineRule="auto"/>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uiPriority w:val="99"/>
    <w:rsid w:val="008D07BF"/>
    <w:rPr>
      <w:rFonts w:asciiTheme="minorHAnsi" w:eastAsiaTheme="minorHAnsi" w:hAnsiTheme="minorHAnsi" w:cstheme="minorBidi"/>
      <w:lang w:val="en-US" w:eastAsia="en-US"/>
    </w:rPr>
  </w:style>
  <w:style w:type="paragraph" w:styleId="CommentSubject">
    <w:name w:val="annotation subject"/>
    <w:basedOn w:val="CommentText"/>
    <w:next w:val="CommentText"/>
    <w:link w:val="CommentSubjectChar"/>
    <w:uiPriority w:val="99"/>
    <w:semiHidden/>
    <w:unhideWhenUsed/>
    <w:rsid w:val="008D07BF"/>
    <w:rPr>
      <w:b/>
      <w:bCs/>
    </w:rPr>
  </w:style>
  <w:style w:type="character" w:customStyle="1" w:styleId="CommentSubjectChar">
    <w:name w:val="Comment Subject Char"/>
    <w:basedOn w:val="CommentTextChar"/>
    <w:link w:val="CommentSubject"/>
    <w:uiPriority w:val="99"/>
    <w:semiHidden/>
    <w:rsid w:val="008D07BF"/>
    <w:rPr>
      <w:rFonts w:asciiTheme="minorHAnsi" w:eastAsiaTheme="minorHAnsi" w:hAnsiTheme="minorHAnsi" w:cstheme="minorBidi"/>
      <w:b/>
      <w:bCs/>
      <w:lang w:val="en-US" w:eastAsia="en-US"/>
    </w:rPr>
  </w:style>
  <w:style w:type="paragraph" w:styleId="BalloonText">
    <w:name w:val="Balloon Text"/>
    <w:basedOn w:val="Normal"/>
    <w:link w:val="BalloonTextChar"/>
    <w:uiPriority w:val="99"/>
    <w:semiHidden/>
    <w:unhideWhenUsed/>
    <w:rsid w:val="008D07BF"/>
    <w:pPr>
      <w:spacing w:line="240" w:lineRule="auto"/>
    </w:pPr>
    <w:rPr>
      <w:rFonts w:ascii="Segoe UI" w:eastAsiaTheme="minorHAnsi" w:hAnsi="Segoe UI" w:cs="Segoe UI"/>
      <w:sz w:val="18"/>
      <w:szCs w:val="18"/>
      <w:lang w:val="en-US" w:eastAsia="en-US"/>
    </w:rPr>
  </w:style>
  <w:style w:type="character" w:customStyle="1" w:styleId="BalloonTextChar">
    <w:name w:val="Balloon Text Char"/>
    <w:basedOn w:val="DefaultParagraphFont"/>
    <w:link w:val="BalloonText"/>
    <w:uiPriority w:val="99"/>
    <w:semiHidden/>
    <w:rsid w:val="008D07BF"/>
    <w:rPr>
      <w:rFonts w:ascii="Segoe UI" w:eastAsiaTheme="minorHAnsi" w:hAnsi="Segoe UI" w:cs="Segoe UI"/>
      <w:sz w:val="18"/>
      <w:szCs w:val="18"/>
      <w:lang w:val="en-US" w:eastAsia="en-US"/>
    </w:rPr>
  </w:style>
  <w:style w:type="character" w:styleId="Hyperlink">
    <w:name w:val="Hyperlink"/>
    <w:basedOn w:val="DefaultParagraphFont"/>
    <w:uiPriority w:val="99"/>
    <w:unhideWhenUsed/>
    <w:rsid w:val="008D07BF"/>
    <w:rPr>
      <w:color w:val="0000FF"/>
      <w:u w:val="single"/>
    </w:rPr>
  </w:style>
  <w:style w:type="character" w:customStyle="1" w:styleId="UnresolvedMention1">
    <w:name w:val="Unresolved Mention1"/>
    <w:basedOn w:val="DefaultParagraphFont"/>
    <w:uiPriority w:val="99"/>
    <w:semiHidden/>
    <w:unhideWhenUsed/>
    <w:rsid w:val="008D07BF"/>
    <w:rPr>
      <w:color w:val="605E5C"/>
      <w:shd w:val="clear" w:color="auto" w:fill="E1DFDD"/>
    </w:rPr>
  </w:style>
  <w:style w:type="paragraph" w:styleId="Revision">
    <w:name w:val="Revision"/>
    <w:hidden/>
    <w:uiPriority w:val="99"/>
    <w:semiHidden/>
    <w:rsid w:val="008D07BF"/>
    <w:rPr>
      <w:rFonts w:asciiTheme="minorHAnsi" w:eastAsiaTheme="minorHAnsi" w:hAnsiTheme="minorHAnsi" w:cstheme="minorBidi"/>
      <w:sz w:val="22"/>
      <w:szCs w:val="22"/>
      <w:lang w:val="en-US" w:eastAsia="en-US"/>
    </w:rPr>
  </w:style>
  <w:style w:type="character" w:customStyle="1" w:styleId="highwire-citation-authors">
    <w:name w:val="highwire-citation-authors"/>
    <w:basedOn w:val="DefaultParagraphFont"/>
    <w:rsid w:val="008D07BF"/>
  </w:style>
  <w:style w:type="character" w:customStyle="1" w:styleId="highwire-citation-author">
    <w:name w:val="highwire-citation-author"/>
    <w:basedOn w:val="DefaultParagraphFont"/>
    <w:rsid w:val="008D07BF"/>
  </w:style>
  <w:style w:type="character" w:customStyle="1" w:styleId="nlm-given-names">
    <w:name w:val="nlm-given-names"/>
    <w:basedOn w:val="DefaultParagraphFont"/>
    <w:rsid w:val="008D07BF"/>
  </w:style>
  <w:style w:type="character" w:customStyle="1" w:styleId="nlm-surname">
    <w:name w:val="nlm-surname"/>
    <w:basedOn w:val="DefaultParagraphFont"/>
    <w:rsid w:val="008D07BF"/>
  </w:style>
  <w:style w:type="character" w:customStyle="1" w:styleId="highwire-cite-metadata-journal">
    <w:name w:val="highwire-cite-metadata-journal"/>
    <w:basedOn w:val="DefaultParagraphFont"/>
    <w:rsid w:val="008D07BF"/>
  </w:style>
  <w:style w:type="character" w:customStyle="1" w:styleId="highwire-cite-metadata-date">
    <w:name w:val="highwire-cite-metadata-date"/>
    <w:basedOn w:val="DefaultParagraphFont"/>
    <w:rsid w:val="008D07BF"/>
  </w:style>
  <w:style w:type="character" w:customStyle="1" w:styleId="highwire-cite-metadata-volume">
    <w:name w:val="highwire-cite-metadata-volume"/>
    <w:basedOn w:val="DefaultParagraphFont"/>
    <w:rsid w:val="008D07BF"/>
  </w:style>
  <w:style w:type="character" w:customStyle="1" w:styleId="highwire-cite-metadata-issue">
    <w:name w:val="highwire-cite-metadata-issue"/>
    <w:basedOn w:val="DefaultParagraphFont"/>
    <w:rsid w:val="008D07BF"/>
  </w:style>
  <w:style w:type="character" w:customStyle="1" w:styleId="highwire-cite-metadata-pages">
    <w:name w:val="highwire-cite-metadata-pages"/>
    <w:basedOn w:val="DefaultParagraphFont"/>
    <w:rsid w:val="008D07BF"/>
  </w:style>
  <w:style w:type="character" w:customStyle="1" w:styleId="highwire-cite-metadata-doi">
    <w:name w:val="highwire-cite-metadata-doi"/>
    <w:basedOn w:val="DefaultParagraphFont"/>
    <w:rsid w:val="008D07BF"/>
  </w:style>
  <w:style w:type="character" w:customStyle="1" w:styleId="label">
    <w:name w:val="label"/>
    <w:basedOn w:val="DefaultParagraphFont"/>
    <w:rsid w:val="008D07BF"/>
  </w:style>
  <w:style w:type="character" w:styleId="FollowedHyperlink">
    <w:name w:val="FollowedHyperlink"/>
    <w:basedOn w:val="DefaultParagraphFont"/>
    <w:uiPriority w:val="99"/>
    <w:semiHidden/>
    <w:unhideWhenUsed/>
    <w:rsid w:val="008D07BF"/>
    <w:rPr>
      <w:color w:val="800080" w:themeColor="followedHyperlink"/>
      <w:u w:val="single"/>
    </w:rPr>
  </w:style>
  <w:style w:type="character" w:customStyle="1" w:styleId="UnresolvedMention2">
    <w:name w:val="Unresolved Mention2"/>
    <w:basedOn w:val="DefaultParagraphFont"/>
    <w:uiPriority w:val="99"/>
    <w:unhideWhenUsed/>
    <w:rsid w:val="008D07BF"/>
    <w:rPr>
      <w:color w:val="605E5C"/>
      <w:shd w:val="clear" w:color="auto" w:fill="E1DFDD"/>
    </w:rPr>
  </w:style>
  <w:style w:type="paragraph" w:styleId="NoSpacing">
    <w:name w:val="No Spacing"/>
    <w:uiPriority w:val="1"/>
    <w:qFormat/>
    <w:rsid w:val="008D07BF"/>
    <w:rPr>
      <w:rFonts w:asciiTheme="minorHAnsi" w:eastAsiaTheme="minorHAnsi" w:hAnsiTheme="minorHAnsi" w:cstheme="minorBidi"/>
      <w:sz w:val="22"/>
      <w:szCs w:val="22"/>
      <w:lang w:val="en-US" w:eastAsia="en-US"/>
    </w:rPr>
  </w:style>
  <w:style w:type="character" w:customStyle="1" w:styleId="Mention1">
    <w:name w:val="Mention1"/>
    <w:basedOn w:val="DefaultParagraphFont"/>
    <w:uiPriority w:val="99"/>
    <w:unhideWhenUsed/>
    <w:rsid w:val="008D07BF"/>
    <w:rPr>
      <w:color w:val="2B579A"/>
      <w:shd w:val="clear" w:color="auto" w:fill="E1DFDD"/>
    </w:rPr>
  </w:style>
  <w:style w:type="paragraph" w:customStyle="1" w:styleId="mb0">
    <w:name w:val="mb0"/>
    <w:basedOn w:val="Normal"/>
    <w:rsid w:val="008D07BF"/>
    <w:pPr>
      <w:spacing w:before="100" w:beforeAutospacing="1" w:after="100" w:afterAutospacing="1" w:line="240" w:lineRule="auto"/>
    </w:pPr>
    <w:rPr>
      <w:lang w:val="en-US" w:eastAsia="en-US"/>
    </w:rPr>
  </w:style>
  <w:style w:type="paragraph" w:styleId="NormalWeb">
    <w:name w:val="Normal (Web)"/>
    <w:basedOn w:val="Normal"/>
    <w:uiPriority w:val="99"/>
    <w:semiHidden/>
    <w:unhideWhenUsed/>
    <w:rsid w:val="008D07BF"/>
    <w:pPr>
      <w:spacing w:before="100" w:beforeAutospacing="1" w:after="100" w:afterAutospacing="1" w:line="240" w:lineRule="auto"/>
    </w:pPr>
    <w:rPr>
      <w:lang w:val="en-US" w:eastAsia="en-US"/>
    </w:rPr>
  </w:style>
  <w:style w:type="paragraph" w:styleId="Title">
    <w:name w:val="Title"/>
    <w:basedOn w:val="Normal"/>
    <w:next w:val="Normal"/>
    <w:link w:val="TitleChar"/>
    <w:uiPriority w:val="10"/>
    <w:qFormat/>
    <w:rsid w:val="008D07BF"/>
    <w:pPr>
      <w:spacing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8D07BF"/>
    <w:rPr>
      <w:rFonts w:asciiTheme="majorHAnsi" w:eastAsiaTheme="majorEastAsia" w:hAnsiTheme="majorHAnsi" w:cstheme="majorBidi"/>
      <w:spacing w:val="-10"/>
      <w:kern w:val="28"/>
      <w:sz w:val="56"/>
      <w:szCs w:val="56"/>
      <w:lang w:val="en-US" w:eastAsia="en-US"/>
    </w:rPr>
  </w:style>
  <w:style w:type="character" w:styleId="PageNumber">
    <w:name w:val="page number"/>
    <w:basedOn w:val="DefaultParagraphFont"/>
    <w:uiPriority w:val="99"/>
    <w:semiHidden/>
    <w:unhideWhenUsed/>
    <w:rsid w:val="008D07BF"/>
  </w:style>
  <w:style w:type="character" w:customStyle="1" w:styleId="id-label">
    <w:name w:val="id-label"/>
    <w:basedOn w:val="DefaultParagraphFont"/>
    <w:rsid w:val="008D07BF"/>
  </w:style>
  <w:style w:type="character" w:styleId="Strong">
    <w:name w:val="Strong"/>
    <w:basedOn w:val="DefaultParagraphFont"/>
    <w:uiPriority w:val="22"/>
    <w:qFormat/>
    <w:rsid w:val="008D07BF"/>
    <w:rPr>
      <w:b/>
      <w:bCs/>
    </w:rPr>
  </w:style>
  <w:style w:type="character" w:customStyle="1" w:styleId="citation-part">
    <w:name w:val="citation-part"/>
    <w:basedOn w:val="DefaultParagraphFont"/>
    <w:rsid w:val="008D07BF"/>
  </w:style>
  <w:style w:type="character" w:customStyle="1" w:styleId="docsum-pmid">
    <w:name w:val="docsum-pmid"/>
    <w:basedOn w:val="DefaultParagraphFont"/>
    <w:rsid w:val="008D07BF"/>
  </w:style>
  <w:style w:type="character" w:customStyle="1" w:styleId="docsum-authors">
    <w:name w:val="docsum-authors"/>
    <w:basedOn w:val="DefaultParagraphFont"/>
    <w:rsid w:val="008D07BF"/>
  </w:style>
  <w:style w:type="character" w:customStyle="1" w:styleId="docsum-journal-citation">
    <w:name w:val="docsum-journal-citation"/>
    <w:basedOn w:val="DefaultParagraphFont"/>
    <w:rsid w:val="008D07BF"/>
  </w:style>
  <w:style w:type="character" w:customStyle="1" w:styleId="period">
    <w:name w:val="period"/>
    <w:basedOn w:val="DefaultParagraphFont"/>
    <w:rsid w:val="008D07BF"/>
  </w:style>
  <w:style w:type="character" w:customStyle="1" w:styleId="cit">
    <w:name w:val="cit"/>
    <w:basedOn w:val="DefaultParagraphFont"/>
    <w:rsid w:val="008D07BF"/>
  </w:style>
  <w:style w:type="character" w:customStyle="1" w:styleId="citation-doi">
    <w:name w:val="citation-doi"/>
    <w:basedOn w:val="DefaultParagraphFont"/>
    <w:rsid w:val="008D07BF"/>
  </w:style>
  <w:style w:type="character" w:customStyle="1" w:styleId="UnresolvedMention3">
    <w:name w:val="Unresolved Mention3"/>
    <w:basedOn w:val="DefaultParagraphFont"/>
    <w:uiPriority w:val="99"/>
    <w:unhideWhenUsed/>
    <w:rsid w:val="008D07BF"/>
    <w:rPr>
      <w:color w:val="605E5C"/>
      <w:shd w:val="clear" w:color="auto" w:fill="E1DFDD"/>
    </w:rPr>
  </w:style>
  <w:style w:type="character" w:customStyle="1" w:styleId="Mention2">
    <w:name w:val="Mention2"/>
    <w:basedOn w:val="DefaultParagraphFont"/>
    <w:uiPriority w:val="99"/>
    <w:unhideWhenUsed/>
    <w:rsid w:val="008D07BF"/>
    <w:rPr>
      <w:color w:val="2B579A"/>
      <w:shd w:val="clear" w:color="auto" w:fill="E1DFDD"/>
    </w:rPr>
  </w:style>
  <w:style w:type="character" w:customStyle="1" w:styleId="UnresolvedMention30">
    <w:name w:val="Unresolved Mention30"/>
    <w:basedOn w:val="DefaultParagraphFont"/>
    <w:uiPriority w:val="99"/>
    <w:unhideWhenUsed/>
    <w:rsid w:val="008D07BF"/>
    <w:rPr>
      <w:color w:val="605E5C"/>
      <w:shd w:val="clear" w:color="auto" w:fill="E1DFDD"/>
    </w:rPr>
  </w:style>
  <w:style w:type="character" w:customStyle="1" w:styleId="Mention20">
    <w:name w:val="Mention20"/>
    <w:basedOn w:val="DefaultParagraphFont"/>
    <w:uiPriority w:val="99"/>
    <w:unhideWhenUsed/>
    <w:rsid w:val="008D07BF"/>
    <w:rPr>
      <w:color w:val="2B579A"/>
      <w:shd w:val="clear" w:color="auto" w:fill="E1DFDD"/>
    </w:rPr>
  </w:style>
  <w:style w:type="paragraph" w:styleId="ListParagraph">
    <w:name w:val="List Paragraph"/>
    <w:basedOn w:val="Normal"/>
    <w:uiPriority w:val="34"/>
    <w:qFormat/>
    <w:rsid w:val="008D07BF"/>
    <w:pPr>
      <w:spacing w:line="240" w:lineRule="auto"/>
      <w:ind w:left="720"/>
      <w:contextualSpacing/>
    </w:pPr>
    <w:rPr>
      <w:lang w:val="en-US" w:eastAsia="zh-CN"/>
    </w:rPr>
  </w:style>
  <w:style w:type="character" w:styleId="LineNumber">
    <w:name w:val="line number"/>
    <w:basedOn w:val="DefaultParagraphFont"/>
    <w:semiHidden/>
    <w:unhideWhenUsed/>
    <w:rsid w:val="00EB1794"/>
  </w:style>
  <w:style w:type="character" w:customStyle="1" w:styleId="UnresolvedMention4">
    <w:name w:val="Unresolved Mention4"/>
    <w:basedOn w:val="DefaultParagraphFont"/>
    <w:uiPriority w:val="99"/>
    <w:semiHidden/>
    <w:unhideWhenUsed/>
    <w:rsid w:val="00A36384"/>
    <w:rPr>
      <w:color w:val="605E5C"/>
      <w:shd w:val="clear" w:color="auto" w:fill="E1DFDD"/>
    </w:rPr>
  </w:style>
  <w:style w:type="character" w:customStyle="1" w:styleId="Mention3">
    <w:name w:val="Mention3"/>
    <w:basedOn w:val="DefaultParagraphFont"/>
    <w:uiPriority w:val="99"/>
    <w:unhideWhenUsed/>
    <w:rsid w:val="00A36384"/>
    <w:rPr>
      <w:color w:val="2B579A"/>
      <w:shd w:val="clear" w:color="auto" w:fill="E1DFDD"/>
    </w:rPr>
  </w:style>
  <w:style w:type="character" w:styleId="UnresolvedMention">
    <w:name w:val="Unresolved Mention"/>
    <w:basedOn w:val="DefaultParagraphFont"/>
    <w:uiPriority w:val="99"/>
    <w:semiHidden/>
    <w:unhideWhenUsed/>
    <w:rsid w:val="004E7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1293">
      <w:bodyDiv w:val="1"/>
      <w:marLeft w:val="0"/>
      <w:marRight w:val="0"/>
      <w:marTop w:val="0"/>
      <w:marBottom w:val="0"/>
      <w:divBdr>
        <w:top w:val="none" w:sz="0" w:space="0" w:color="auto"/>
        <w:left w:val="none" w:sz="0" w:space="0" w:color="auto"/>
        <w:bottom w:val="none" w:sz="0" w:space="0" w:color="auto"/>
        <w:right w:val="none" w:sz="0" w:space="0" w:color="auto"/>
      </w:divBdr>
      <w:divsChild>
        <w:div w:id="2144494869">
          <w:marLeft w:val="0"/>
          <w:marRight w:val="0"/>
          <w:marTop w:val="0"/>
          <w:marBottom w:val="0"/>
          <w:divBdr>
            <w:top w:val="none" w:sz="0" w:space="0" w:color="auto"/>
            <w:left w:val="none" w:sz="0" w:space="0" w:color="auto"/>
            <w:bottom w:val="none" w:sz="0" w:space="0" w:color="auto"/>
            <w:right w:val="none" w:sz="0" w:space="0" w:color="auto"/>
          </w:divBdr>
          <w:divsChild>
            <w:div w:id="1756515990">
              <w:marLeft w:val="0"/>
              <w:marRight w:val="0"/>
              <w:marTop w:val="0"/>
              <w:marBottom w:val="0"/>
              <w:divBdr>
                <w:top w:val="none" w:sz="0" w:space="0" w:color="auto"/>
                <w:left w:val="none" w:sz="0" w:space="0" w:color="auto"/>
                <w:bottom w:val="none" w:sz="0" w:space="0" w:color="auto"/>
                <w:right w:val="none" w:sz="0" w:space="0" w:color="auto"/>
              </w:divBdr>
            </w:div>
            <w:div w:id="2058894027">
              <w:marLeft w:val="0"/>
              <w:marRight w:val="0"/>
              <w:marTop w:val="0"/>
              <w:marBottom w:val="0"/>
              <w:divBdr>
                <w:top w:val="none" w:sz="0" w:space="0" w:color="auto"/>
                <w:left w:val="none" w:sz="0" w:space="0" w:color="auto"/>
                <w:bottom w:val="none" w:sz="0" w:space="0" w:color="auto"/>
                <w:right w:val="none" w:sz="0" w:space="0" w:color="auto"/>
              </w:divBdr>
            </w:div>
            <w:div w:id="156120794">
              <w:marLeft w:val="0"/>
              <w:marRight w:val="0"/>
              <w:marTop w:val="0"/>
              <w:marBottom w:val="0"/>
              <w:divBdr>
                <w:top w:val="none" w:sz="0" w:space="0" w:color="auto"/>
                <w:left w:val="none" w:sz="0" w:space="0" w:color="auto"/>
                <w:bottom w:val="none" w:sz="0" w:space="0" w:color="auto"/>
                <w:right w:val="none" w:sz="0" w:space="0" w:color="auto"/>
              </w:divBdr>
            </w:div>
            <w:div w:id="1636565561">
              <w:marLeft w:val="0"/>
              <w:marRight w:val="0"/>
              <w:marTop w:val="0"/>
              <w:marBottom w:val="0"/>
              <w:divBdr>
                <w:top w:val="none" w:sz="0" w:space="0" w:color="auto"/>
                <w:left w:val="none" w:sz="0" w:space="0" w:color="auto"/>
                <w:bottom w:val="none" w:sz="0" w:space="0" w:color="auto"/>
                <w:right w:val="none" w:sz="0" w:space="0" w:color="auto"/>
              </w:divBdr>
            </w:div>
            <w:div w:id="1379355882">
              <w:marLeft w:val="0"/>
              <w:marRight w:val="0"/>
              <w:marTop w:val="0"/>
              <w:marBottom w:val="0"/>
              <w:divBdr>
                <w:top w:val="none" w:sz="0" w:space="0" w:color="auto"/>
                <w:left w:val="none" w:sz="0" w:space="0" w:color="auto"/>
                <w:bottom w:val="none" w:sz="0" w:space="0" w:color="auto"/>
                <w:right w:val="none" w:sz="0" w:space="0" w:color="auto"/>
              </w:divBdr>
            </w:div>
            <w:div w:id="1211653879">
              <w:marLeft w:val="0"/>
              <w:marRight w:val="0"/>
              <w:marTop w:val="0"/>
              <w:marBottom w:val="0"/>
              <w:divBdr>
                <w:top w:val="none" w:sz="0" w:space="0" w:color="auto"/>
                <w:left w:val="none" w:sz="0" w:space="0" w:color="auto"/>
                <w:bottom w:val="none" w:sz="0" w:space="0" w:color="auto"/>
                <w:right w:val="none" w:sz="0" w:space="0" w:color="auto"/>
              </w:divBdr>
            </w:div>
            <w:div w:id="1135835868">
              <w:marLeft w:val="0"/>
              <w:marRight w:val="0"/>
              <w:marTop w:val="0"/>
              <w:marBottom w:val="0"/>
              <w:divBdr>
                <w:top w:val="none" w:sz="0" w:space="0" w:color="auto"/>
                <w:left w:val="none" w:sz="0" w:space="0" w:color="auto"/>
                <w:bottom w:val="none" w:sz="0" w:space="0" w:color="auto"/>
                <w:right w:val="none" w:sz="0" w:space="0" w:color="auto"/>
              </w:divBdr>
            </w:div>
            <w:div w:id="2124419839">
              <w:marLeft w:val="0"/>
              <w:marRight w:val="0"/>
              <w:marTop w:val="0"/>
              <w:marBottom w:val="0"/>
              <w:divBdr>
                <w:top w:val="none" w:sz="0" w:space="0" w:color="auto"/>
                <w:left w:val="none" w:sz="0" w:space="0" w:color="auto"/>
                <w:bottom w:val="none" w:sz="0" w:space="0" w:color="auto"/>
                <w:right w:val="none" w:sz="0" w:space="0" w:color="auto"/>
              </w:divBdr>
            </w:div>
            <w:div w:id="1291010083">
              <w:marLeft w:val="0"/>
              <w:marRight w:val="0"/>
              <w:marTop w:val="0"/>
              <w:marBottom w:val="0"/>
              <w:divBdr>
                <w:top w:val="none" w:sz="0" w:space="0" w:color="auto"/>
                <w:left w:val="none" w:sz="0" w:space="0" w:color="auto"/>
                <w:bottom w:val="none" w:sz="0" w:space="0" w:color="auto"/>
                <w:right w:val="none" w:sz="0" w:space="0" w:color="auto"/>
              </w:divBdr>
            </w:div>
            <w:div w:id="372466409">
              <w:marLeft w:val="0"/>
              <w:marRight w:val="0"/>
              <w:marTop w:val="0"/>
              <w:marBottom w:val="0"/>
              <w:divBdr>
                <w:top w:val="none" w:sz="0" w:space="0" w:color="auto"/>
                <w:left w:val="none" w:sz="0" w:space="0" w:color="auto"/>
                <w:bottom w:val="none" w:sz="0" w:space="0" w:color="auto"/>
                <w:right w:val="none" w:sz="0" w:space="0" w:color="auto"/>
              </w:divBdr>
            </w:div>
            <w:div w:id="542643721">
              <w:marLeft w:val="0"/>
              <w:marRight w:val="0"/>
              <w:marTop w:val="0"/>
              <w:marBottom w:val="0"/>
              <w:divBdr>
                <w:top w:val="none" w:sz="0" w:space="0" w:color="auto"/>
                <w:left w:val="none" w:sz="0" w:space="0" w:color="auto"/>
                <w:bottom w:val="none" w:sz="0" w:space="0" w:color="auto"/>
                <w:right w:val="none" w:sz="0" w:space="0" w:color="auto"/>
              </w:divBdr>
            </w:div>
            <w:div w:id="2022390097">
              <w:marLeft w:val="0"/>
              <w:marRight w:val="0"/>
              <w:marTop w:val="0"/>
              <w:marBottom w:val="0"/>
              <w:divBdr>
                <w:top w:val="none" w:sz="0" w:space="0" w:color="auto"/>
                <w:left w:val="none" w:sz="0" w:space="0" w:color="auto"/>
                <w:bottom w:val="none" w:sz="0" w:space="0" w:color="auto"/>
                <w:right w:val="none" w:sz="0" w:space="0" w:color="auto"/>
              </w:divBdr>
            </w:div>
            <w:div w:id="1688369408">
              <w:marLeft w:val="0"/>
              <w:marRight w:val="0"/>
              <w:marTop w:val="0"/>
              <w:marBottom w:val="0"/>
              <w:divBdr>
                <w:top w:val="none" w:sz="0" w:space="0" w:color="auto"/>
                <w:left w:val="none" w:sz="0" w:space="0" w:color="auto"/>
                <w:bottom w:val="none" w:sz="0" w:space="0" w:color="auto"/>
                <w:right w:val="none" w:sz="0" w:space="0" w:color="auto"/>
              </w:divBdr>
            </w:div>
            <w:div w:id="833182283">
              <w:marLeft w:val="0"/>
              <w:marRight w:val="0"/>
              <w:marTop w:val="0"/>
              <w:marBottom w:val="0"/>
              <w:divBdr>
                <w:top w:val="none" w:sz="0" w:space="0" w:color="auto"/>
                <w:left w:val="none" w:sz="0" w:space="0" w:color="auto"/>
                <w:bottom w:val="none" w:sz="0" w:space="0" w:color="auto"/>
                <w:right w:val="none" w:sz="0" w:space="0" w:color="auto"/>
              </w:divBdr>
            </w:div>
            <w:div w:id="180239393">
              <w:marLeft w:val="0"/>
              <w:marRight w:val="0"/>
              <w:marTop w:val="0"/>
              <w:marBottom w:val="0"/>
              <w:divBdr>
                <w:top w:val="none" w:sz="0" w:space="0" w:color="auto"/>
                <w:left w:val="none" w:sz="0" w:space="0" w:color="auto"/>
                <w:bottom w:val="none" w:sz="0" w:space="0" w:color="auto"/>
                <w:right w:val="none" w:sz="0" w:space="0" w:color="auto"/>
              </w:divBdr>
            </w:div>
            <w:div w:id="1462916827">
              <w:marLeft w:val="0"/>
              <w:marRight w:val="0"/>
              <w:marTop w:val="0"/>
              <w:marBottom w:val="0"/>
              <w:divBdr>
                <w:top w:val="none" w:sz="0" w:space="0" w:color="auto"/>
                <w:left w:val="none" w:sz="0" w:space="0" w:color="auto"/>
                <w:bottom w:val="none" w:sz="0" w:space="0" w:color="auto"/>
                <w:right w:val="none" w:sz="0" w:space="0" w:color="auto"/>
              </w:divBdr>
            </w:div>
            <w:div w:id="617762196">
              <w:marLeft w:val="0"/>
              <w:marRight w:val="0"/>
              <w:marTop w:val="0"/>
              <w:marBottom w:val="0"/>
              <w:divBdr>
                <w:top w:val="none" w:sz="0" w:space="0" w:color="auto"/>
                <w:left w:val="none" w:sz="0" w:space="0" w:color="auto"/>
                <w:bottom w:val="none" w:sz="0" w:space="0" w:color="auto"/>
                <w:right w:val="none" w:sz="0" w:space="0" w:color="auto"/>
              </w:divBdr>
            </w:div>
            <w:div w:id="906309025">
              <w:marLeft w:val="0"/>
              <w:marRight w:val="0"/>
              <w:marTop w:val="0"/>
              <w:marBottom w:val="0"/>
              <w:divBdr>
                <w:top w:val="none" w:sz="0" w:space="0" w:color="auto"/>
                <w:left w:val="none" w:sz="0" w:space="0" w:color="auto"/>
                <w:bottom w:val="none" w:sz="0" w:space="0" w:color="auto"/>
                <w:right w:val="none" w:sz="0" w:space="0" w:color="auto"/>
              </w:divBdr>
            </w:div>
            <w:div w:id="2086564893">
              <w:marLeft w:val="0"/>
              <w:marRight w:val="0"/>
              <w:marTop w:val="0"/>
              <w:marBottom w:val="0"/>
              <w:divBdr>
                <w:top w:val="none" w:sz="0" w:space="0" w:color="auto"/>
                <w:left w:val="none" w:sz="0" w:space="0" w:color="auto"/>
                <w:bottom w:val="none" w:sz="0" w:space="0" w:color="auto"/>
                <w:right w:val="none" w:sz="0" w:space="0" w:color="auto"/>
              </w:divBdr>
            </w:div>
            <w:div w:id="380373554">
              <w:marLeft w:val="0"/>
              <w:marRight w:val="0"/>
              <w:marTop w:val="0"/>
              <w:marBottom w:val="0"/>
              <w:divBdr>
                <w:top w:val="none" w:sz="0" w:space="0" w:color="auto"/>
                <w:left w:val="none" w:sz="0" w:space="0" w:color="auto"/>
                <w:bottom w:val="none" w:sz="0" w:space="0" w:color="auto"/>
                <w:right w:val="none" w:sz="0" w:space="0" w:color="auto"/>
              </w:divBdr>
            </w:div>
            <w:div w:id="7210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2376">
      <w:bodyDiv w:val="1"/>
      <w:marLeft w:val="0"/>
      <w:marRight w:val="0"/>
      <w:marTop w:val="0"/>
      <w:marBottom w:val="0"/>
      <w:divBdr>
        <w:top w:val="none" w:sz="0" w:space="0" w:color="auto"/>
        <w:left w:val="none" w:sz="0" w:space="0" w:color="auto"/>
        <w:bottom w:val="none" w:sz="0" w:space="0" w:color="auto"/>
        <w:right w:val="none" w:sz="0" w:space="0" w:color="auto"/>
      </w:divBdr>
      <w:divsChild>
        <w:div w:id="1438870726">
          <w:marLeft w:val="0"/>
          <w:marRight w:val="0"/>
          <w:marTop w:val="0"/>
          <w:marBottom w:val="0"/>
          <w:divBdr>
            <w:top w:val="none" w:sz="0" w:space="0" w:color="auto"/>
            <w:left w:val="none" w:sz="0" w:space="0" w:color="auto"/>
            <w:bottom w:val="none" w:sz="0" w:space="0" w:color="auto"/>
            <w:right w:val="none" w:sz="0" w:space="0" w:color="auto"/>
          </w:divBdr>
          <w:divsChild>
            <w:div w:id="1843160482">
              <w:marLeft w:val="0"/>
              <w:marRight w:val="0"/>
              <w:marTop w:val="0"/>
              <w:marBottom w:val="0"/>
              <w:divBdr>
                <w:top w:val="none" w:sz="0" w:space="0" w:color="auto"/>
                <w:left w:val="none" w:sz="0" w:space="0" w:color="auto"/>
                <w:bottom w:val="none" w:sz="0" w:space="0" w:color="auto"/>
                <w:right w:val="none" w:sz="0" w:space="0" w:color="auto"/>
              </w:divBdr>
            </w:div>
            <w:div w:id="811404766">
              <w:marLeft w:val="0"/>
              <w:marRight w:val="0"/>
              <w:marTop w:val="0"/>
              <w:marBottom w:val="0"/>
              <w:divBdr>
                <w:top w:val="none" w:sz="0" w:space="0" w:color="auto"/>
                <w:left w:val="none" w:sz="0" w:space="0" w:color="auto"/>
                <w:bottom w:val="none" w:sz="0" w:space="0" w:color="auto"/>
                <w:right w:val="none" w:sz="0" w:space="0" w:color="auto"/>
              </w:divBdr>
            </w:div>
            <w:div w:id="285627876">
              <w:marLeft w:val="0"/>
              <w:marRight w:val="0"/>
              <w:marTop w:val="0"/>
              <w:marBottom w:val="0"/>
              <w:divBdr>
                <w:top w:val="none" w:sz="0" w:space="0" w:color="auto"/>
                <w:left w:val="none" w:sz="0" w:space="0" w:color="auto"/>
                <w:bottom w:val="none" w:sz="0" w:space="0" w:color="auto"/>
                <w:right w:val="none" w:sz="0" w:space="0" w:color="auto"/>
              </w:divBdr>
            </w:div>
            <w:div w:id="1076517103">
              <w:marLeft w:val="0"/>
              <w:marRight w:val="0"/>
              <w:marTop w:val="0"/>
              <w:marBottom w:val="0"/>
              <w:divBdr>
                <w:top w:val="none" w:sz="0" w:space="0" w:color="auto"/>
                <w:left w:val="none" w:sz="0" w:space="0" w:color="auto"/>
                <w:bottom w:val="none" w:sz="0" w:space="0" w:color="auto"/>
                <w:right w:val="none" w:sz="0" w:space="0" w:color="auto"/>
              </w:divBdr>
            </w:div>
            <w:div w:id="1654678701">
              <w:marLeft w:val="0"/>
              <w:marRight w:val="0"/>
              <w:marTop w:val="0"/>
              <w:marBottom w:val="0"/>
              <w:divBdr>
                <w:top w:val="none" w:sz="0" w:space="0" w:color="auto"/>
                <w:left w:val="none" w:sz="0" w:space="0" w:color="auto"/>
                <w:bottom w:val="none" w:sz="0" w:space="0" w:color="auto"/>
                <w:right w:val="none" w:sz="0" w:space="0" w:color="auto"/>
              </w:divBdr>
            </w:div>
            <w:div w:id="17183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6507">
      <w:bodyDiv w:val="1"/>
      <w:marLeft w:val="0"/>
      <w:marRight w:val="0"/>
      <w:marTop w:val="0"/>
      <w:marBottom w:val="0"/>
      <w:divBdr>
        <w:top w:val="none" w:sz="0" w:space="0" w:color="auto"/>
        <w:left w:val="none" w:sz="0" w:space="0" w:color="auto"/>
        <w:bottom w:val="none" w:sz="0" w:space="0" w:color="auto"/>
        <w:right w:val="none" w:sz="0" w:space="0" w:color="auto"/>
      </w:divBdr>
      <w:divsChild>
        <w:div w:id="1015693070">
          <w:marLeft w:val="0"/>
          <w:marRight w:val="0"/>
          <w:marTop w:val="0"/>
          <w:marBottom w:val="0"/>
          <w:divBdr>
            <w:top w:val="none" w:sz="0" w:space="0" w:color="auto"/>
            <w:left w:val="none" w:sz="0" w:space="0" w:color="auto"/>
            <w:bottom w:val="none" w:sz="0" w:space="0" w:color="auto"/>
            <w:right w:val="none" w:sz="0" w:space="0" w:color="auto"/>
          </w:divBdr>
          <w:divsChild>
            <w:div w:id="1145778724">
              <w:marLeft w:val="0"/>
              <w:marRight w:val="0"/>
              <w:marTop w:val="0"/>
              <w:marBottom w:val="0"/>
              <w:divBdr>
                <w:top w:val="none" w:sz="0" w:space="0" w:color="auto"/>
                <w:left w:val="none" w:sz="0" w:space="0" w:color="auto"/>
                <w:bottom w:val="none" w:sz="0" w:space="0" w:color="auto"/>
                <w:right w:val="none" w:sz="0" w:space="0" w:color="auto"/>
              </w:divBdr>
            </w:div>
            <w:div w:id="812016383">
              <w:marLeft w:val="0"/>
              <w:marRight w:val="0"/>
              <w:marTop w:val="0"/>
              <w:marBottom w:val="0"/>
              <w:divBdr>
                <w:top w:val="none" w:sz="0" w:space="0" w:color="auto"/>
                <w:left w:val="none" w:sz="0" w:space="0" w:color="auto"/>
                <w:bottom w:val="none" w:sz="0" w:space="0" w:color="auto"/>
                <w:right w:val="none" w:sz="0" w:space="0" w:color="auto"/>
              </w:divBdr>
            </w:div>
            <w:div w:id="1707177703">
              <w:marLeft w:val="0"/>
              <w:marRight w:val="0"/>
              <w:marTop w:val="0"/>
              <w:marBottom w:val="0"/>
              <w:divBdr>
                <w:top w:val="none" w:sz="0" w:space="0" w:color="auto"/>
                <w:left w:val="none" w:sz="0" w:space="0" w:color="auto"/>
                <w:bottom w:val="none" w:sz="0" w:space="0" w:color="auto"/>
                <w:right w:val="none" w:sz="0" w:space="0" w:color="auto"/>
              </w:divBdr>
            </w:div>
            <w:div w:id="676270492">
              <w:marLeft w:val="0"/>
              <w:marRight w:val="0"/>
              <w:marTop w:val="0"/>
              <w:marBottom w:val="0"/>
              <w:divBdr>
                <w:top w:val="none" w:sz="0" w:space="0" w:color="auto"/>
                <w:left w:val="none" w:sz="0" w:space="0" w:color="auto"/>
                <w:bottom w:val="none" w:sz="0" w:space="0" w:color="auto"/>
                <w:right w:val="none" w:sz="0" w:space="0" w:color="auto"/>
              </w:divBdr>
            </w:div>
            <w:div w:id="343287466">
              <w:marLeft w:val="0"/>
              <w:marRight w:val="0"/>
              <w:marTop w:val="0"/>
              <w:marBottom w:val="0"/>
              <w:divBdr>
                <w:top w:val="none" w:sz="0" w:space="0" w:color="auto"/>
                <w:left w:val="none" w:sz="0" w:space="0" w:color="auto"/>
                <w:bottom w:val="none" w:sz="0" w:space="0" w:color="auto"/>
                <w:right w:val="none" w:sz="0" w:space="0" w:color="auto"/>
              </w:divBdr>
            </w:div>
            <w:div w:id="1247300368">
              <w:marLeft w:val="0"/>
              <w:marRight w:val="0"/>
              <w:marTop w:val="0"/>
              <w:marBottom w:val="0"/>
              <w:divBdr>
                <w:top w:val="none" w:sz="0" w:space="0" w:color="auto"/>
                <w:left w:val="none" w:sz="0" w:space="0" w:color="auto"/>
                <w:bottom w:val="none" w:sz="0" w:space="0" w:color="auto"/>
                <w:right w:val="none" w:sz="0" w:space="0" w:color="auto"/>
              </w:divBdr>
            </w:div>
            <w:div w:id="1100295914">
              <w:marLeft w:val="0"/>
              <w:marRight w:val="0"/>
              <w:marTop w:val="0"/>
              <w:marBottom w:val="0"/>
              <w:divBdr>
                <w:top w:val="none" w:sz="0" w:space="0" w:color="auto"/>
                <w:left w:val="none" w:sz="0" w:space="0" w:color="auto"/>
                <w:bottom w:val="none" w:sz="0" w:space="0" w:color="auto"/>
                <w:right w:val="none" w:sz="0" w:space="0" w:color="auto"/>
              </w:divBdr>
            </w:div>
            <w:div w:id="1797720077">
              <w:marLeft w:val="0"/>
              <w:marRight w:val="0"/>
              <w:marTop w:val="0"/>
              <w:marBottom w:val="0"/>
              <w:divBdr>
                <w:top w:val="none" w:sz="0" w:space="0" w:color="auto"/>
                <w:left w:val="none" w:sz="0" w:space="0" w:color="auto"/>
                <w:bottom w:val="none" w:sz="0" w:space="0" w:color="auto"/>
                <w:right w:val="none" w:sz="0" w:space="0" w:color="auto"/>
              </w:divBdr>
            </w:div>
            <w:div w:id="1621182109">
              <w:marLeft w:val="0"/>
              <w:marRight w:val="0"/>
              <w:marTop w:val="0"/>
              <w:marBottom w:val="0"/>
              <w:divBdr>
                <w:top w:val="none" w:sz="0" w:space="0" w:color="auto"/>
                <w:left w:val="none" w:sz="0" w:space="0" w:color="auto"/>
                <w:bottom w:val="none" w:sz="0" w:space="0" w:color="auto"/>
                <w:right w:val="none" w:sz="0" w:space="0" w:color="auto"/>
              </w:divBdr>
            </w:div>
            <w:div w:id="583611528">
              <w:marLeft w:val="0"/>
              <w:marRight w:val="0"/>
              <w:marTop w:val="0"/>
              <w:marBottom w:val="0"/>
              <w:divBdr>
                <w:top w:val="none" w:sz="0" w:space="0" w:color="auto"/>
                <w:left w:val="none" w:sz="0" w:space="0" w:color="auto"/>
                <w:bottom w:val="none" w:sz="0" w:space="0" w:color="auto"/>
                <w:right w:val="none" w:sz="0" w:space="0" w:color="auto"/>
              </w:divBdr>
            </w:div>
            <w:div w:id="1336953255">
              <w:marLeft w:val="0"/>
              <w:marRight w:val="0"/>
              <w:marTop w:val="0"/>
              <w:marBottom w:val="0"/>
              <w:divBdr>
                <w:top w:val="none" w:sz="0" w:space="0" w:color="auto"/>
                <w:left w:val="none" w:sz="0" w:space="0" w:color="auto"/>
                <w:bottom w:val="none" w:sz="0" w:space="0" w:color="auto"/>
                <w:right w:val="none" w:sz="0" w:space="0" w:color="auto"/>
              </w:divBdr>
            </w:div>
            <w:div w:id="1013846894">
              <w:marLeft w:val="0"/>
              <w:marRight w:val="0"/>
              <w:marTop w:val="0"/>
              <w:marBottom w:val="0"/>
              <w:divBdr>
                <w:top w:val="none" w:sz="0" w:space="0" w:color="auto"/>
                <w:left w:val="none" w:sz="0" w:space="0" w:color="auto"/>
                <w:bottom w:val="none" w:sz="0" w:space="0" w:color="auto"/>
                <w:right w:val="none" w:sz="0" w:space="0" w:color="auto"/>
              </w:divBdr>
            </w:div>
            <w:div w:id="1858273785">
              <w:marLeft w:val="0"/>
              <w:marRight w:val="0"/>
              <w:marTop w:val="0"/>
              <w:marBottom w:val="0"/>
              <w:divBdr>
                <w:top w:val="none" w:sz="0" w:space="0" w:color="auto"/>
                <w:left w:val="none" w:sz="0" w:space="0" w:color="auto"/>
                <w:bottom w:val="none" w:sz="0" w:space="0" w:color="auto"/>
                <w:right w:val="none" w:sz="0" w:space="0" w:color="auto"/>
              </w:divBdr>
            </w:div>
            <w:div w:id="814494721">
              <w:marLeft w:val="0"/>
              <w:marRight w:val="0"/>
              <w:marTop w:val="0"/>
              <w:marBottom w:val="0"/>
              <w:divBdr>
                <w:top w:val="none" w:sz="0" w:space="0" w:color="auto"/>
                <w:left w:val="none" w:sz="0" w:space="0" w:color="auto"/>
                <w:bottom w:val="none" w:sz="0" w:space="0" w:color="auto"/>
                <w:right w:val="none" w:sz="0" w:space="0" w:color="auto"/>
              </w:divBdr>
            </w:div>
            <w:div w:id="817109633">
              <w:marLeft w:val="0"/>
              <w:marRight w:val="0"/>
              <w:marTop w:val="0"/>
              <w:marBottom w:val="0"/>
              <w:divBdr>
                <w:top w:val="none" w:sz="0" w:space="0" w:color="auto"/>
                <w:left w:val="none" w:sz="0" w:space="0" w:color="auto"/>
                <w:bottom w:val="none" w:sz="0" w:space="0" w:color="auto"/>
                <w:right w:val="none" w:sz="0" w:space="0" w:color="auto"/>
              </w:divBdr>
            </w:div>
            <w:div w:id="1236476981">
              <w:marLeft w:val="0"/>
              <w:marRight w:val="0"/>
              <w:marTop w:val="0"/>
              <w:marBottom w:val="0"/>
              <w:divBdr>
                <w:top w:val="none" w:sz="0" w:space="0" w:color="auto"/>
                <w:left w:val="none" w:sz="0" w:space="0" w:color="auto"/>
                <w:bottom w:val="none" w:sz="0" w:space="0" w:color="auto"/>
                <w:right w:val="none" w:sz="0" w:space="0" w:color="auto"/>
              </w:divBdr>
            </w:div>
            <w:div w:id="202521111">
              <w:marLeft w:val="0"/>
              <w:marRight w:val="0"/>
              <w:marTop w:val="0"/>
              <w:marBottom w:val="0"/>
              <w:divBdr>
                <w:top w:val="none" w:sz="0" w:space="0" w:color="auto"/>
                <w:left w:val="none" w:sz="0" w:space="0" w:color="auto"/>
                <w:bottom w:val="none" w:sz="0" w:space="0" w:color="auto"/>
                <w:right w:val="none" w:sz="0" w:space="0" w:color="auto"/>
              </w:divBdr>
            </w:div>
            <w:div w:id="463352192">
              <w:marLeft w:val="0"/>
              <w:marRight w:val="0"/>
              <w:marTop w:val="0"/>
              <w:marBottom w:val="0"/>
              <w:divBdr>
                <w:top w:val="none" w:sz="0" w:space="0" w:color="auto"/>
                <w:left w:val="none" w:sz="0" w:space="0" w:color="auto"/>
                <w:bottom w:val="none" w:sz="0" w:space="0" w:color="auto"/>
                <w:right w:val="none" w:sz="0" w:space="0" w:color="auto"/>
              </w:divBdr>
            </w:div>
            <w:div w:id="237595674">
              <w:marLeft w:val="0"/>
              <w:marRight w:val="0"/>
              <w:marTop w:val="0"/>
              <w:marBottom w:val="0"/>
              <w:divBdr>
                <w:top w:val="none" w:sz="0" w:space="0" w:color="auto"/>
                <w:left w:val="none" w:sz="0" w:space="0" w:color="auto"/>
                <w:bottom w:val="none" w:sz="0" w:space="0" w:color="auto"/>
                <w:right w:val="none" w:sz="0" w:space="0" w:color="auto"/>
              </w:divBdr>
            </w:div>
            <w:div w:id="969242562">
              <w:marLeft w:val="0"/>
              <w:marRight w:val="0"/>
              <w:marTop w:val="0"/>
              <w:marBottom w:val="0"/>
              <w:divBdr>
                <w:top w:val="none" w:sz="0" w:space="0" w:color="auto"/>
                <w:left w:val="none" w:sz="0" w:space="0" w:color="auto"/>
                <w:bottom w:val="none" w:sz="0" w:space="0" w:color="auto"/>
                <w:right w:val="none" w:sz="0" w:space="0" w:color="auto"/>
              </w:divBdr>
            </w:div>
            <w:div w:id="2041391287">
              <w:marLeft w:val="0"/>
              <w:marRight w:val="0"/>
              <w:marTop w:val="0"/>
              <w:marBottom w:val="0"/>
              <w:divBdr>
                <w:top w:val="none" w:sz="0" w:space="0" w:color="auto"/>
                <w:left w:val="none" w:sz="0" w:space="0" w:color="auto"/>
                <w:bottom w:val="none" w:sz="0" w:space="0" w:color="auto"/>
                <w:right w:val="none" w:sz="0" w:space="0" w:color="auto"/>
              </w:divBdr>
            </w:div>
            <w:div w:id="338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610">
      <w:bodyDiv w:val="1"/>
      <w:marLeft w:val="0"/>
      <w:marRight w:val="0"/>
      <w:marTop w:val="0"/>
      <w:marBottom w:val="0"/>
      <w:divBdr>
        <w:top w:val="none" w:sz="0" w:space="0" w:color="auto"/>
        <w:left w:val="none" w:sz="0" w:space="0" w:color="auto"/>
        <w:bottom w:val="none" w:sz="0" w:space="0" w:color="auto"/>
        <w:right w:val="none" w:sz="0" w:space="0" w:color="auto"/>
      </w:divBdr>
      <w:divsChild>
        <w:div w:id="1951666718">
          <w:marLeft w:val="0"/>
          <w:marRight w:val="0"/>
          <w:marTop w:val="0"/>
          <w:marBottom w:val="0"/>
          <w:divBdr>
            <w:top w:val="none" w:sz="0" w:space="0" w:color="auto"/>
            <w:left w:val="none" w:sz="0" w:space="0" w:color="auto"/>
            <w:bottom w:val="none" w:sz="0" w:space="0" w:color="auto"/>
            <w:right w:val="none" w:sz="0" w:space="0" w:color="auto"/>
          </w:divBdr>
          <w:divsChild>
            <w:div w:id="1447502373">
              <w:marLeft w:val="0"/>
              <w:marRight w:val="0"/>
              <w:marTop w:val="0"/>
              <w:marBottom w:val="0"/>
              <w:divBdr>
                <w:top w:val="none" w:sz="0" w:space="0" w:color="auto"/>
                <w:left w:val="none" w:sz="0" w:space="0" w:color="auto"/>
                <w:bottom w:val="none" w:sz="0" w:space="0" w:color="auto"/>
                <w:right w:val="none" w:sz="0" w:space="0" w:color="auto"/>
              </w:divBdr>
            </w:div>
            <w:div w:id="107941143">
              <w:marLeft w:val="0"/>
              <w:marRight w:val="0"/>
              <w:marTop w:val="0"/>
              <w:marBottom w:val="0"/>
              <w:divBdr>
                <w:top w:val="none" w:sz="0" w:space="0" w:color="auto"/>
                <w:left w:val="none" w:sz="0" w:space="0" w:color="auto"/>
                <w:bottom w:val="none" w:sz="0" w:space="0" w:color="auto"/>
                <w:right w:val="none" w:sz="0" w:space="0" w:color="auto"/>
              </w:divBdr>
            </w:div>
            <w:div w:id="1008828356">
              <w:marLeft w:val="0"/>
              <w:marRight w:val="0"/>
              <w:marTop w:val="0"/>
              <w:marBottom w:val="0"/>
              <w:divBdr>
                <w:top w:val="none" w:sz="0" w:space="0" w:color="auto"/>
                <w:left w:val="none" w:sz="0" w:space="0" w:color="auto"/>
                <w:bottom w:val="none" w:sz="0" w:space="0" w:color="auto"/>
                <w:right w:val="none" w:sz="0" w:space="0" w:color="auto"/>
              </w:divBdr>
            </w:div>
            <w:div w:id="869952775">
              <w:marLeft w:val="0"/>
              <w:marRight w:val="0"/>
              <w:marTop w:val="0"/>
              <w:marBottom w:val="0"/>
              <w:divBdr>
                <w:top w:val="none" w:sz="0" w:space="0" w:color="auto"/>
                <w:left w:val="none" w:sz="0" w:space="0" w:color="auto"/>
                <w:bottom w:val="none" w:sz="0" w:space="0" w:color="auto"/>
                <w:right w:val="none" w:sz="0" w:space="0" w:color="auto"/>
              </w:divBdr>
            </w:div>
            <w:div w:id="1518080525">
              <w:marLeft w:val="0"/>
              <w:marRight w:val="0"/>
              <w:marTop w:val="0"/>
              <w:marBottom w:val="0"/>
              <w:divBdr>
                <w:top w:val="none" w:sz="0" w:space="0" w:color="auto"/>
                <w:left w:val="none" w:sz="0" w:space="0" w:color="auto"/>
                <w:bottom w:val="none" w:sz="0" w:space="0" w:color="auto"/>
                <w:right w:val="none" w:sz="0" w:space="0" w:color="auto"/>
              </w:divBdr>
            </w:div>
            <w:div w:id="1955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3382">
      <w:bodyDiv w:val="1"/>
      <w:marLeft w:val="0"/>
      <w:marRight w:val="0"/>
      <w:marTop w:val="0"/>
      <w:marBottom w:val="0"/>
      <w:divBdr>
        <w:top w:val="none" w:sz="0" w:space="0" w:color="auto"/>
        <w:left w:val="none" w:sz="0" w:space="0" w:color="auto"/>
        <w:bottom w:val="none" w:sz="0" w:space="0" w:color="auto"/>
        <w:right w:val="none" w:sz="0" w:space="0" w:color="auto"/>
      </w:divBdr>
    </w:div>
    <w:div w:id="831993927">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20794306">
      <w:bodyDiv w:val="1"/>
      <w:marLeft w:val="0"/>
      <w:marRight w:val="0"/>
      <w:marTop w:val="0"/>
      <w:marBottom w:val="0"/>
      <w:divBdr>
        <w:top w:val="none" w:sz="0" w:space="0" w:color="auto"/>
        <w:left w:val="none" w:sz="0" w:space="0" w:color="auto"/>
        <w:bottom w:val="none" w:sz="0" w:space="0" w:color="auto"/>
        <w:right w:val="none" w:sz="0" w:space="0" w:color="auto"/>
      </w:divBdr>
      <w:divsChild>
        <w:div w:id="1862477501">
          <w:marLeft w:val="0"/>
          <w:marRight w:val="0"/>
          <w:marTop w:val="0"/>
          <w:marBottom w:val="0"/>
          <w:divBdr>
            <w:top w:val="none" w:sz="0" w:space="0" w:color="auto"/>
            <w:left w:val="none" w:sz="0" w:space="0" w:color="auto"/>
            <w:bottom w:val="none" w:sz="0" w:space="0" w:color="auto"/>
            <w:right w:val="none" w:sz="0" w:space="0" w:color="auto"/>
          </w:divBdr>
          <w:divsChild>
            <w:div w:id="405224723">
              <w:marLeft w:val="0"/>
              <w:marRight w:val="0"/>
              <w:marTop w:val="0"/>
              <w:marBottom w:val="0"/>
              <w:divBdr>
                <w:top w:val="none" w:sz="0" w:space="0" w:color="auto"/>
                <w:left w:val="none" w:sz="0" w:space="0" w:color="auto"/>
                <w:bottom w:val="none" w:sz="0" w:space="0" w:color="auto"/>
                <w:right w:val="none" w:sz="0" w:space="0" w:color="auto"/>
              </w:divBdr>
            </w:div>
            <w:div w:id="486940845">
              <w:marLeft w:val="0"/>
              <w:marRight w:val="0"/>
              <w:marTop w:val="0"/>
              <w:marBottom w:val="0"/>
              <w:divBdr>
                <w:top w:val="none" w:sz="0" w:space="0" w:color="auto"/>
                <w:left w:val="none" w:sz="0" w:space="0" w:color="auto"/>
                <w:bottom w:val="none" w:sz="0" w:space="0" w:color="auto"/>
                <w:right w:val="none" w:sz="0" w:space="0" w:color="auto"/>
              </w:divBdr>
            </w:div>
            <w:div w:id="450635455">
              <w:marLeft w:val="0"/>
              <w:marRight w:val="0"/>
              <w:marTop w:val="0"/>
              <w:marBottom w:val="0"/>
              <w:divBdr>
                <w:top w:val="none" w:sz="0" w:space="0" w:color="auto"/>
                <w:left w:val="none" w:sz="0" w:space="0" w:color="auto"/>
                <w:bottom w:val="none" w:sz="0" w:space="0" w:color="auto"/>
                <w:right w:val="none" w:sz="0" w:space="0" w:color="auto"/>
              </w:divBdr>
            </w:div>
            <w:div w:id="1864711771">
              <w:marLeft w:val="0"/>
              <w:marRight w:val="0"/>
              <w:marTop w:val="0"/>
              <w:marBottom w:val="0"/>
              <w:divBdr>
                <w:top w:val="none" w:sz="0" w:space="0" w:color="auto"/>
                <w:left w:val="none" w:sz="0" w:space="0" w:color="auto"/>
                <w:bottom w:val="none" w:sz="0" w:space="0" w:color="auto"/>
                <w:right w:val="none" w:sz="0" w:space="0" w:color="auto"/>
              </w:divBdr>
            </w:div>
            <w:div w:id="1116483834">
              <w:marLeft w:val="0"/>
              <w:marRight w:val="0"/>
              <w:marTop w:val="0"/>
              <w:marBottom w:val="0"/>
              <w:divBdr>
                <w:top w:val="none" w:sz="0" w:space="0" w:color="auto"/>
                <w:left w:val="none" w:sz="0" w:space="0" w:color="auto"/>
                <w:bottom w:val="none" w:sz="0" w:space="0" w:color="auto"/>
                <w:right w:val="none" w:sz="0" w:space="0" w:color="auto"/>
              </w:divBdr>
            </w:div>
            <w:div w:id="2032950018">
              <w:marLeft w:val="0"/>
              <w:marRight w:val="0"/>
              <w:marTop w:val="0"/>
              <w:marBottom w:val="0"/>
              <w:divBdr>
                <w:top w:val="none" w:sz="0" w:space="0" w:color="auto"/>
                <w:left w:val="none" w:sz="0" w:space="0" w:color="auto"/>
                <w:bottom w:val="none" w:sz="0" w:space="0" w:color="auto"/>
                <w:right w:val="none" w:sz="0" w:space="0" w:color="auto"/>
              </w:divBdr>
            </w:div>
            <w:div w:id="2064211497">
              <w:marLeft w:val="0"/>
              <w:marRight w:val="0"/>
              <w:marTop w:val="0"/>
              <w:marBottom w:val="0"/>
              <w:divBdr>
                <w:top w:val="none" w:sz="0" w:space="0" w:color="auto"/>
                <w:left w:val="none" w:sz="0" w:space="0" w:color="auto"/>
                <w:bottom w:val="none" w:sz="0" w:space="0" w:color="auto"/>
                <w:right w:val="none" w:sz="0" w:space="0" w:color="auto"/>
              </w:divBdr>
            </w:div>
            <w:div w:id="17944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78797">
      <w:bodyDiv w:val="1"/>
      <w:marLeft w:val="0"/>
      <w:marRight w:val="0"/>
      <w:marTop w:val="0"/>
      <w:marBottom w:val="0"/>
      <w:divBdr>
        <w:top w:val="none" w:sz="0" w:space="0" w:color="auto"/>
        <w:left w:val="none" w:sz="0" w:space="0" w:color="auto"/>
        <w:bottom w:val="none" w:sz="0" w:space="0" w:color="auto"/>
        <w:right w:val="none" w:sz="0" w:space="0" w:color="auto"/>
      </w:divBdr>
      <w:divsChild>
        <w:div w:id="418136223">
          <w:marLeft w:val="0"/>
          <w:marRight w:val="0"/>
          <w:marTop w:val="0"/>
          <w:marBottom w:val="0"/>
          <w:divBdr>
            <w:top w:val="none" w:sz="0" w:space="0" w:color="auto"/>
            <w:left w:val="none" w:sz="0" w:space="0" w:color="auto"/>
            <w:bottom w:val="none" w:sz="0" w:space="0" w:color="auto"/>
            <w:right w:val="none" w:sz="0" w:space="0" w:color="auto"/>
          </w:divBdr>
          <w:divsChild>
            <w:div w:id="1958297692">
              <w:marLeft w:val="0"/>
              <w:marRight w:val="0"/>
              <w:marTop w:val="0"/>
              <w:marBottom w:val="0"/>
              <w:divBdr>
                <w:top w:val="none" w:sz="0" w:space="0" w:color="auto"/>
                <w:left w:val="none" w:sz="0" w:space="0" w:color="auto"/>
                <w:bottom w:val="none" w:sz="0" w:space="0" w:color="auto"/>
                <w:right w:val="none" w:sz="0" w:space="0" w:color="auto"/>
              </w:divBdr>
            </w:div>
            <w:div w:id="515728629">
              <w:marLeft w:val="0"/>
              <w:marRight w:val="0"/>
              <w:marTop w:val="0"/>
              <w:marBottom w:val="0"/>
              <w:divBdr>
                <w:top w:val="none" w:sz="0" w:space="0" w:color="auto"/>
                <w:left w:val="none" w:sz="0" w:space="0" w:color="auto"/>
                <w:bottom w:val="none" w:sz="0" w:space="0" w:color="auto"/>
                <w:right w:val="none" w:sz="0" w:space="0" w:color="auto"/>
              </w:divBdr>
            </w:div>
            <w:div w:id="701521269">
              <w:marLeft w:val="0"/>
              <w:marRight w:val="0"/>
              <w:marTop w:val="0"/>
              <w:marBottom w:val="0"/>
              <w:divBdr>
                <w:top w:val="none" w:sz="0" w:space="0" w:color="auto"/>
                <w:left w:val="none" w:sz="0" w:space="0" w:color="auto"/>
                <w:bottom w:val="none" w:sz="0" w:space="0" w:color="auto"/>
                <w:right w:val="none" w:sz="0" w:space="0" w:color="auto"/>
              </w:divBdr>
            </w:div>
            <w:div w:id="1958175236">
              <w:marLeft w:val="0"/>
              <w:marRight w:val="0"/>
              <w:marTop w:val="0"/>
              <w:marBottom w:val="0"/>
              <w:divBdr>
                <w:top w:val="none" w:sz="0" w:space="0" w:color="auto"/>
                <w:left w:val="none" w:sz="0" w:space="0" w:color="auto"/>
                <w:bottom w:val="none" w:sz="0" w:space="0" w:color="auto"/>
                <w:right w:val="none" w:sz="0" w:space="0" w:color="auto"/>
              </w:divBdr>
            </w:div>
            <w:div w:id="1675719617">
              <w:marLeft w:val="0"/>
              <w:marRight w:val="0"/>
              <w:marTop w:val="0"/>
              <w:marBottom w:val="0"/>
              <w:divBdr>
                <w:top w:val="none" w:sz="0" w:space="0" w:color="auto"/>
                <w:left w:val="none" w:sz="0" w:space="0" w:color="auto"/>
                <w:bottom w:val="none" w:sz="0" w:space="0" w:color="auto"/>
                <w:right w:val="none" w:sz="0" w:space="0" w:color="auto"/>
              </w:divBdr>
            </w:div>
            <w:div w:id="1683585539">
              <w:marLeft w:val="0"/>
              <w:marRight w:val="0"/>
              <w:marTop w:val="0"/>
              <w:marBottom w:val="0"/>
              <w:divBdr>
                <w:top w:val="none" w:sz="0" w:space="0" w:color="auto"/>
                <w:left w:val="none" w:sz="0" w:space="0" w:color="auto"/>
                <w:bottom w:val="none" w:sz="0" w:space="0" w:color="auto"/>
                <w:right w:val="none" w:sz="0" w:space="0" w:color="auto"/>
              </w:divBdr>
            </w:div>
            <w:div w:id="1978409468">
              <w:marLeft w:val="0"/>
              <w:marRight w:val="0"/>
              <w:marTop w:val="0"/>
              <w:marBottom w:val="0"/>
              <w:divBdr>
                <w:top w:val="none" w:sz="0" w:space="0" w:color="auto"/>
                <w:left w:val="none" w:sz="0" w:space="0" w:color="auto"/>
                <w:bottom w:val="none" w:sz="0" w:space="0" w:color="auto"/>
                <w:right w:val="none" w:sz="0" w:space="0" w:color="auto"/>
              </w:divBdr>
            </w:div>
            <w:div w:id="1555652777">
              <w:marLeft w:val="0"/>
              <w:marRight w:val="0"/>
              <w:marTop w:val="0"/>
              <w:marBottom w:val="0"/>
              <w:divBdr>
                <w:top w:val="none" w:sz="0" w:space="0" w:color="auto"/>
                <w:left w:val="none" w:sz="0" w:space="0" w:color="auto"/>
                <w:bottom w:val="none" w:sz="0" w:space="0" w:color="auto"/>
                <w:right w:val="none" w:sz="0" w:space="0" w:color="auto"/>
              </w:divBdr>
            </w:div>
            <w:div w:id="13600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3976">
      <w:bodyDiv w:val="1"/>
      <w:marLeft w:val="0"/>
      <w:marRight w:val="0"/>
      <w:marTop w:val="0"/>
      <w:marBottom w:val="0"/>
      <w:divBdr>
        <w:top w:val="none" w:sz="0" w:space="0" w:color="auto"/>
        <w:left w:val="none" w:sz="0" w:space="0" w:color="auto"/>
        <w:bottom w:val="none" w:sz="0" w:space="0" w:color="auto"/>
        <w:right w:val="none" w:sz="0" w:space="0" w:color="auto"/>
      </w:divBdr>
      <w:divsChild>
        <w:div w:id="689917445">
          <w:marLeft w:val="0"/>
          <w:marRight w:val="0"/>
          <w:marTop w:val="0"/>
          <w:marBottom w:val="0"/>
          <w:divBdr>
            <w:top w:val="none" w:sz="0" w:space="0" w:color="auto"/>
            <w:left w:val="none" w:sz="0" w:space="0" w:color="auto"/>
            <w:bottom w:val="none" w:sz="0" w:space="0" w:color="auto"/>
            <w:right w:val="none" w:sz="0" w:space="0" w:color="auto"/>
          </w:divBdr>
          <w:divsChild>
            <w:div w:id="300354040">
              <w:marLeft w:val="0"/>
              <w:marRight w:val="0"/>
              <w:marTop w:val="0"/>
              <w:marBottom w:val="0"/>
              <w:divBdr>
                <w:top w:val="none" w:sz="0" w:space="0" w:color="auto"/>
                <w:left w:val="none" w:sz="0" w:space="0" w:color="auto"/>
                <w:bottom w:val="none" w:sz="0" w:space="0" w:color="auto"/>
                <w:right w:val="none" w:sz="0" w:space="0" w:color="auto"/>
              </w:divBdr>
            </w:div>
            <w:div w:id="2024085565">
              <w:marLeft w:val="0"/>
              <w:marRight w:val="0"/>
              <w:marTop w:val="0"/>
              <w:marBottom w:val="0"/>
              <w:divBdr>
                <w:top w:val="none" w:sz="0" w:space="0" w:color="auto"/>
                <w:left w:val="none" w:sz="0" w:space="0" w:color="auto"/>
                <w:bottom w:val="none" w:sz="0" w:space="0" w:color="auto"/>
                <w:right w:val="none" w:sz="0" w:space="0" w:color="auto"/>
              </w:divBdr>
            </w:div>
            <w:div w:id="1518084564">
              <w:marLeft w:val="0"/>
              <w:marRight w:val="0"/>
              <w:marTop w:val="0"/>
              <w:marBottom w:val="0"/>
              <w:divBdr>
                <w:top w:val="none" w:sz="0" w:space="0" w:color="auto"/>
                <w:left w:val="none" w:sz="0" w:space="0" w:color="auto"/>
                <w:bottom w:val="none" w:sz="0" w:space="0" w:color="auto"/>
                <w:right w:val="none" w:sz="0" w:space="0" w:color="auto"/>
              </w:divBdr>
            </w:div>
            <w:div w:id="1217163181">
              <w:marLeft w:val="0"/>
              <w:marRight w:val="0"/>
              <w:marTop w:val="0"/>
              <w:marBottom w:val="0"/>
              <w:divBdr>
                <w:top w:val="none" w:sz="0" w:space="0" w:color="auto"/>
                <w:left w:val="none" w:sz="0" w:space="0" w:color="auto"/>
                <w:bottom w:val="none" w:sz="0" w:space="0" w:color="auto"/>
                <w:right w:val="none" w:sz="0" w:space="0" w:color="auto"/>
              </w:divBdr>
            </w:div>
            <w:div w:id="1864248360">
              <w:marLeft w:val="0"/>
              <w:marRight w:val="0"/>
              <w:marTop w:val="0"/>
              <w:marBottom w:val="0"/>
              <w:divBdr>
                <w:top w:val="none" w:sz="0" w:space="0" w:color="auto"/>
                <w:left w:val="none" w:sz="0" w:space="0" w:color="auto"/>
                <w:bottom w:val="none" w:sz="0" w:space="0" w:color="auto"/>
                <w:right w:val="none" w:sz="0" w:space="0" w:color="auto"/>
              </w:divBdr>
            </w:div>
            <w:div w:id="534345930">
              <w:marLeft w:val="0"/>
              <w:marRight w:val="0"/>
              <w:marTop w:val="0"/>
              <w:marBottom w:val="0"/>
              <w:divBdr>
                <w:top w:val="none" w:sz="0" w:space="0" w:color="auto"/>
                <w:left w:val="none" w:sz="0" w:space="0" w:color="auto"/>
                <w:bottom w:val="none" w:sz="0" w:space="0" w:color="auto"/>
                <w:right w:val="none" w:sz="0" w:space="0" w:color="auto"/>
              </w:divBdr>
            </w:div>
            <w:div w:id="1995791624">
              <w:marLeft w:val="0"/>
              <w:marRight w:val="0"/>
              <w:marTop w:val="0"/>
              <w:marBottom w:val="0"/>
              <w:divBdr>
                <w:top w:val="none" w:sz="0" w:space="0" w:color="auto"/>
                <w:left w:val="none" w:sz="0" w:space="0" w:color="auto"/>
                <w:bottom w:val="none" w:sz="0" w:space="0" w:color="auto"/>
                <w:right w:val="none" w:sz="0" w:space="0" w:color="auto"/>
              </w:divBdr>
            </w:div>
            <w:div w:id="3953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780">
      <w:bodyDiv w:val="1"/>
      <w:marLeft w:val="0"/>
      <w:marRight w:val="0"/>
      <w:marTop w:val="0"/>
      <w:marBottom w:val="0"/>
      <w:divBdr>
        <w:top w:val="none" w:sz="0" w:space="0" w:color="auto"/>
        <w:left w:val="none" w:sz="0" w:space="0" w:color="auto"/>
        <w:bottom w:val="none" w:sz="0" w:space="0" w:color="auto"/>
        <w:right w:val="none" w:sz="0" w:space="0" w:color="auto"/>
      </w:divBdr>
      <w:divsChild>
        <w:div w:id="572087014">
          <w:marLeft w:val="0"/>
          <w:marRight w:val="0"/>
          <w:marTop w:val="0"/>
          <w:marBottom w:val="0"/>
          <w:divBdr>
            <w:top w:val="none" w:sz="0" w:space="0" w:color="auto"/>
            <w:left w:val="none" w:sz="0" w:space="0" w:color="auto"/>
            <w:bottom w:val="none" w:sz="0" w:space="0" w:color="auto"/>
            <w:right w:val="none" w:sz="0" w:space="0" w:color="auto"/>
          </w:divBdr>
          <w:divsChild>
            <w:div w:id="701981191">
              <w:marLeft w:val="0"/>
              <w:marRight w:val="0"/>
              <w:marTop w:val="0"/>
              <w:marBottom w:val="0"/>
              <w:divBdr>
                <w:top w:val="none" w:sz="0" w:space="0" w:color="auto"/>
                <w:left w:val="none" w:sz="0" w:space="0" w:color="auto"/>
                <w:bottom w:val="none" w:sz="0" w:space="0" w:color="auto"/>
                <w:right w:val="none" w:sz="0" w:space="0" w:color="auto"/>
              </w:divBdr>
            </w:div>
            <w:div w:id="1054964718">
              <w:marLeft w:val="0"/>
              <w:marRight w:val="0"/>
              <w:marTop w:val="0"/>
              <w:marBottom w:val="0"/>
              <w:divBdr>
                <w:top w:val="none" w:sz="0" w:space="0" w:color="auto"/>
                <w:left w:val="none" w:sz="0" w:space="0" w:color="auto"/>
                <w:bottom w:val="none" w:sz="0" w:space="0" w:color="auto"/>
                <w:right w:val="none" w:sz="0" w:space="0" w:color="auto"/>
              </w:divBdr>
            </w:div>
            <w:div w:id="353312946">
              <w:marLeft w:val="0"/>
              <w:marRight w:val="0"/>
              <w:marTop w:val="0"/>
              <w:marBottom w:val="0"/>
              <w:divBdr>
                <w:top w:val="none" w:sz="0" w:space="0" w:color="auto"/>
                <w:left w:val="none" w:sz="0" w:space="0" w:color="auto"/>
                <w:bottom w:val="none" w:sz="0" w:space="0" w:color="auto"/>
                <w:right w:val="none" w:sz="0" w:space="0" w:color="auto"/>
              </w:divBdr>
            </w:div>
            <w:div w:id="1705712941">
              <w:marLeft w:val="0"/>
              <w:marRight w:val="0"/>
              <w:marTop w:val="0"/>
              <w:marBottom w:val="0"/>
              <w:divBdr>
                <w:top w:val="none" w:sz="0" w:space="0" w:color="auto"/>
                <w:left w:val="none" w:sz="0" w:space="0" w:color="auto"/>
                <w:bottom w:val="none" w:sz="0" w:space="0" w:color="auto"/>
                <w:right w:val="none" w:sz="0" w:space="0" w:color="auto"/>
              </w:divBdr>
            </w:div>
            <w:div w:id="1621646105">
              <w:marLeft w:val="0"/>
              <w:marRight w:val="0"/>
              <w:marTop w:val="0"/>
              <w:marBottom w:val="0"/>
              <w:divBdr>
                <w:top w:val="none" w:sz="0" w:space="0" w:color="auto"/>
                <w:left w:val="none" w:sz="0" w:space="0" w:color="auto"/>
                <w:bottom w:val="none" w:sz="0" w:space="0" w:color="auto"/>
                <w:right w:val="none" w:sz="0" w:space="0" w:color="auto"/>
              </w:divBdr>
            </w:div>
            <w:div w:id="17551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2045">
      <w:bodyDiv w:val="1"/>
      <w:marLeft w:val="0"/>
      <w:marRight w:val="0"/>
      <w:marTop w:val="0"/>
      <w:marBottom w:val="0"/>
      <w:divBdr>
        <w:top w:val="none" w:sz="0" w:space="0" w:color="auto"/>
        <w:left w:val="none" w:sz="0" w:space="0" w:color="auto"/>
        <w:bottom w:val="none" w:sz="0" w:space="0" w:color="auto"/>
        <w:right w:val="none" w:sz="0" w:space="0" w:color="auto"/>
      </w:divBdr>
      <w:divsChild>
        <w:div w:id="899942219">
          <w:marLeft w:val="0"/>
          <w:marRight w:val="0"/>
          <w:marTop w:val="0"/>
          <w:marBottom w:val="0"/>
          <w:divBdr>
            <w:top w:val="none" w:sz="0" w:space="0" w:color="auto"/>
            <w:left w:val="none" w:sz="0" w:space="0" w:color="auto"/>
            <w:bottom w:val="none" w:sz="0" w:space="0" w:color="auto"/>
            <w:right w:val="none" w:sz="0" w:space="0" w:color="auto"/>
          </w:divBdr>
          <w:divsChild>
            <w:div w:id="476999989">
              <w:marLeft w:val="0"/>
              <w:marRight w:val="0"/>
              <w:marTop w:val="0"/>
              <w:marBottom w:val="0"/>
              <w:divBdr>
                <w:top w:val="none" w:sz="0" w:space="0" w:color="auto"/>
                <w:left w:val="none" w:sz="0" w:space="0" w:color="auto"/>
                <w:bottom w:val="none" w:sz="0" w:space="0" w:color="auto"/>
                <w:right w:val="none" w:sz="0" w:space="0" w:color="auto"/>
              </w:divBdr>
            </w:div>
            <w:div w:id="8876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2585">
      <w:bodyDiv w:val="1"/>
      <w:marLeft w:val="0"/>
      <w:marRight w:val="0"/>
      <w:marTop w:val="0"/>
      <w:marBottom w:val="0"/>
      <w:divBdr>
        <w:top w:val="none" w:sz="0" w:space="0" w:color="auto"/>
        <w:left w:val="none" w:sz="0" w:space="0" w:color="auto"/>
        <w:bottom w:val="none" w:sz="0" w:space="0" w:color="auto"/>
        <w:right w:val="none" w:sz="0" w:space="0" w:color="auto"/>
      </w:divBdr>
      <w:divsChild>
        <w:div w:id="1278486716">
          <w:marLeft w:val="0"/>
          <w:marRight w:val="0"/>
          <w:marTop w:val="0"/>
          <w:marBottom w:val="0"/>
          <w:divBdr>
            <w:top w:val="none" w:sz="0" w:space="0" w:color="auto"/>
            <w:left w:val="none" w:sz="0" w:space="0" w:color="auto"/>
            <w:bottom w:val="none" w:sz="0" w:space="0" w:color="auto"/>
            <w:right w:val="none" w:sz="0" w:space="0" w:color="auto"/>
          </w:divBdr>
          <w:divsChild>
            <w:div w:id="1432699619">
              <w:marLeft w:val="0"/>
              <w:marRight w:val="0"/>
              <w:marTop w:val="0"/>
              <w:marBottom w:val="0"/>
              <w:divBdr>
                <w:top w:val="none" w:sz="0" w:space="0" w:color="auto"/>
                <w:left w:val="none" w:sz="0" w:space="0" w:color="auto"/>
                <w:bottom w:val="none" w:sz="0" w:space="0" w:color="auto"/>
                <w:right w:val="none" w:sz="0" w:space="0" w:color="auto"/>
              </w:divBdr>
            </w:div>
            <w:div w:id="760613519">
              <w:marLeft w:val="0"/>
              <w:marRight w:val="0"/>
              <w:marTop w:val="0"/>
              <w:marBottom w:val="0"/>
              <w:divBdr>
                <w:top w:val="none" w:sz="0" w:space="0" w:color="auto"/>
                <w:left w:val="none" w:sz="0" w:space="0" w:color="auto"/>
                <w:bottom w:val="none" w:sz="0" w:space="0" w:color="auto"/>
                <w:right w:val="none" w:sz="0" w:space="0" w:color="auto"/>
              </w:divBdr>
            </w:div>
            <w:div w:id="387533329">
              <w:marLeft w:val="0"/>
              <w:marRight w:val="0"/>
              <w:marTop w:val="0"/>
              <w:marBottom w:val="0"/>
              <w:divBdr>
                <w:top w:val="none" w:sz="0" w:space="0" w:color="auto"/>
                <w:left w:val="none" w:sz="0" w:space="0" w:color="auto"/>
                <w:bottom w:val="none" w:sz="0" w:space="0" w:color="auto"/>
                <w:right w:val="none" w:sz="0" w:space="0" w:color="auto"/>
              </w:divBdr>
            </w:div>
            <w:div w:id="310671845">
              <w:marLeft w:val="0"/>
              <w:marRight w:val="0"/>
              <w:marTop w:val="0"/>
              <w:marBottom w:val="0"/>
              <w:divBdr>
                <w:top w:val="none" w:sz="0" w:space="0" w:color="auto"/>
                <w:left w:val="none" w:sz="0" w:space="0" w:color="auto"/>
                <w:bottom w:val="none" w:sz="0" w:space="0" w:color="auto"/>
                <w:right w:val="none" w:sz="0" w:space="0" w:color="auto"/>
              </w:divBdr>
            </w:div>
            <w:div w:id="1625653195">
              <w:marLeft w:val="0"/>
              <w:marRight w:val="0"/>
              <w:marTop w:val="0"/>
              <w:marBottom w:val="0"/>
              <w:divBdr>
                <w:top w:val="none" w:sz="0" w:space="0" w:color="auto"/>
                <w:left w:val="none" w:sz="0" w:space="0" w:color="auto"/>
                <w:bottom w:val="none" w:sz="0" w:space="0" w:color="auto"/>
                <w:right w:val="none" w:sz="0" w:space="0" w:color="auto"/>
              </w:divBdr>
            </w:div>
            <w:div w:id="722289573">
              <w:marLeft w:val="0"/>
              <w:marRight w:val="0"/>
              <w:marTop w:val="0"/>
              <w:marBottom w:val="0"/>
              <w:divBdr>
                <w:top w:val="none" w:sz="0" w:space="0" w:color="auto"/>
                <w:left w:val="none" w:sz="0" w:space="0" w:color="auto"/>
                <w:bottom w:val="none" w:sz="0" w:space="0" w:color="auto"/>
                <w:right w:val="none" w:sz="0" w:space="0" w:color="auto"/>
              </w:divBdr>
            </w:div>
            <w:div w:id="844174249">
              <w:marLeft w:val="0"/>
              <w:marRight w:val="0"/>
              <w:marTop w:val="0"/>
              <w:marBottom w:val="0"/>
              <w:divBdr>
                <w:top w:val="none" w:sz="0" w:space="0" w:color="auto"/>
                <w:left w:val="none" w:sz="0" w:space="0" w:color="auto"/>
                <w:bottom w:val="none" w:sz="0" w:space="0" w:color="auto"/>
                <w:right w:val="none" w:sz="0" w:space="0" w:color="auto"/>
              </w:divBdr>
            </w:div>
            <w:div w:id="105292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4224">
      <w:bodyDiv w:val="1"/>
      <w:marLeft w:val="0"/>
      <w:marRight w:val="0"/>
      <w:marTop w:val="0"/>
      <w:marBottom w:val="0"/>
      <w:divBdr>
        <w:top w:val="none" w:sz="0" w:space="0" w:color="auto"/>
        <w:left w:val="none" w:sz="0" w:space="0" w:color="auto"/>
        <w:bottom w:val="none" w:sz="0" w:space="0" w:color="auto"/>
        <w:right w:val="none" w:sz="0" w:space="0" w:color="auto"/>
      </w:divBdr>
      <w:divsChild>
        <w:div w:id="795682577">
          <w:marLeft w:val="0"/>
          <w:marRight w:val="0"/>
          <w:marTop w:val="0"/>
          <w:marBottom w:val="0"/>
          <w:divBdr>
            <w:top w:val="none" w:sz="0" w:space="0" w:color="auto"/>
            <w:left w:val="none" w:sz="0" w:space="0" w:color="auto"/>
            <w:bottom w:val="none" w:sz="0" w:space="0" w:color="auto"/>
            <w:right w:val="none" w:sz="0" w:space="0" w:color="auto"/>
          </w:divBdr>
          <w:divsChild>
            <w:div w:id="1939826258">
              <w:marLeft w:val="0"/>
              <w:marRight w:val="0"/>
              <w:marTop w:val="0"/>
              <w:marBottom w:val="0"/>
              <w:divBdr>
                <w:top w:val="none" w:sz="0" w:space="0" w:color="auto"/>
                <w:left w:val="none" w:sz="0" w:space="0" w:color="auto"/>
                <w:bottom w:val="none" w:sz="0" w:space="0" w:color="auto"/>
                <w:right w:val="none" w:sz="0" w:space="0" w:color="auto"/>
              </w:divBdr>
            </w:div>
            <w:div w:id="1925187453">
              <w:marLeft w:val="0"/>
              <w:marRight w:val="0"/>
              <w:marTop w:val="0"/>
              <w:marBottom w:val="0"/>
              <w:divBdr>
                <w:top w:val="none" w:sz="0" w:space="0" w:color="auto"/>
                <w:left w:val="none" w:sz="0" w:space="0" w:color="auto"/>
                <w:bottom w:val="none" w:sz="0" w:space="0" w:color="auto"/>
                <w:right w:val="none" w:sz="0" w:space="0" w:color="auto"/>
              </w:divBdr>
            </w:div>
            <w:div w:id="1043291276">
              <w:marLeft w:val="0"/>
              <w:marRight w:val="0"/>
              <w:marTop w:val="0"/>
              <w:marBottom w:val="0"/>
              <w:divBdr>
                <w:top w:val="none" w:sz="0" w:space="0" w:color="auto"/>
                <w:left w:val="none" w:sz="0" w:space="0" w:color="auto"/>
                <w:bottom w:val="none" w:sz="0" w:space="0" w:color="auto"/>
                <w:right w:val="none" w:sz="0" w:space="0" w:color="auto"/>
              </w:divBdr>
            </w:div>
            <w:div w:id="2113822752">
              <w:marLeft w:val="0"/>
              <w:marRight w:val="0"/>
              <w:marTop w:val="0"/>
              <w:marBottom w:val="0"/>
              <w:divBdr>
                <w:top w:val="none" w:sz="0" w:space="0" w:color="auto"/>
                <w:left w:val="none" w:sz="0" w:space="0" w:color="auto"/>
                <w:bottom w:val="none" w:sz="0" w:space="0" w:color="auto"/>
                <w:right w:val="none" w:sz="0" w:space="0" w:color="auto"/>
              </w:divBdr>
            </w:div>
            <w:div w:id="1266690164">
              <w:marLeft w:val="0"/>
              <w:marRight w:val="0"/>
              <w:marTop w:val="0"/>
              <w:marBottom w:val="0"/>
              <w:divBdr>
                <w:top w:val="none" w:sz="0" w:space="0" w:color="auto"/>
                <w:left w:val="none" w:sz="0" w:space="0" w:color="auto"/>
                <w:bottom w:val="none" w:sz="0" w:space="0" w:color="auto"/>
                <w:right w:val="none" w:sz="0" w:space="0" w:color="auto"/>
              </w:divBdr>
            </w:div>
            <w:div w:id="134297868">
              <w:marLeft w:val="0"/>
              <w:marRight w:val="0"/>
              <w:marTop w:val="0"/>
              <w:marBottom w:val="0"/>
              <w:divBdr>
                <w:top w:val="none" w:sz="0" w:space="0" w:color="auto"/>
                <w:left w:val="none" w:sz="0" w:space="0" w:color="auto"/>
                <w:bottom w:val="none" w:sz="0" w:space="0" w:color="auto"/>
                <w:right w:val="none" w:sz="0" w:space="0" w:color="auto"/>
              </w:divBdr>
            </w:div>
            <w:div w:id="761612350">
              <w:marLeft w:val="0"/>
              <w:marRight w:val="0"/>
              <w:marTop w:val="0"/>
              <w:marBottom w:val="0"/>
              <w:divBdr>
                <w:top w:val="none" w:sz="0" w:space="0" w:color="auto"/>
                <w:left w:val="none" w:sz="0" w:space="0" w:color="auto"/>
                <w:bottom w:val="none" w:sz="0" w:space="0" w:color="auto"/>
                <w:right w:val="none" w:sz="0" w:space="0" w:color="auto"/>
              </w:divBdr>
            </w:div>
            <w:div w:id="72094459">
              <w:marLeft w:val="0"/>
              <w:marRight w:val="0"/>
              <w:marTop w:val="0"/>
              <w:marBottom w:val="0"/>
              <w:divBdr>
                <w:top w:val="none" w:sz="0" w:space="0" w:color="auto"/>
                <w:left w:val="none" w:sz="0" w:space="0" w:color="auto"/>
                <w:bottom w:val="none" w:sz="0" w:space="0" w:color="auto"/>
                <w:right w:val="none" w:sz="0" w:space="0" w:color="auto"/>
              </w:divBdr>
            </w:div>
            <w:div w:id="12062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6590">
      <w:bodyDiv w:val="1"/>
      <w:marLeft w:val="0"/>
      <w:marRight w:val="0"/>
      <w:marTop w:val="0"/>
      <w:marBottom w:val="0"/>
      <w:divBdr>
        <w:top w:val="none" w:sz="0" w:space="0" w:color="auto"/>
        <w:left w:val="none" w:sz="0" w:space="0" w:color="auto"/>
        <w:bottom w:val="none" w:sz="0" w:space="0" w:color="auto"/>
        <w:right w:val="none" w:sz="0" w:space="0" w:color="auto"/>
      </w:divBdr>
    </w:div>
    <w:div w:id="1620187090">
      <w:bodyDiv w:val="1"/>
      <w:marLeft w:val="0"/>
      <w:marRight w:val="0"/>
      <w:marTop w:val="0"/>
      <w:marBottom w:val="0"/>
      <w:divBdr>
        <w:top w:val="none" w:sz="0" w:space="0" w:color="auto"/>
        <w:left w:val="none" w:sz="0" w:space="0" w:color="auto"/>
        <w:bottom w:val="none" w:sz="0" w:space="0" w:color="auto"/>
        <w:right w:val="none" w:sz="0" w:space="0" w:color="auto"/>
      </w:divBdr>
      <w:divsChild>
        <w:div w:id="489828608">
          <w:marLeft w:val="0"/>
          <w:marRight w:val="0"/>
          <w:marTop w:val="0"/>
          <w:marBottom w:val="0"/>
          <w:divBdr>
            <w:top w:val="none" w:sz="0" w:space="0" w:color="auto"/>
            <w:left w:val="none" w:sz="0" w:space="0" w:color="auto"/>
            <w:bottom w:val="none" w:sz="0" w:space="0" w:color="auto"/>
            <w:right w:val="none" w:sz="0" w:space="0" w:color="auto"/>
          </w:divBdr>
          <w:divsChild>
            <w:div w:id="241062216">
              <w:marLeft w:val="0"/>
              <w:marRight w:val="0"/>
              <w:marTop w:val="0"/>
              <w:marBottom w:val="0"/>
              <w:divBdr>
                <w:top w:val="none" w:sz="0" w:space="0" w:color="auto"/>
                <w:left w:val="none" w:sz="0" w:space="0" w:color="auto"/>
                <w:bottom w:val="none" w:sz="0" w:space="0" w:color="auto"/>
                <w:right w:val="none" w:sz="0" w:space="0" w:color="auto"/>
              </w:divBdr>
            </w:div>
            <w:div w:id="1267688576">
              <w:marLeft w:val="0"/>
              <w:marRight w:val="0"/>
              <w:marTop w:val="0"/>
              <w:marBottom w:val="0"/>
              <w:divBdr>
                <w:top w:val="none" w:sz="0" w:space="0" w:color="auto"/>
                <w:left w:val="none" w:sz="0" w:space="0" w:color="auto"/>
                <w:bottom w:val="none" w:sz="0" w:space="0" w:color="auto"/>
                <w:right w:val="none" w:sz="0" w:space="0" w:color="auto"/>
              </w:divBdr>
            </w:div>
            <w:div w:id="962077083">
              <w:marLeft w:val="0"/>
              <w:marRight w:val="0"/>
              <w:marTop w:val="0"/>
              <w:marBottom w:val="0"/>
              <w:divBdr>
                <w:top w:val="none" w:sz="0" w:space="0" w:color="auto"/>
                <w:left w:val="none" w:sz="0" w:space="0" w:color="auto"/>
                <w:bottom w:val="none" w:sz="0" w:space="0" w:color="auto"/>
                <w:right w:val="none" w:sz="0" w:space="0" w:color="auto"/>
              </w:divBdr>
            </w:div>
            <w:div w:id="1475102903">
              <w:marLeft w:val="0"/>
              <w:marRight w:val="0"/>
              <w:marTop w:val="0"/>
              <w:marBottom w:val="0"/>
              <w:divBdr>
                <w:top w:val="none" w:sz="0" w:space="0" w:color="auto"/>
                <w:left w:val="none" w:sz="0" w:space="0" w:color="auto"/>
                <w:bottom w:val="none" w:sz="0" w:space="0" w:color="auto"/>
                <w:right w:val="none" w:sz="0" w:space="0" w:color="auto"/>
              </w:divBdr>
            </w:div>
            <w:div w:id="581334330">
              <w:marLeft w:val="0"/>
              <w:marRight w:val="0"/>
              <w:marTop w:val="0"/>
              <w:marBottom w:val="0"/>
              <w:divBdr>
                <w:top w:val="none" w:sz="0" w:space="0" w:color="auto"/>
                <w:left w:val="none" w:sz="0" w:space="0" w:color="auto"/>
                <w:bottom w:val="none" w:sz="0" w:space="0" w:color="auto"/>
                <w:right w:val="none" w:sz="0" w:space="0" w:color="auto"/>
              </w:divBdr>
            </w:div>
            <w:div w:id="1623028355">
              <w:marLeft w:val="0"/>
              <w:marRight w:val="0"/>
              <w:marTop w:val="0"/>
              <w:marBottom w:val="0"/>
              <w:divBdr>
                <w:top w:val="none" w:sz="0" w:space="0" w:color="auto"/>
                <w:left w:val="none" w:sz="0" w:space="0" w:color="auto"/>
                <w:bottom w:val="none" w:sz="0" w:space="0" w:color="auto"/>
                <w:right w:val="none" w:sz="0" w:space="0" w:color="auto"/>
              </w:divBdr>
            </w:div>
            <w:div w:id="1136680011">
              <w:marLeft w:val="0"/>
              <w:marRight w:val="0"/>
              <w:marTop w:val="0"/>
              <w:marBottom w:val="0"/>
              <w:divBdr>
                <w:top w:val="none" w:sz="0" w:space="0" w:color="auto"/>
                <w:left w:val="none" w:sz="0" w:space="0" w:color="auto"/>
                <w:bottom w:val="none" w:sz="0" w:space="0" w:color="auto"/>
                <w:right w:val="none" w:sz="0" w:space="0" w:color="auto"/>
              </w:divBdr>
            </w:div>
            <w:div w:id="9714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9589">
      <w:bodyDiv w:val="1"/>
      <w:marLeft w:val="0"/>
      <w:marRight w:val="0"/>
      <w:marTop w:val="0"/>
      <w:marBottom w:val="0"/>
      <w:divBdr>
        <w:top w:val="none" w:sz="0" w:space="0" w:color="auto"/>
        <w:left w:val="none" w:sz="0" w:space="0" w:color="auto"/>
        <w:bottom w:val="none" w:sz="0" w:space="0" w:color="auto"/>
        <w:right w:val="none" w:sz="0" w:space="0" w:color="auto"/>
      </w:divBdr>
      <w:divsChild>
        <w:div w:id="869301199">
          <w:marLeft w:val="0"/>
          <w:marRight w:val="0"/>
          <w:marTop w:val="0"/>
          <w:marBottom w:val="0"/>
          <w:divBdr>
            <w:top w:val="none" w:sz="0" w:space="0" w:color="auto"/>
            <w:left w:val="none" w:sz="0" w:space="0" w:color="auto"/>
            <w:bottom w:val="none" w:sz="0" w:space="0" w:color="auto"/>
            <w:right w:val="none" w:sz="0" w:space="0" w:color="auto"/>
          </w:divBdr>
          <w:divsChild>
            <w:div w:id="2044864720">
              <w:marLeft w:val="0"/>
              <w:marRight w:val="0"/>
              <w:marTop w:val="0"/>
              <w:marBottom w:val="0"/>
              <w:divBdr>
                <w:top w:val="none" w:sz="0" w:space="0" w:color="auto"/>
                <w:left w:val="none" w:sz="0" w:space="0" w:color="auto"/>
                <w:bottom w:val="none" w:sz="0" w:space="0" w:color="auto"/>
                <w:right w:val="none" w:sz="0" w:space="0" w:color="auto"/>
              </w:divBdr>
            </w:div>
            <w:div w:id="1418331780">
              <w:marLeft w:val="0"/>
              <w:marRight w:val="0"/>
              <w:marTop w:val="0"/>
              <w:marBottom w:val="0"/>
              <w:divBdr>
                <w:top w:val="none" w:sz="0" w:space="0" w:color="auto"/>
                <w:left w:val="none" w:sz="0" w:space="0" w:color="auto"/>
                <w:bottom w:val="none" w:sz="0" w:space="0" w:color="auto"/>
                <w:right w:val="none" w:sz="0" w:space="0" w:color="auto"/>
              </w:divBdr>
            </w:div>
            <w:div w:id="252200565">
              <w:marLeft w:val="0"/>
              <w:marRight w:val="0"/>
              <w:marTop w:val="0"/>
              <w:marBottom w:val="0"/>
              <w:divBdr>
                <w:top w:val="none" w:sz="0" w:space="0" w:color="auto"/>
                <w:left w:val="none" w:sz="0" w:space="0" w:color="auto"/>
                <w:bottom w:val="none" w:sz="0" w:space="0" w:color="auto"/>
                <w:right w:val="none" w:sz="0" w:space="0" w:color="auto"/>
              </w:divBdr>
            </w:div>
            <w:div w:id="290021578">
              <w:marLeft w:val="0"/>
              <w:marRight w:val="0"/>
              <w:marTop w:val="0"/>
              <w:marBottom w:val="0"/>
              <w:divBdr>
                <w:top w:val="none" w:sz="0" w:space="0" w:color="auto"/>
                <w:left w:val="none" w:sz="0" w:space="0" w:color="auto"/>
                <w:bottom w:val="none" w:sz="0" w:space="0" w:color="auto"/>
                <w:right w:val="none" w:sz="0" w:space="0" w:color="auto"/>
              </w:divBdr>
            </w:div>
            <w:div w:id="1497378448">
              <w:marLeft w:val="0"/>
              <w:marRight w:val="0"/>
              <w:marTop w:val="0"/>
              <w:marBottom w:val="0"/>
              <w:divBdr>
                <w:top w:val="none" w:sz="0" w:space="0" w:color="auto"/>
                <w:left w:val="none" w:sz="0" w:space="0" w:color="auto"/>
                <w:bottom w:val="none" w:sz="0" w:space="0" w:color="auto"/>
                <w:right w:val="none" w:sz="0" w:space="0" w:color="auto"/>
              </w:divBdr>
            </w:div>
            <w:div w:id="1763723431">
              <w:marLeft w:val="0"/>
              <w:marRight w:val="0"/>
              <w:marTop w:val="0"/>
              <w:marBottom w:val="0"/>
              <w:divBdr>
                <w:top w:val="none" w:sz="0" w:space="0" w:color="auto"/>
                <w:left w:val="none" w:sz="0" w:space="0" w:color="auto"/>
                <w:bottom w:val="none" w:sz="0" w:space="0" w:color="auto"/>
                <w:right w:val="none" w:sz="0" w:space="0" w:color="auto"/>
              </w:divBdr>
            </w:div>
            <w:div w:id="1227759765">
              <w:marLeft w:val="0"/>
              <w:marRight w:val="0"/>
              <w:marTop w:val="0"/>
              <w:marBottom w:val="0"/>
              <w:divBdr>
                <w:top w:val="none" w:sz="0" w:space="0" w:color="auto"/>
                <w:left w:val="none" w:sz="0" w:space="0" w:color="auto"/>
                <w:bottom w:val="none" w:sz="0" w:space="0" w:color="auto"/>
                <w:right w:val="none" w:sz="0" w:space="0" w:color="auto"/>
              </w:divBdr>
            </w:div>
            <w:div w:id="21115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7011">
      <w:bodyDiv w:val="1"/>
      <w:marLeft w:val="0"/>
      <w:marRight w:val="0"/>
      <w:marTop w:val="0"/>
      <w:marBottom w:val="0"/>
      <w:divBdr>
        <w:top w:val="none" w:sz="0" w:space="0" w:color="auto"/>
        <w:left w:val="none" w:sz="0" w:space="0" w:color="auto"/>
        <w:bottom w:val="none" w:sz="0" w:space="0" w:color="auto"/>
        <w:right w:val="none" w:sz="0" w:space="0" w:color="auto"/>
      </w:divBdr>
      <w:divsChild>
        <w:div w:id="1651053766">
          <w:marLeft w:val="0"/>
          <w:marRight w:val="0"/>
          <w:marTop w:val="0"/>
          <w:marBottom w:val="0"/>
          <w:divBdr>
            <w:top w:val="none" w:sz="0" w:space="0" w:color="auto"/>
            <w:left w:val="none" w:sz="0" w:space="0" w:color="auto"/>
            <w:bottom w:val="none" w:sz="0" w:space="0" w:color="auto"/>
            <w:right w:val="none" w:sz="0" w:space="0" w:color="auto"/>
          </w:divBdr>
          <w:divsChild>
            <w:div w:id="6389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713">
      <w:bodyDiv w:val="1"/>
      <w:marLeft w:val="0"/>
      <w:marRight w:val="0"/>
      <w:marTop w:val="0"/>
      <w:marBottom w:val="0"/>
      <w:divBdr>
        <w:top w:val="none" w:sz="0" w:space="0" w:color="auto"/>
        <w:left w:val="none" w:sz="0" w:space="0" w:color="auto"/>
        <w:bottom w:val="none" w:sz="0" w:space="0" w:color="auto"/>
        <w:right w:val="none" w:sz="0" w:space="0" w:color="auto"/>
      </w:divBdr>
      <w:divsChild>
        <w:div w:id="869952049">
          <w:marLeft w:val="0"/>
          <w:marRight w:val="0"/>
          <w:marTop w:val="0"/>
          <w:marBottom w:val="0"/>
          <w:divBdr>
            <w:top w:val="none" w:sz="0" w:space="0" w:color="auto"/>
            <w:left w:val="none" w:sz="0" w:space="0" w:color="auto"/>
            <w:bottom w:val="none" w:sz="0" w:space="0" w:color="auto"/>
            <w:right w:val="none" w:sz="0" w:space="0" w:color="auto"/>
          </w:divBdr>
          <w:divsChild>
            <w:div w:id="3652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9298">
      <w:bodyDiv w:val="1"/>
      <w:marLeft w:val="0"/>
      <w:marRight w:val="0"/>
      <w:marTop w:val="0"/>
      <w:marBottom w:val="0"/>
      <w:divBdr>
        <w:top w:val="none" w:sz="0" w:space="0" w:color="auto"/>
        <w:left w:val="none" w:sz="0" w:space="0" w:color="auto"/>
        <w:bottom w:val="none" w:sz="0" w:space="0" w:color="auto"/>
        <w:right w:val="none" w:sz="0" w:space="0" w:color="auto"/>
      </w:divBdr>
    </w:div>
    <w:div w:id="2023430019">
      <w:bodyDiv w:val="1"/>
      <w:marLeft w:val="0"/>
      <w:marRight w:val="0"/>
      <w:marTop w:val="0"/>
      <w:marBottom w:val="0"/>
      <w:divBdr>
        <w:top w:val="none" w:sz="0" w:space="0" w:color="auto"/>
        <w:left w:val="none" w:sz="0" w:space="0" w:color="auto"/>
        <w:bottom w:val="none" w:sz="0" w:space="0" w:color="auto"/>
        <w:right w:val="none" w:sz="0" w:space="0" w:color="auto"/>
      </w:divBdr>
      <w:divsChild>
        <w:div w:id="960456077">
          <w:marLeft w:val="0"/>
          <w:marRight w:val="0"/>
          <w:marTop w:val="0"/>
          <w:marBottom w:val="0"/>
          <w:divBdr>
            <w:top w:val="none" w:sz="0" w:space="0" w:color="auto"/>
            <w:left w:val="none" w:sz="0" w:space="0" w:color="auto"/>
            <w:bottom w:val="none" w:sz="0" w:space="0" w:color="auto"/>
            <w:right w:val="none" w:sz="0" w:space="0" w:color="auto"/>
          </w:divBdr>
          <w:divsChild>
            <w:div w:id="792603601">
              <w:marLeft w:val="0"/>
              <w:marRight w:val="0"/>
              <w:marTop w:val="0"/>
              <w:marBottom w:val="0"/>
              <w:divBdr>
                <w:top w:val="none" w:sz="0" w:space="0" w:color="auto"/>
                <w:left w:val="none" w:sz="0" w:space="0" w:color="auto"/>
                <w:bottom w:val="none" w:sz="0" w:space="0" w:color="auto"/>
                <w:right w:val="none" w:sz="0" w:space="0" w:color="auto"/>
              </w:divBdr>
            </w:div>
            <w:div w:id="269708562">
              <w:marLeft w:val="0"/>
              <w:marRight w:val="0"/>
              <w:marTop w:val="0"/>
              <w:marBottom w:val="0"/>
              <w:divBdr>
                <w:top w:val="none" w:sz="0" w:space="0" w:color="auto"/>
                <w:left w:val="none" w:sz="0" w:space="0" w:color="auto"/>
                <w:bottom w:val="none" w:sz="0" w:space="0" w:color="auto"/>
                <w:right w:val="none" w:sz="0" w:space="0" w:color="auto"/>
              </w:divBdr>
            </w:div>
            <w:div w:id="1765421333">
              <w:marLeft w:val="0"/>
              <w:marRight w:val="0"/>
              <w:marTop w:val="0"/>
              <w:marBottom w:val="0"/>
              <w:divBdr>
                <w:top w:val="none" w:sz="0" w:space="0" w:color="auto"/>
                <w:left w:val="none" w:sz="0" w:space="0" w:color="auto"/>
                <w:bottom w:val="none" w:sz="0" w:space="0" w:color="auto"/>
                <w:right w:val="none" w:sz="0" w:space="0" w:color="auto"/>
              </w:divBdr>
            </w:div>
            <w:div w:id="431517185">
              <w:marLeft w:val="0"/>
              <w:marRight w:val="0"/>
              <w:marTop w:val="0"/>
              <w:marBottom w:val="0"/>
              <w:divBdr>
                <w:top w:val="none" w:sz="0" w:space="0" w:color="auto"/>
                <w:left w:val="none" w:sz="0" w:space="0" w:color="auto"/>
                <w:bottom w:val="none" w:sz="0" w:space="0" w:color="auto"/>
                <w:right w:val="none" w:sz="0" w:space="0" w:color="auto"/>
              </w:divBdr>
            </w:div>
            <w:div w:id="11103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20279">
      <w:bodyDiv w:val="1"/>
      <w:marLeft w:val="0"/>
      <w:marRight w:val="0"/>
      <w:marTop w:val="0"/>
      <w:marBottom w:val="0"/>
      <w:divBdr>
        <w:top w:val="none" w:sz="0" w:space="0" w:color="auto"/>
        <w:left w:val="none" w:sz="0" w:space="0" w:color="auto"/>
        <w:bottom w:val="none" w:sz="0" w:space="0" w:color="auto"/>
        <w:right w:val="none" w:sz="0" w:space="0" w:color="auto"/>
      </w:divBdr>
      <w:divsChild>
        <w:div w:id="2143767794">
          <w:marLeft w:val="0"/>
          <w:marRight w:val="0"/>
          <w:marTop w:val="0"/>
          <w:marBottom w:val="0"/>
          <w:divBdr>
            <w:top w:val="none" w:sz="0" w:space="0" w:color="auto"/>
            <w:left w:val="none" w:sz="0" w:space="0" w:color="auto"/>
            <w:bottom w:val="none" w:sz="0" w:space="0" w:color="auto"/>
            <w:right w:val="none" w:sz="0" w:space="0" w:color="auto"/>
          </w:divBdr>
          <w:divsChild>
            <w:div w:id="1366520501">
              <w:marLeft w:val="0"/>
              <w:marRight w:val="0"/>
              <w:marTop w:val="0"/>
              <w:marBottom w:val="0"/>
              <w:divBdr>
                <w:top w:val="none" w:sz="0" w:space="0" w:color="auto"/>
                <w:left w:val="none" w:sz="0" w:space="0" w:color="auto"/>
                <w:bottom w:val="none" w:sz="0" w:space="0" w:color="auto"/>
                <w:right w:val="none" w:sz="0" w:space="0" w:color="auto"/>
              </w:divBdr>
            </w:div>
            <w:div w:id="1127355568">
              <w:marLeft w:val="0"/>
              <w:marRight w:val="0"/>
              <w:marTop w:val="0"/>
              <w:marBottom w:val="0"/>
              <w:divBdr>
                <w:top w:val="none" w:sz="0" w:space="0" w:color="auto"/>
                <w:left w:val="none" w:sz="0" w:space="0" w:color="auto"/>
                <w:bottom w:val="none" w:sz="0" w:space="0" w:color="auto"/>
                <w:right w:val="none" w:sz="0" w:space="0" w:color="auto"/>
              </w:divBdr>
            </w:div>
            <w:div w:id="560403447">
              <w:marLeft w:val="0"/>
              <w:marRight w:val="0"/>
              <w:marTop w:val="0"/>
              <w:marBottom w:val="0"/>
              <w:divBdr>
                <w:top w:val="none" w:sz="0" w:space="0" w:color="auto"/>
                <w:left w:val="none" w:sz="0" w:space="0" w:color="auto"/>
                <w:bottom w:val="none" w:sz="0" w:space="0" w:color="auto"/>
                <w:right w:val="none" w:sz="0" w:space="0" w:color="auto"/>
              </w:divBdr>
            </w:div>
            <w:div w:id="1835292360">
              <w:marLeft w:val="0"/>
              <w:marRight w:val="0"/>
              <w:marTop w:val="0"/>
              <w:marBottom w:val="0"/>
              <w:divBdr>
                <w:top w:val="none" w:sz="0" w:space="0" w:color="auto"/>
                <w:left w:val="none" w:sz="0" w:space="0" w:color="auto"/>
                <w:bottom w:val="none" w:sz="0" w:space="0" w:color="auto"/>
                <w:right w:val="none" w:sz="0" w:space="0" w:color="auto"/>
              </w:divBdr>
            </w:div>
            <w:div w:id="1612009205">
              <w:marLeft w:val="0"/>
              <w:marRight w:val="0"/>
              <w:marTop w:val="0"/>
              <w:marBottom w:val="0"/>
              <w:divBdr>
                <w:top w:val="none" w:sz="0" w:space="0" w:color="auto"/>
                <w:left w:val="none" w:sz="0" w:space="0" w:color="auto"/>
                <w:bottom w:val="none" w:sz="0" w:space="0" w:color="auto"/>
                <w:right w:val="none" w:sz="0" w:space="0" w:color="auto"/>
              </w:divBdr>
            </w:div>
            <w:div w:id="5870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5968">
      <w:bodyDiv w:val="1"/>
      <w:marLeft w:val="0"/>
      <w:marRight w:val="0"/>
      <w:marTop w:val="0"/>
      <w:marBottom w:val="0"/>
      <w:divBdr>
        <w:top w:val="none" w:sz="0" w:space="0" w:color="auto"/>
        <w:left w:val="none" w:sz="0" w:space="0" w:color="auto"/>
        <w:bottom w:val="none" w:sz="0" w:space="0" w:color="auto"/>
        <w:right w:val="none" w:sz="0" w:space="0" w:color="auto"/>
      </w:divBdr>
      <w:divsChild>
        <w:div w:id="718674295">
          <w:marLeft w:val="0"/>
          <w:marRight w:val="0"/>
          <w:marTop w:val="0"/>
          <w:marBottom w:val="0"/>
          <w:divBdr>
            <w:top w:val="none" w:sz="0" w:space="0" w:color="auto"/>
            <w:left w:val="none" w:sz="0" w:space="0" w:color="auto"/>
            <w:bottom w:val="none" w:sz="0" w:space="0" w:color="auto"/>
            <w:right w:val="none" w:sz="0" w:space="0" w:color="auto"/>
          </w:divBdr>
          <w:divsChild>
            <w:div w:id="1555041460">
              <w:marLeft w:val="0"/>
              <w:marRight w:val="0"/>
              <w:marTop w:val="0"/>
              <w:marBottom w:val="0"/>
              <w:divBdr>
                <w:top w:val="none" w:sz="0" w:space="0" w:color="auto"/>
                <w:left w:val="none" w:sz="0" w:space="0" w:color="auto"/>
                <w:bottom w:val="none" w:sz="0" w:space="0" w:color="auto"/>
                <w:right w:val="none" w:sz="0" w:space="0" w:color="auto"/>
              </w:divBdr>
            </w:div>
            <w:div w:id="1765302508">
              <w:marLeft w:val="0"/>
              <w:marRight w:val="0"/>
              <w:marTop w:val="0"/>
              <w:marBottom w:val="0"/>
              <w:divBdr>
                <w:top w:val="none" w:sz="0" w:space="0" w:color="auto"/>
                <w:left w:val="none" w:sz="0" w:space="0" w:color="auto"/>
                <w:bottom w:val="none" w:sz="0" w:space="0" w:color="auto"/>
                <w:right w:val="none" w:sz="0" w:space="0" w:color="auto"/>
              </w:divBdr>
            </w:div>
            <w:div w:id="1814520273">
              <w:marLeft w:val="0"/>
              <w:marRight w:val="0"/>
              <w:marTop w:val="0"/>
              <w:marBottom w:val="0"/>
              <w:divBdr>
                <w:top w:val="none" w:sz="0" w:space="0" w:color="auto"/>
                <w:left w:val="none" w:sz="0" w:space="0" w:color="auto"/>
                <w:bottom w:val="none" w:sz="0" w:space="0" w:color="auto"/>
                <w:right w:val="none" w:sz="0" w:space="0" w:color="auto"/>
              </w:divBdr>
            </w:div>
            <w:div w:id="608778636">
              <w:marLeft w:val="0"/>
              <w:marRight w:val="0"/>
              <w:marTop w:val="0"/>
              <w:marBottom w:val="0"/>
              <w:divBdr>
                <w:top w:val="none" w:sz="0" w:space="0" w:color="auto"/>
                <w:left w:val="none" w:sz="0" w:space="0" w:color="auto"/>
                <w:bottom w:val="none" w:sz="0" w:space="0" w:color="auto"/>
                <w:right w:val="none" w:sz="0" w:space="0" w:color="auto"/>
              </w:divBdr>
            </w:div>
            <w:div w:id="1076130828">
              <w:marLeft w:val="0"/>
              <w:marRight w:val="0"/>
              <w:marTop w:val="0"/>
              <w:marBottom w:val="0"/>
              <w:divBdr>
                <w:top w:val="none" w:sz="0" w:space="0" w:color="auto"/>
                <w:left w:val="none" w:sz="0" w:space="0" w:color="auto"/>
                <w:bottom w:val="none" w:sz="0" w:space="0" w:color="auto"/>
                <w:right w:val="none" w:sz="0" w:space="0" w:color="auto"/>
              </w:divBdr>
            </w:div>
            <w:div w:id="2533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65563\AppData\Roaming\Microsoft\Template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3df6a5f-9334-4503-a845-5e05459a4c71" xsi:nil="true"/>
    <lcf76f155ced4ddcb4097134ff3c332f xmlns="acd3ca1d-a20a-4d22-bd8f-114a18e0cb6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C40DAEDCDA13C4091457ADBBA140AE9" ma:contentTypeVersion="14" ma:contentTypeDescription="Een nieuw document maken." ma:contentTypeScope="" ma:versionID="06d383ff18d5decfda5f5d30c80ea224">
  <xsd:schema xmlns:xsd="http://www.w3.org/2001/XMLSchema" xmlns:xs="http://www.w3.org/2001/XMLSchema" xmlns:p="http://schemas.microsoft.com/office/2006/metadata/properties" xmlns:ns2="acd3ca1d-a20a-4d22-bd8f-114a18e0cb68" xmlns:ns3="9a4a9c26-2e19-4ecd-a87f-2efd76e0f03b" xmlns:ns4="53df6a5f-9334-4503-a845-5e05459a4c71" targetNamespace="http://schemas.microsoft.com/office/2006/metadata/properties" ma:root="true" ma:fieldsID="80a4ad8bcdb9c53b82b848c6b47f2867" ns2:_="" ns3:_="" ns4:_="">
    <xsd:import namespace="acd3ca1d-a20a-4d22-bd8f-114a18e0cb68"/>
    <xsd:import namespace="9a4a9c26-2e19-4ecd-a87f-2efd76e0f03b"/>
    <xsd:import namespace="53df6a5f-9334-4503-a845-5e05459a4c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d3ca1d-a20a-4d22-bd8f-114a18e0c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b077af7-eccc-41ba-8726-6d08c81cb05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4a9c26-2e19-4ecd-a87f-2efd76e0f03b"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df6a5f-9334-4503-a845-5e05459a4c7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ad7f3ae-432b-43dd-9a17-26a64a40e799}" ma:internalName="TaxCatchAll" ma:showField="CatchAllData" ma:web="9a4a9c26-2e19-4ecd-a87f-2efd76e0f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F67D43-D45B-48E3-8615-C2E752C106D0}">
  <ds:schemaRefs>
    <ds:schemaRef ds:uri="http://schemas.microsoft.com/office/2006/metadata/properties"/>
    <ds:schemaRef ds:uri="http://schemas.microsoft.com/office/infopath/2007/PartnerControls"/>
    <ds:schemaRef ds:uri="53df6a5f-9334-4503-a845-5e05459a4c71"/>
    <ds:schemaRef ds:uri="acd3ca1d-a20a-4d22-bd8f-114a18e0cb68"/>
  </ds:schemaRefs>
</ds:datastoreItem>
</file>

<file path=customXml/itemProps2.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customXml/itemProps3.xml><?xml version="1.0" encoding="utf-8"?>
<ds:datastoreItem xmlns:ds="http://schemas.openxmlformats.org/officeDocument/2006/customXml" ds:itemID="{C069EE85-8B8B-42C5-8B25-B00EABD9EE3F}">
  <ds:schemaRefs>
    <ds:schemaRef ds:uri="http://schemas.microsoft.com/sharepoint/v3/contenttype/forms"/>
  </ds:schemaRefs>
</ds:datastoreItem>
</file>

<file path=customXml/itemProps4.xml><?xml version="1.0" encoding="utf-8"?>
<ds:datastoreItem xmlns:ds="http://schemas.openxmlformats.org/officeDocument/2006/customXml" ds:itemID="{802B1FA6-216D-4845-A048-4975435803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d3ca1d-a20a-4d22-bd8f-114a18e0cb68"/>
    <ds:schemaRef ds:uri="9a4a9c26-2e19-4ecd-a87f-2efd76e0f03b"/>
    <ds:schemaRef ds:uri="53df6a5f-9334-4503-a845-5e05459a4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3730</TotalTime>
  <Pages>39</Pages>
  <Words>82996</Words>
  <Characters>473079</Characters>
  <Application>Microsoft Office Word</Application>
  <DocSecurity>0</DocSecurity>
  <Lines>3942</Lines>
  <Paragraphs>1109</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554966</CharactersWithSpaces>
  <SharedDoc>false</SharedDoc>
  <HyperlinkBase/>
  <HLinks>
    <vt:vector size="6" baseType="variant">
      <vt:variant>
        <vt:i4>2162782</vt:i4>
      </vt:variant>
      <vt:variant>
        <vt:i4>0</vt:i4>
      </vt:variant>
      <vt:variant>
        <vt:i4>0</vt:i4>
      </vt:variant>
      <vt:variant>
        <vt:i4>5</vt:i4>
      </vt:variant>
      <vt:variant>
        <vt:lpwstr>mailto:s.tamara@uu.nl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subject/>
  <dc:creator>Graaf, S.C. de (Bastiaan)</dc:creator>
  <cp:keywords/>
  <cp:lastModifiedBy>Graaf, S.C. de (Bastiaan)</cp:lastModifiedBy>
  <cp:revision>121</cp:revision>
  <cp:lastPrinted>2011-07-22T14:54:00Z</cp:lastPrinted>
  <dcterms:created xsi:type="dcterms:W3CDTF">2022-04-28T15:28:00Z</dcterms:created>
  <dcterms:modified xsi:type="dcterms:W3CDTF">2023-06-16T09:39:00Z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0x010100CE4376BD9DC7504B8E1304373890860F</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http://www.zotero.org/styles/chicago-author-datea</vt:lpwstr>
  </property>
  <property fmtid="{D5CDD505-2E9C-101B-9397-08002B2CF9AE}" pid="6" name="Mendeley Recent Style Name 1_1">
    <vt:lpwstr>BBB3</vt:lpwstr>
  </property>
  <property fmtid="{D5CDD505-2E9C-101B-9397-08002B2CF9AE}" pid="7" name="Mendeley Recent Style Id 2_1">
    <vt:lpwstr>http://www.zotero.org/styles/chicago-author-dateaaa</vt:lpwstr>
  </property>
  <property fmtid="{D5CDD505-2E9C-101B-9397-08002B2CF9AE}" pid="8" name="Mendeley Recent Style Name 2_1">
    <vt:lpwstr>BBB4</vt:lpwstr>
  </property>
  <property fmtid="{D5CDD505-2E9C-101B-9397-08002B2CF9AE}" pid="9" name="Mendeley Recent Style Id 3_1">
    <vt:lpwstr>http://www.zotero.org/styles/bibtex</vt:lpwstr>
  </property>
  <property fmtid="{D5CDD505-2E9C-101B-9397-08002B2CF9AE}" pid="10" name="Mendeley Recent Style Name 3_1">
    <vt:lpwstr>BibTeX generic citation style</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http://www.zotero.org/styles/journal-of-proteome-research</vt:lpwstr>
  </property>
  <property fmtid="{D5CDD505-2E9C-101B-9397-08002B2CF9AE}" pid="14" name="Mendeley Recent Style Name 5_1">
    <vt:lpwstr>Journal of Proteome Research</vt:lpwstr>
  </property>
  <property fmtid="{D5CDD505-2E9C-101B-9397-08002B2CF9AE}" pid="15" name="Mendeley Recent Style Id 6_1">
    <vt:lpwstr>http://www.zotero.org/styles/nature</vt:lpwstr>
  </property>
  <property fmtid="{D5CDD505-2E9C-101B-9397-08002B2CF9AE}" pid="16" name="Mendeley Recent Style Name 6_1">
    <vt:lpwstr>Nature</vt:lpwstr>
  </property>
  <property fmtid="{D5CDD505-2E9C-101B-9397-08002B2CF9AE}" pid="17" name="Mendeley Recent Style Id 7_1">
    <vt:lpwstr>http://www.zotero.org/styles/bibtexaas</vt:lpwstr>
  </property>
  <property fmtid="{D5CDD505-2E9C-101B-9397-08002B2CF9AE}" pid="18" name="Mendeley Recent Style Name 7_1">
    <vt:lpwstr>WordToLatex</vt:lpwstr>
  </property>
  <property fmtid="{D5CDD505-2E9C-101B-9397-08002B2CF9AE}" pid="19" name="Mendeley Recent Style Id 8_1">
    <vt:lpwstr>http://www.zotero.org/styles/bibtexaasaaaa</vt:lpwstr>
  </property>
  <property fmtid="{D5CDD505-2E9C-101B-9397-08002B2CF9AE}" pid="20" name="Mendeley Recent Style Name 8_1">
    <vt:lpwstr>WordToLatex2</vt:lpwstr>
  </property>
  <property fmtid="{D5CDD505-2E9C-101B-9397-08002B2CF9AE}" pid="21" name="Mendeley Recent Style Id 9_1">
    <vt:lpwstr>http://www.zotero.org/styles/bibtexaa</vt:lpwstr>
  </property>
  <property fmtid="{D5CDD505-2E9C-101B-9397-08002B2CF9AE}" pid="22" name="Mendeley Recent Style Name 9_1">
    <vt:lpwstr>aaaaaaaaaaaaa</vt:lpwstr>
  </property>
  <property fmtid="{D5CDD505-2E9C-101B-9397-08002B2CF9AE}" pid="23" name="Mendeley Document_1">
    <vt:lpwstr>True</vt:lpwstr>
  </property>
  <property fmtid="{D5CDD505-2E9C-101B-9397-08002B2CF9AE}" pid="24" name="Mendeley Unique User Id_1">
    <vt:lpwstr>b17b735f-00e6-38fc-8601-96d5a4fd41f9</vt:lpwstr>
  </property>
  <property fmtid="{D5CDD505-2E9C-101B-9397-08002B2CF9AE}" pid="25" name="Mendeley Citation Style_1">
    <vt:lpwstr>http://www.zotero.org/styles/bibtexaasaaaa</vt:lpwstr>
  </property>
  <property fmtid="{D5CDD505-2E9C-101B-9397-08002B2CF9AE}" pid="26" name="MediaServiceImageTags">
    <vt:lpwstr/>
  </property>
</Properties>
</file>