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784FA" w14:textId="1300D261"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\picturechapterlong</w:t>
      </w:r>
      <w:r w:rsidRPr="00672813">
        <w:rPr>
          <w:rFonts w:ascii="Fira Code" w:eastAsia="Times New Roman" w:hAnsi="Fira Code" w:cs="Fira Code"/>
          <w:color w:val="D4D4D4"/>
          <w:sz w:val="21"/>
          <w:szCs w:val="21"/>
        </w:rPr>
        <w:t>{Perspective and Outlook, Synopsis}{Perspective and Outlook</w:t>
      </w:r>
      <w:del w:id="0" w:author="Graaf, S.C. de (Bastiaan)" w:date="2023-06-13T20:06:00Z">
        <w:r w:rsidRPr="00672813" w:rsidDel="00F61C2A">
          <w:rPr>
            <w:rFonts w:ascii="Fira Code" w:eastAsia="Times New Roman" w:hAnsi="Fira Code" w:cs="Fira Code"/>
            <w:color w:val="D4D4D4"/>
            <w:sz w:val="21"/>
            <w:szCs w:val="21"/>
          </w:rPr>
          <w:delText xml:space="preserve">, </w:delText>
        </w:r>
      </w:del>
      <w:r w:rsidRPr="00672813">
        <w:rPr>
          <w:rFonts w:ascii="Fira Code" w:eastAsia="Times New Roman" w:hAnsi="Fira Code" w:cs="Fira Code"/>
          <w:color w:val="C586C0"/>
          <w:sz w:val="21"/>
          <w:szCs w:val="21"/>
        </w:rPr>
        <w:t>\\</w:t>
      </w:r>
      <w:r w:rsidRPr="00672813">
        <w:rPr>
          <w:rFonts w:ascii="Fira Code" w:eastAsia="Times New Roman" w:hAnsi="Fira Code" w:cs="Fira Code"/>
          <w:color w:val="D4D4D4"/>
          <w:sz w:val="21"/>
          <w:szCs w:val="21"/>
        </w:rPr>
        <w:t>Summary</w:t>
      </w:r>
      <w:del w:id="1" w:author="Graaf, S.C. de (Bastiaan)" w:date="2023-06-13T20:06:00Z">
        <w:r w:rsidRPr="00672813" w:rsidDel="00F61C2A">
          <w:rPr>
            <w:rFonts w:ascii="Fira Code" w:eastAsia="Times New Roman" w:hAnsi="Fira Code" w:cs="Fira Code"/>
            <w:color w:val="D4D4D4"/>
            <w:sz w:val="21"/>
            <w:szCs w:val="21"/>
          </w:rPr>
          <w:delText xml:space="preserve">, </w:delText>
        </w:r>
      </w:del>
      <w:r w:rsidRPr="00672813">
        <w:rPr>
          <w:rFonts w:ascii="Fira Code" w:eastAsia="Times New Roman" w:hAnsi="Fira Code" w:cs="Fira Code"/>
          <w:color w:val="C586C0"/>
          <w:sz w:val="21"/>
          <w:szCs w:val="21"/>
        </w:rPr>
        <w:t>\\</w:t>
      </w:r>
      <w:proofErr w:type="spellStart"/>
      <w:r w:rsidRPr="00672813">
        <w:rPr>
          <w:rFonts w:ascii="Fira Code" w:eastAsia="Times New Roman" w:hAnsi="Fira Code" w:cs="Fira Code"/>
          <w:color w:val="D4D4D4"/>
          <w:sz w:val="21"/>
          <w:szCs w:val="21"/>
        </w:rPr>
        <w:t>Samenvatting</w:t>
      </w:r>
      <w:proofErr w:type="spellEnd"/>
      <w:del w:id="2" w:author="Graaf, S.C. de (Bastiaan)" w:date="2023-06-13T20:06:00Z">
        <w:r w:rsidR="00B15D75" w:rsidRPr="00672813" w:rsidDel="00F61C2A">
          <w:rPr>
            <w:rFonts w:ascii="Fira Code" w:eastAsia="Times New Roman" w:hAnsi="Fira Code" w:cs="Fira Code"/>
            <w:color w:val="D4D4D4"/>
            <w:sz w:val="21"/>
            <w:szCs w:val="21"/>
          </w:rPr>
          <w:delText xml:space="preserve"> </w:delText>
        </w:r>
      </w:del>
      <w:r w:rsidRPr="00672813">
        <w:rPr>
          <w:rFonts w:ascii="Fira Code" w:eastAsia="Times New Roman" w:hAnsi="Fira Code" w:cs="Fira Code"/>
          <w:color w:val="D4D4D4"/>
          <w:sz w:val="21"/>
          <w:szCs w:val="21"/>
        </w:rPr>
        <w:t>}{Chaptercovers/</w:t>
      </w:r>
      <w:r w:rsidR="00B15D75">
        <w:rPr>
          <w:rFonts w:ascii="Fira Code" w:eastAsia="Times New Roman" w:hAnsi="Fira Code" w:cs="Fira Code"/>
          <w:color w:val="D4D4D4"/>
          <w:sz w:val="21"/>
          <w:szCs w:val="21"/>
        </w:rPr>
        <w:t>ch</w:t>
      </w:r>
      <w:r w:rsidRPr="00672813">
        <w:rPr>
          <w:rFonts w:ascii="Fira Code" w:eastAsia="Times New Roman" w:hAnsi="Fira Code" w:cs="Fira Code"/>
          <w:color w:val="D4D4D4"/>
          <w:sz w:val="21"/>
          <w:szCs w:val="21"/>
        </w:rPr>
        <w:t xml:space="preserve">6.pdf} </w:t>
      </w:r>
      <w:r w:rsidRPr="00672813">
        <w:rPr>
          <w:rFonts w:ascii="Fira Code" w:eastAsia="Times New Roman" w:hAnsi="Fira Code" w:cs="Fira Code"/>
          <w:color w:val="C586C0"/>
          <w:sz w:val="21"/>
          <w:szCs w:val="21"/>
        </w:rPr>
        <w:t>\label</w:t>
      </w:r>
      <w:r w:rsidRPr="00672813">
        <w:rPr>
          <w:rFonts w:ascii="Fira Code" w:eastAsia="Times New Roman" w:hAnsi="Fira Code" w:cs="Fira Code"/>
          <w:color w:val="D4D4D4"/>
          <w:sz w:val="21"/>
          <w:szCs w:val="21"/>
        </w:rPr>
        <w:t>{</w:t>
      </w:r>
      <w:r w:rsidRPr="00672813">
        <w:rPr>
          <w:rFonts w:ascii="Fira Code" w:eastAsia="Times New Roman" w:hAnsi="Fira Code" w:cs="Fira Code"/>
          <w:color w:val="9CDCFE"/>
          <w:sz w:val="21"/>
          <w:szCs w:val="21"/>
        </w:rPr>
        <w:t>ch-6</w:t>
      </w:r>
      <w:r w:rsidRPr="00672813">
        <w:rPr>
          <w:rFonts w:ascii="Fira Code" w:eastAsia="Times New Roman" w:hAnsi="Fira Code" w:cs="Fira Code"/>
          <w:color w:val="D4D4D4"/>
          <w:sz w:val="21"/>
          <w:szCs w:val="21"/>
        </w:rPr>
        <w:t>}</w:t>
      </w:r>
    </w:p>
    <w:p w14:paraId="53F53081" w14:textId="0D464D9E"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w:t>
      </w:r>
    </w:p>
    <w:p w14:paraId="00529BDC" w14:textId="26FAF228"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 xml:space="preserve">    </w:t>
      </w:r>
      <w:r w:rsidR="00672813" w:rsidRPr="00672813">
        <w:rPr>
          <w:rFonts w:ascii="Fira Code" w:eastAsia="Times New Roman" w:hAnsi="Fira Code" w:cs="Fira Code"/>
          <w:color w:val="DCDCAA"/>
          <w:sz w:val="21"/>
          <w:szCs w:val="21"/>
        </w:rPr>
        <w:t>\begin</w:t>
      </w:r>
      <w:r w:rsidR="00672813" w:rsidRPr="00672813">
        <w:rPr>
          <w:rFonts w:ascii="Fira Code" w:eastAsia="Times New Roman" w:hAnsi="Fira Code" w:cs="Fira Code"/>
          <w:color w:val="D4D4D4"/>
          <w:sz w:val="21"/>
          <w:szCs w:val="21"/>
        </w:rPr>
        <w:t>{</w:t>
      </w:r>
      <w:r w:rsidR="00672813" w:rsidRPr="00672813">
        <w:rPr>
          <w:rFonts w:ascii="Fira Code" w:eastAsia="Times New Roman" w:hAnsi="Fira Code" w:cs="Fira Code"/>
          <w:color w:val="9CDCFE"/>
          <w:sz w:val="21"/>
          <w:szCs w:val="21"/>
        </w:rPr>
        <w:t>center</w:t>
      </w:r>
      <w:r w:rsidR="00672813" w:rsidRPr="00672813">
        <w:rPr>
          <w:rFonts w:ascii="Fira Code" w:eastAsia="Times New Roman" w:hAnsi="Fira Code" w:cs="Fira Code"/>
          <w:color w:val="D4D4D4"/>
          <w:sz w:val="21"/>
          <w:szCs w:val="21"/>
        </w:rPr>
        <w:t>}</w:t>
      </w:r>
    </w:p>
    <w:p w14:paraId="7C31F5F9" w14:textId="27E9C863"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 xml:space="preserve">        </w:t>
      </w:r>
      <w:r w:rsidR="00672813" w:rsidRPr="00672813">
        <w:rPr>
          <w:rFonts w:ascii="Fira Code" w:eastAsia="Times New Roman" w:hAnsi="Fira Code" w:cs="Fira Code"/>
          <w:color w:val="DCDCAA"/>
          <w:sz w:val="21"/>
          <w:szCs w:val="21"/>
        </w:rPr>
        <w:t>\vspace</w:t>
      </w:r>
      <w:r w:rsidR="00672813" w:rsidRPr="00672813">
        <w:rPr>
          <w:rFonts w:ascii="Fira Code" w:eastAsia="Times New Roman" w:hAnsi="Fira Code" w:cs="Fira Code"/>
          <w:color w:val="D4D4D4"/>
          <w:sz w:val="21"/>
          <w:szCs w:val="21"/>
        </w:rPr>
        <w:t>*{5cm}</w:t>
      </w:r>
    </w:p>
    <w:p w14:paraId="23B6545C" w14:textId="75F0973F"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 xml:space="preserve">        </w:t>
      </w:r>
      <w:r w:rsidR="00672813" w:rsidRPr="00672813">
        <w:rPr>
          <w:rFonts w:ascii="Fira Code" w:eastAsia="Times New Roman" w:hAnsi="Fira Code" w:cs="Fira Code"/>
          <w:color w:val="DCDCAA"/>
          <w:sz w:val="21"/>
          <w:szCs w:val="21"/>
        </w:rPr>
        <w:t>\includegraphics</w:t>
      </w:r>
      <w:r w:rsidR="00672813" w:rsidRPr="00672813">
        <w:rPr>
          <w:rFonts w:ascii="Fira Code" w:eastAsia="Times New Roman" w:hAnsi="Fira Code" w:cs="Fira Code"/>
          <w:color w:val="D4D4D4"/>
          <w:sz w:val="21"/>
          <w:szCs w:val="21"/>
        </w:rPr>
        <w:t>[]{Chapter.6/Figures/ch6.p</w:t>
      </w: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ng}</w:t>
      </w:r>
    </w:p>
    <w:p w14:paraId="24CF1BE0" w14:textId="29843E59"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 xml:space="preserve">        </w:t>
      </w:r>
      <w:r w:rsidR="00672813" w:rsidRPr="00672813">
        <w:rPr>
          <w:rFonts w:ascii="Fira Code" w:eastAsia="Times New Roman" w:hAnsi="Fira Code" w:cs="Fira Code"/>
          <w:color w:val="DCDCAA"/>
          <w:sz w:val="21"/>
          <w:szCs w:val="21"/>
        </w:rPr>
        <w:t>\vspace</w:t>
      </w:r>
      <w:r w:rsidR="00672813" w:rsidRPr="00672813">
        <w:rPr>
          <w:rFonts w:ascii="Fira Code" w:eastAsia="Times New Roman" w:hAnsi="Fira Code" w:cs="Fira Code"/>
          <w:color w:val="D4D4D4"/>
          <w:sz w:val="21"/>
          <w:szCs w:val="21"/>
        </w:rPr>
        <w:t>{0.25cm}</w:t>
      </w:r>
    </w:p>
    <w:p w14:paraId="386D1AAC" w14:textId="50F8C2AF" w:rsidR="00672813" w:rsidRP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 xml:space="preserve">    </w:t>
      </w:r>
      <w:r w:rsidR="00672813" w:rsidRPr="00672813">
        <w:rPr>
          <w:rFonts w:ascii="Fira Code" w:eastAsia="Times New Roman" w:hAnsi="Fira Code" w:cs="Fira Code"/>
          <w:color w:val="DCDCAA"/>
          <w:sz w:val="21"/>
          <w:szCs w:val="21"/>
        </w:rPr>
        <w:t>\end</w:t>
      </w:r>
      <w:r w:rsidR="00672813" w:rsidRPr="00672813">
        <w:rPr>
          <w:rFonts w:ascii="Fira Code" w:eastAsia="Times New Roman" w:hAnsi="Fira Code" w:cs="Fira Code"/>
          <w:color w:val="D4D4D4"/>
          <w:sz w:val="21"/>
          <w:szCs w:val="21"/>
        </w:rPr>
        <w:t>{</w:t>
      </w:r>
      <w:r w:rsidR="00672813" w:rsidRPr="00672813">
        <w:rPr>
          <w:rFonts w:ascii="Fira Code" w:eastAsia="Times New Roman" w:hAnsi="Fira Code" w:cs="Fira Code"/>
          <w:color w:val="9CDCFE"/>
          <w:sz w:val="21"/>
          <w:szCs w:val="21"/>
        </w:rPr>
        <w:t>center</w:t>
      </w:r>
      <w:r w:rsidR="00672813" w:rsidRPr="00672813">
        <w:rPr>
          <w:rFonts w:ascii="Fira Code" w:eastAsia="Times New Roman" w:hAnsi="Fira Code" w:cs="Fira Code"/>
          <w:color w:val="D4D4D4"/>
          <w:sz w:val="21"/>
          <w:szCs w:val="21"/>
        </w:rPr>
        <w:t>}</w:t>
      </w:r>
    </w:p>
    <w:p w14:paraId="4CA4F819" w14:textId="643A21D0" w:rsidR="00672813" w:rsidRDefault="003966EB" w:rsidP="00672813">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w:t>
      </w:r>
      <w:r w:rsidR="00672813" w:rsidRPr="00672813">
        <w:rPr>
          <w:rFonts w:ascii="Fira Code" w:eastAsia="Times New Roman" w:hAnsi="Fira Code" w:cs="Fira Code"/>
          <w:color w:val="D4D4D4"/>
          <w:sz w:val="21"/>
          <w:szCs w:val="21"/>
        </w:rPr>
        <w:t>}</w:t>
      </w:r>
    </w:p>
    <w:p w14:paraId="423FC865" w14:textId="77777777" w:rsidR="00007F71" w:rsidRPr="00155E3E" w:rsidRDefault="00007F71" w:rsidP="00007F71">
      <w:pPr>
        <w:shd w:val="clear" w:color="auto" w:fill="1E1E1E"/>
        <w:spacing w:line="285" w:lineRule="atLeast"/>
        <w:rPr>
          <w:rFonts w:ascii="Fira Code" w:hAnsi="Fira Code" w:cs="Fira Code"/>
          <w:color w:val="D4D4D4"/>
          <w:sz w:val="21"/>
          <w:szCs w:val="21"/>
        </w:rPr>
      </w:pPr>
    </w:p>
    <w:p w14:paraId="23F79FE3"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CDCAA"/>
          <w:sz w:val="21"/>
          <w:szCs w:val="21"/>
        </w:rPr>
        <w:t>\begin</w:t>
      </w:r>
      <w:r w:rsidRPr="00155E3E">
        <w:rPr>
          <w:rFonts w:ascii="Fira Code" w:hAnsi="Fira Code" w:cs="Fira Code"/>
          <w:color w:val="D4D4D4"/>
          <w:sz w:val="21"/>
          <w:szCs w:val="21"/>
        </w:rPr>
        <w:t>{</w:t>
      </w:r>
      <w:r w:rsidRPr="00155E3E">
        <w:rPr>
          <w:rFonts w:ascii="Fira Code" w:hAnsi="Fira Code" w:cs="Fira Code"/>
          <w:color w:val="9CDCFE"/>
          <w:sz w:val="21"/>
          <w:szCs w:val="21"/>
        </w:rPr>
        <w:t>flushleft</w:t>
      </w:r>
      <w:r w:rsidRPr="00155E3E">
        <w:rPr>
          <w:rFonts w:ascii="Fira Code" w:hAnsi="Fira Code" w:cs="Fira Code"/>
          <w:color w:val="D4D4D4"/>
          <w:sz w:val="21"/>
          <w:szCs w:val="21"/>
        </w:rPr>
        <w:t>}</w:t>
      </w:r>
    </w:p>
    <w:p w14:paraId="6DBD8F18"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\vspace</w:t>
      </w:r>
      <w:r w:rsidRPr="00155E3E">
        <w:rPr>
          <w:rFonts w:ascii="Fira Code" w:hAnsi="Fira Code" w:cs="Fira Code"/>
          <w:color w:val="D4D4D4"/>
          <w:sz w:val="21"/>
          <w:szCs w:val="21"/>
        </w:rPr>
        <w:t>*{</w:t>
      </w:r>
      <w:r w:rsidRPr="00155E3E">
        <w:rPr>
          <w:rFonts w:ascii="Fira Code" w:hAnsi="Fira Code" w:cs="Fira Code"/>
          <w:color w:val="DCDCAA"/>
          <w:sz w:val="21"/>
          <w:szCs w:val="21"/>
        </w:rPr>
        <w:t>\fill</w:t>
      </w:r>
      <w:r w:rsidRPr="00155E3E">
        <w:rPr>
          <w:rFonts w:ascii="Fira Code" w:hAnsi="Fira Code" w:cs="Fira Code"/>
          <w:color w:val="D4D4D4"/>
          <w:sz w:val="21"/>
          <w:szCs w:val="21"/>
        </w:rPr>
        <w:t>}</w:t>
      </w:r>
    </w:p>
    <w:p w14:paraId="1C277E70"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\rule</w:t>
      </w:r>
      <w:r w:rsidRPr="00155E3E">
        <w:rPr>
          <w:rFonts w:ascii="Fira Code" w:hAnsi="Fira Code" w:cs="Fira Code"/>
          <w:color w:val="D4D4D4"/>
          <w:sz w:val="21"/>
          <w:szCs w:val="21"/>
        </w:rPr>
        <w:t>{</w:t>
      </w:r>
      <w:r w:rsidRPr="00155E3E">
        <w:rPr>
          <w:rFonts w:ascii="Fira Code" w:hAnsi="Fira Code" w:cs="Fira Code"/>
          <w:color w:val="DCDCAA"/>
          <w:sz w:val="21"/>
          <w:szCs w:val="21"/>
        </w:rPr>
        <w:t>\textwidth</w:t>
      </w:r>
      <w:r w:rsidRPr="00155E3E">
        <w:rPr>
          <w:rFonts w:ascii="Fira Code" w:hAnsi="Fira Code" w:cs="Fira Code"/>
          <w:color w:val="D4D4D4"/>
          <w:sz w:val="21"/>
          <w:szCs w:val="21"/>
        </w:rPr>
        <w:t>}{1pt}</w:t>
      </w:r>
      <w:r w:rsidRPr="00155E3E">
        <w:rPr>
          <w:rFonts w:ascii="Fira Code" w:hAnsi="Fira Code" w:cs="Fira Code"/>
          <w:color w:val="C586C0"/>
          <w:sz w:val="21"/>
          <w:szCs w:val="21"/>
        </w:rPr>
        <w:t>\\</w:t>
      </w:r>
      <w:r w:rsidRPr="00155E3E">
        <w:rPr>
          <w:rFonts w:ascii="Fira Code" w:hAnsi="Fira Code" w:cs="Fira Code"/>
          <w:color w:val="D4D4D4"/>
          <w:sz w:val="21"/>
          <w:szCs w:val="21"/>
        </w:rPr>
        <w:t>[0cm]</w:t>
      </w:r>
    </w:p>
    <w:p w14:paraId="322A45C3"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This chapter includes parts of the following publication:</w:t>
      </w:r>
      <w:r w:rsidRPr="00155E3E">
        <w:rPr>
          <w:rFonts w:ascii="Fira Code" w:hAnsi="Fira Code" w:cs="Fira Code"/>
          <w:color w:val="C586C0"/>
          <w:sz w:val="21"/>
          <w:szCs w:val="21"/>
        </w:rPr>
        <w:t>\\</w:t>
      </w:r>
    </w:p>
    <w:p w14:paraId="1AC310B9" w14:textId="66B4ABE8"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\textbf</w:t>
      </w:r>
      <w:r w:rsidRPr="00155E3E">
        <w:rPr>
          <w:rFonts w:ascii="Fira Code" w:hAnsi="Fira Code" w:cs="Fira Code"/>
          <w:color w:val="D4D4D4"/>
          <w:sz w:val="21"/>
          <w:szCs w:val="21"/>
        </w:rPr>
        <w:t>{</w:t>
      </w:r>
      <w:r w:rsidRPr="00155E3E">
        <w:rPr>
          <w:rFonts w:ascii="Fira Code" w:hAnsi="Fira Code" w:cs="Fira Code"/>
          <w:color w:val="569CD6"/>
          <w:sz w:val="21"/>
          <w:szCs w:val="21"/>
        </w:rPr>
        <w:t xml:space="preserve">A perspective towards mass-spectrometry-based </w:t>
      </w:r>
      <w:r w:rsidR="00513372">
        <w:rPr>
          <w:rFonts w:ascii="Fira Code" w:hAnsi="Fira Code" w:cs="Fira Code"/>
          <w:color w:val="569CD6"/>
          <w:sz w:val="21"/>
          <w:szCs w:val="21"/>
        </w:rPr>
        <w:t>\emph{de novo}</w:t>
      </w:r>
      <w:r w:rsidRPr="00155E3E">
        <w:rPr>
          <w:rFonts w:ascii="Fira Code" w:hAnsi="Fira Code" w:cs="Fira Code"/>
          <w:color w:val="569CD6"/>
          <w:sz w:val="21"/>
          <w:szCs w:val="21"/>
        </w:rPr>
        <w:t xml:space="preserve"> sequencing of endogenous antibodies</w:t>
      </w:r>
      <w:r w:rsidRPr="00155E3E">
        <w:rPr>
          <w:rFonts w:ascii="Fira Code" w:hAnsi="Fira Code" w:cs="Fira Code"/>
          <w:color w:val="D4D4D4"/>
          <w:sz w:val="21"/>
          <w:szCs w:val="21"/>
        </w:rPr>
        <w:t>}</w:t>
      </w:r>
      <w:r w:rsidRPr="00155E3E">
        <w:rPr>
          <w:rFonts w:ascii="Fira Code" w:hAnsi="Fira Code" w:cs="Fira Code"/>
          <w:color w:val="C586C0"/>
          <w:sz w:val="21"/>
          <w:szCs w:val="21"/>
        </w:rPr>
        <w:t>\\</w:t>
      </w:r>
    </w:p>
    <w:p w14:paraId="48655C9A"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\footnotesize</w:t>
      </w:r>
    </w:p>
    <w:p w14:paraId="739E6027"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\vspace</w:t>
      </w:r>
      <w:r w:rsidRPr="00155E3E">
        <w:rPr>
          <w:rFonts w:ascii="Fira Code" w:hAnsi="Fira Code" w:cs="Fira Code"/>
          <w:color w:val="D4D4D4"/>
          <w:sz w:val="21"/>
          <w:szCs w:val="21"/>
        </w:rPr>
        <w:t>{0.3cm}</w:t>
      </w:r>
    </w:p>
    <w:p w14:paraId="1DDB9AB3"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Sebastiaan C. de Graaf</w:t>
      </w:r>
      <w:r>
        <w:rPr>
          <w:rFonts w:ascii="Fira Code" w:hAnsi="Fira Code" w:cs="Fira Code"/>
          <w:color w:val="D4D4D4"/>
          <w:sz w:val="21"/>
          <w:szCs w:val="21"/>
        </w:rPr>
        <w:t>*</w:t>
      </w:r>
      <w:r w:rsidRPr="00155E3E">
        <w:rPr>
          <w:rFonts w:ascii="Fira Code" w:hAnsi="Fira Code" w:cs="Fira Code"/>
          <w:color w:val="D4D4D4"/>
          <w:sz w:val="21"/>
          <w:szCs w:val="21"/>
        </w:rPr>
        <w:t>, Max Hoek</w:t>
      </w:r>
      <w:r>
        <w:rPr>
          <w:rFonts w:ascii="Fira Code" w:hAnsi="Fira Code" w:cs="Fira Code"/>
          <w:color w:val="D4D4D4"/>
          <w:sz w:val="21"/>
          <w:szCs w:val="21"/>
        </w:rPr>
        <w:t>*</w:t>
      </w:r>
      <w:r w:rsidRPr="00155E3E">
        <w:rPr>
          <w:rFonts w:ascii="Fira Code" w:hAnsi="Fira Code" w:cs="Fira Code"/>
          <w:color w:val="D4D4D4"/>
          <w:sz w:val="21"/>
          <w:szCs w:val="21"/>
        </w:rPr>
        <w:t xml:space="preserve">, Sem Tamara and Albert J.R. Heck </w:t>
      </w:r>
      <w:r w:rsidRPr="00155E3E">
        <w:rPr>
          <w:rFonts w:ascii="Fira Code" w:hAnsi="Fira Code" w:cs="Fira Code"/>
          <w:color w:val="C586C0"/>
          <w:sz w:val="21"/>
          <w:szCs w:val="21"/>
        </w:rPr>
        <w:t>\\</w:t>
      </w:r>
    </w:p>
    <w:p w14:paraId="0CCA997A"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4D4D4"/>
          <w:sz w:val="21"/>
          <w:szCs w:val="21"/>
        </w:rPr>
        <w:t xml:space="preserve">    </w:t>
      </w:r>
      <w:r w:rsidRPr="00155E3E">
        <w:rPr>
          <w:rFonts w:ascii="Fira Code" w:hAnsi="Fira Code" w:cs="Fira Code"/>
          <w:color w:val="6A9955"/>
          <w:sz w:val="21"/>
          <w:szCs w:val="21"/>
        </w:rPr>
        <w:t>%%\vspace{0.3cm}</w:t>
      </w:r>
    </w:p>
    <w:p w14:paraId="536E85A2" w14:textId="77777777" w:rsidR="00007F71" w:rsidRDefault="00007F71" w:rsidP="00007F71">
      <w:pPr>
        <w:shd w:val="clear" w:color="auto" w:fill="1E1E1E"/>
        <w:spacing w:line="285" w:lineRule="atLeast"/>
        <w:rPr>
          <w:rFonts w:ascii="Fira Code" w:hAnsi="Fira Code" w:cs="Fira Code"/>
          <w:color w:val="C586C0"/>
          <w:sz w:val="21"/>
          <w:szCs w:val="21"/>
        </w:rPr>
      </w:pPr>
      <w:r w:rsidRPr="00155E3E">
        <w:rPr>
          <w:rFonts w:ascii="Fira Code" w:hAnsi="Fira Code" w:cs="Fira Code"/>
          <w:color w:val="D4D4D4"/>
          <w:sz w:val="21"/>
          <w:szCs w:val="21"/>
        </w:rPr>
        <w:t xml:space="preserve">    </w:t>
      </w:r>
      <w:r w:rsidRPr="00155E3E">
        <w:rPr>
          <w:rFonts w:ascii="Fira Code" w:hAnsi="Fira Code" w:cs="Fira Code"/>
          <w:color w:val="DCDCAA"/>
          <w:sz w:val="21"/>
          <w:szCs w:val="21"/>
        </w:rPr>
        <w:t>\textbf</w:t>
      </w:r>
      <w:r w:rsidRPr="00155E3E">
        <w:rPr>
          <w:rFonts w:ascii="Fira Code" w:hAnsi="Fira Code" w:cs="Fira Code"/>
          <w:color w:val="D4D4D4"/>
          <w:sz w:val="21"/>
          <w:szCs w:val="21"/>
        </w:rPr>
        <w:t>{</w:t>
      </w:r>
      <w:r w:rsidRPr="00105923">
        <w:rPr>
          <w:rFonts w:ascii="Fira Code" w:hAnsi="Fira Code" w:cs="Fira Code"/>
          <w:color w:val="DCDCAA"/>
          <w:sz w:val="21"/>
          <w:szCs w:val="21"/>
        </w:rPr>
        <w:t>\emph{</w:t>
      </w:r>
      <w:r w:rsidRPr="00155E3E">
        <w:rPr>
          <w:rFonts w:ascii="Fira Code" w:hAnsi="Fira Code" w:cs="Fira Code"/>
          <w:color w:val="569CD6"/>
          <w:sz w:val="21"/>
          <w:szCs w:val="21"/>
        </w:rPr>
        <w:t>mAbs}</w:t>
      </w:r>
      <w:r w:rsidRPr="00155E3E">
        <w:rPr>
          <w:rFonts w:ascii="Fira Code" w:hAnsi="Fira Code" w:cs="Fira Code"/>
          <w:color w:val="D4D4D4"/>
          <w:sz w:val="21"/>
          <w:szCs w:val="21"/>
        </w:rPr>
        <w:t xml:space="preserve">} (2021), 14:1, 2079449, DOI: 10.1080/19420862.2022.2079449 </w:t>
      </w:r>
      <w:r>
        <w:rPr>
          <w:rFonts w:ascii="Fira Code" w:hAnsi="Fira Code" w:cs="Fira Code"/>
          <w:color w:val="DCDCAA"/>
          <w:sz w:val="21"/>
          <w:szCs w:val="21"/>
        </w:rPr>
        <w:t>\emph{</w:t>
      </w:r>
      <w:r w:rsidRPr="00155E3E">
        <w:rPr>
          <w:rFonts w:ascii="Fira Code" w:hAnsi="Fira Code" w:cs="Fira Code"/>
          <w:i/>
          <w:iCs/>
          <w:color w:val="D4D4D4"/>
          <w:sz w:val="21"/>
          <w:szCs w:val="21"/>
        </w:rPr>
        <w:t>Review</w:t>
      </w:r>
      <w:r w:rsidRPr="00155E3E">
        <w:rPr>
          <w:rFonts w:ascii="Fira Code" w:hAnsi="Fira Code" w:cs="Fira Code"/>
          <w:color w:val="D4D4D4"/>
          <w:sz w:val="21"/>
          <w:szCs w:val="21"/>
        </w:rPr>
        <w:t>}</w:t>
      </w:r>
      <w:r w:rsidRPr="00155E3E">
        <w:rPr>
          <w:rFonts w:ascii="Fira Code" w:hAnsi="Fira Code" w:cs="Fira Code"/>
          <w:color w:val="C586C0"/>
          <w:sz w:val="21"/>
          <w:szCs w:val="21"/>
        </w:rPr>
        <w:t>\\</w:t>
      </w:r>
    </w:p>
    <w:p w14:paraId="5209670D" w14:textId="77777777" w:rsidR="00007F71" w:rsidRPr="007F69C9" w:rsidRDefault="00007F71" w:rsidP="00007F71">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6A9955"/>
          <w:sz w:val="21"/>
          <w:szCs w:val="21"/>
        </w:rPr>
        <w:t>%%\footnotesize</w:t>
      </w:r>
    </w:p>
    <w:p w14:paraId="4DC33756" w14:textId="77777777" w:rsidR="00007F71" w:rsidRPr="007F69C9" w:rsidRDefault="00007F71" w:rsidP="00007F71">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\vspace</w:t>
      </w:r>
      <w:r w:rsidRPr="007F69C9">
        <w:rPr>
          <w:rFonts w:ascii="Fira Code" w:eastAsia="Times New Roman" w:hAnsi="Fira Code" w:cs="Fira Code"/>
          <w:color w:val="D4D4D4"/>
          <w:sz w:val="21"/>
          <w:szCs w:val="21"/>
        </w:rPr>
        <w:t>{0.3cm}</w:t>
      </w:r>
    </w:p>
    <w:p w14:paraId="552EC15F" w14:textId="664C1220" w:rsidR="00007F71" w:rsidRPr="007F69C9" w:rsidRDefault="00007F71" w:rsidP="00007F71">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del w:id="3" w:author="Graaf, S.C. de (Bastiaan)" w:date="2023-05-16T17:05:00Z">
        <w:r w:rsidRPr="007F69C9" w:rsidDel="00910745">
          <w:rPr>
            <w:rFonts w:ascii="Fira Code" w:eastAsia="Times New Roman" w:hAnsi="Fira Code" w:cs="Fira Code"/>
            <w:color w:val="DCDCAA"/>
            <w:sz w:val="21"/>
            <w:szCs w:val="21"/>
          </w:rPr>
          <w:delText>\begin</w:delText>
        </w:r>
        <w:r w:rsidRPr="007F69C9" w:rsidDel="00910745">
          <w:rPr>
            <w:rFonts w:ascii="Fira Code" w:eastAsia="Times New Roman" w:hAnsi="Fira Code" w:cs="Fira Code"/>
            <w:color w:val="D4D4D4"/>
            <w:sz w:val="21"/>
            <w:szCs w:val="21"/>
          </w:rPr>
          <w:delText>{</w:delText>
        </w:r>
        <w:r w:rsidRPr="007F69C9" w:rsidDel="00910745">
          <w:rPr>
            <w:rFonts w:ascii="Fira Code" w:eastAsia="Times New Roman" w:hAnsi="Fira Code" w:cs="Fira Code"/>
            <w:color w:val="9CDCFE"/>
            <w:sz w:val="21"/>
            <w:szCs w:val="21"/>
          </w:rPr>
          <w:delText>tabular</w:delText>
        </w:r>
        <w:r w:rsidRPr="007F69C9" w:rsidDel="00910745">
          <w:rPr>
            <w:rFonts w:ascii="Fira Code" w:eastAsia="Times New Roman" w:hAnsi="Fira Code" w:cs="Fira Code"/>
            <w:color w:val="D4D4D4"/>
            <w:sz w:val="21"/>
            <w:szCs w:val="21"/>
          </w:rPr>
          <w:delText>}[t]{p{0.01</w:delText>
        </w:r>
        <w:r w:rsidRPr="007F69C9" w:rsidDel="00910745">
          <w:rPr>
            <w:rFonts w:ascii="Fira Code" w:eastAsia="Times New Roman" w:hAnsi="Fira Code" w:cs="Fira Code"/>
            <w:color w:val="DCDCAA"/>
            <w:sz w:val="21"/>
            <w:szCs w:val="21"/>
          </w:rPr>
          <w:delText>\textwidth</w:delText>
        </w:r>
        <w:r w:rsidRPr="007F69C9" w:rsidDel="00910745">
          <w:rPr>
            <w:rFonts w:ascii="Fira Code" w:eastAsia="Times New Roman" w:hAnsi="Fira Code" w:cs="Fira Code"/>
            <w:color w:val="D4D4D4"/>
            <w:sz w:val="21"/>
            <w:szCs w:val="21"/>
          </w:rPr>
          <w:delText>}p{0.90</w:delText>
        </w:r>
        <w:r w:rsidRPr="007F69C9" w:rsidDel="00910745">
          <w:rPr>
            <w:rFonts w:ascii="Fira Code" w:eastAsia="Times New Roman" w:hAnsi="Fira Code" w:cs="Fira Code"/>
            <w:color w:val="DCDCAA"/>
            <w:sz w:val="21"/>
            <w:szCs w:val="21"/>
          </w:rPr>
          <w:delText>\textwidth</w:delText>
        </w:r>
        <w:r w:rsidRPr="007F69C9" w:rsidDel="00910745">
          <w:rPr>
            <w:rFonts w:ascii="Fira Code" w:eastAsia="Times New Roman" w:hAnsi="Fira Code" w:cs="Fira Code"/>
            <w:color w:val="D4D4D4"/>
            <w:sz w:val="21"/>
            <w:szCs w:val="21"/>
          </w:rPr>
          <w:delText>}}</w:delText>
        </w:r>
      </w:del>
    </w:p>
    <w:p w14:paraId="7DBD3F43" w14:textId="48E22670" w:rsidR="00007F71" w:rsidRPr="007F69C9" w:rsidDel="00910745" w:rsidRDefault="00007F71" w:rsidP="00910745">
      <w:pPr>
        <w:shd w:val="clear" w:color="auto" w:fill="1E1E1E"/>
        <w:spacing w:after="0" w:line="285" w:lineRule="atLeast"/>
        <w:rPr>
          <w:del w:id="4" w:author="Graaf, S.C. de (Bastiaan)" w:date="2023-05-16T17:05:00Z"/>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lastRenderedPageBreak/>
        <w:t>         </w:t>
      </w:r>
      <w:r w:rsidRPr="007F69C9">
        <w:rPr>
          <w:rFonts w:ascii="Fira Code" w:eastAsia="Times New Roman" w:hAnsi="Fira Code" w:cs="Fira Code"/>
          <w:color w:val="DCDCAA"/>
          <w:sz w:val="21"/>
          <w:szCs w:val="21"/>
        </w:rPr>
        <w:t>\</w:t>
      </w:r>
      <w:proofErr w:type="spellStart"/>
      <w:r w:rsidRPr="007F69C9">
        <w:rPr>
          <w:rFonts w:ascii="Fira Code" w:eastAsia="Times New Roman" w:hAnsi="Fira Code" w:cs="Fira Code"/>
          <w:color w:val="DCDCAA"/>
          <w:sz w:val="21"/>
          <w:szCs w:val="21"/>
        </w:rPr>
        <w:t>textsuperscript</w:t>
      </w:r>
      <w:proofErr w:type="spellEnd"/>
      <w:r w:rsidRPr="007F69C9">
        <w:rPr>
          <w:rFonts w:ascii="Fira Code" w:eastAsia="Times New Roman" w:hAnsi="Fira Code" w:cs="Fira Code"/>
          <w:color w:val="D4D4D4"/>
          <w:sz w:val="21"/>
          <w:szCs w:val="21"/>
        </w:rPr>
        <w:t xml:space="preserve">{*} </w:t>
      </w:r>
      <w:del w:id="5" w:author="Graaf, S.C. de (Bastiaan)" w:date="2023-05-16T17:06:00Z">
        <w:r w:rsidRPr="007F69C9" w:rsidDel="00910745">
          <w:rPr>
            <w:rFonts w:ascii="Fira Code" w:eastAsia="Times New Roman" w:hAnsi="Fira Code" w:cs="Fira Code"/>
            <w:color w:val="C586C0"/>
            <w:sz w:val="21"/>
            <w:szCs w:val="21"/>
          </w:rPr>
          <w:delText>&amp;</w:delText>
        </w:r>
        <w:r w:rsidRPr="007F69C9" w:rsidDel="00910745">
          <w:rPr>
            <w:rFonts w:ascii="Fira Code" w:eastAsia="Times New Roman" w:hAnsi="Fira Code" w:cs="Fira Code"/>
            <w:color w:val="D4D4D4"/>
            <w:sz w:val="21"/>
            <w:szCs w:val="21"/>
          </w:rPr>
          <w:delText xml:space="preserve"> </w:delText>
        </w:r>
      </w:del>
      <w:r w:rsidRPr="007F69C9">
        <w:rPr>
          <w:rFonts w:ascii="Fira Code" w:eastAsia="Times New Roman" w:hAnsi="Fira Code" w:cs="Fira Code"/>
          <w:color w:val="D4D4D4"/>
          <w:sz w:val="21"/>
          <w:szCs w:val="21"/>
        </w:rPr>
        <w:t>These authors contributed equally to this work</w:t>
      </w:r>
      <w:del w:id="6" w:author="Graaf, S.C. de (Bastiaan)" w:date="2023-05-16T17:06:00Z">
        <w:r w:rsidRPr="007F69C9" w:rsidDel="00910745">
          <w:rPr>
            <w:rFonts w:ascii="Fira Code" w:eastAsia="Times New Roman" w:hAnsi="Fira Code" w:cs="Fira Code"/>
            <w:color w:val="D4D4D4"/>
            <w:sz w:val="21"/>
            <w:szCs w:val="21"/>
          </w:rPr>
          <w:delText xml:space="preserve"> </w:delText>
        </w:r>
      </w:del>
      <w:del w:id="7" w:author="Graaf, S.C. de (Bastiaan)" w:date="2023-05-16T17:05:00Z">
        <w:r w:rsidRPr="007F69C9" w:rsidDel="00910745">
          <w:rPr>
            <w:rFonts w:ascii="Fira Code" w:eastAsia="Times New Roman" w:hAnsi="Fira Code" w:cs="Fira Code"/>
            <w:color w:val="C586C0"/>
            <w:sz w:val="21"/>
            <w:szCs w:val="21"/>
          </w:rPr>
          <w:delText>\\</w:delText>
        </w:r>
      </w:del>
    </w:p>
    <w:p w14:paraId="6030E0CD" w14:textId="51AF860A" w:rsidR="00007F71" w:rsidRPr="007F69C9" w:rsidRDefault="00007F71" w:rsidP="00910745">
      <w:pPr>
        <w:shd w:val="clear" w:color="auto" w:fill="1E1E1E"/>
        <w:spacing w:after="0" w:line="285" w:lineRule="atLeast"/>
        <w:rPr>
          <w:rFonts w:ascii="Fira Code" w:eastAsia="Times New Roman" w:hAnsi="Fira Code" w:cs="Fira Code"/>
          <w:color w:val="D4D4D4"/>
          <w:sz w:val="21"/>
          <w:szCs w:val="21"/>
        </w:rPr>
      </w:pPr>
      <w:del w:id="8" w:author="Graaf, S.C. de (Bastiaan)" w:date="2023-05-16T17:05:00Z">
        <w:r w:rsidRPr="007F69C9" w:rsidDel="00910745">
          <w:rPr>
            <w:rFonts w:ascii="Fira Code" w:eastAsia="Times New Roman" w:hAnsi="Fira Code" w:cs="Fira Code"/>
            <w:color w:val="D4D4D4"/>
            <w:sz w:val="21"/>
            <w:szCs w:val="21"/>
          </w:rPr>
          <w:delText xml:space="preserve">      </w:delText>
        </w:r>
        <w:r w:rsidRPr="007F69C9" w:rsidDel="00910745">
          <w:rPr>
            <w:rFonts w:ascii="Fira Code" w:eastAsia="Times New Roman" w:hAnsi="Fira Code" w:cs="Fira Code"/>
            <w:color w:val="DCDCAA"/>
            <w:sz w:val="21"/>
            <w:szCs w:val="21"/>
          </w:rPr>
          <w:delText>\end</w:delText>
        </w:r>
        <w:r w:rsidRPr="007F69C9" w:rsidDel="00910745">
          <w:rPr>
            <w:rFonts w:ascii="Fira Code" w:eastAsia="Times New Roman" w:hAnsi="Fira Code" w:cs="Fira Code"/>
            <w:color w:val="D4D4D4"/>
            <w:sz w:val="21"/>
            <w:szCs w:val="21"/>
          </w:rPr>
          <w:delText>{</w:delText>
        </w:r>
        <w:r w:rsidRPr="007F69C9" w:rsidDel="00910745">
          <w:rPr>
            <w:rFonts w:ascii="Fira Code" w:eastAsia="Times New Roman" w:hAnsi="Fira Code" w:cs="Fira Code"/>
            <w:color w:val="9CDCFE"/>
            <w:sz w:val="21"/>
            <w:szCs w:val="21"/>
          </w:rPr>
          <w:delText>tabular</w:delText>
        </w:r>
        <w:r w:rsidRPr="007F69C9" w:rsidDel="00910745">
          <w:rPr>
            <w:rFonts w:ascii="Fira Code" w:eastAsia="Times New Roman" w:hAnsi="Fira Code" w:cs="Fira Code"/>
            <w:color w:val="D4D4D4"/>
            <w:sz w:val="21"/>
            <w:szCs w:val="21"/>
          </w:rPr>
          <w:delText>}</w:delText>
        </w:r>
      </w:del>
    </w:p>
    <w:p w14:paraId="4E2D153A" w14:textId="77777777" w:rsidR="00007F71" w:rsidRPr="00155E3E" w:rsidRDefault="00007F71" w:rsidP="00007F71">
      <w:pPr>
        <w:shd w:val="clear" w:color="auto" w:fill="1E1E1E"/>
        <w:spacing w:line="285" w:lineRule="atLeast"/>
        <w:rPr>
          <w:rFonts w:ascii="Fira Code" w:hAnsi="Fira Code" w:cs="Fira Code"/>
          <w:color w:val="D4D4D4"/>
          <w:sz w:val="21"/>
          <w:szCs w:val="21"/>
        </w:rPr>
      </w:pPr>
    </w:p>
    <w:p w14:paraId="32943C78" w14:textId="77777777" w:rsidR="00007F71" w:rsidRPr="00155E3E" w:rsidRDefault="00007F71" w:rsidP="00007F71">
      <w:pPr>
        <w:shd w:val="clear" w:color="auto" w:fill="1E1E1E"/>
        <w:spacing w:line="285" w:lineRule="atLeast"/>
        <w:rPr>
          <w:rFonts w:ascii="Fira Code" w:hAnsi="Fira Code" w:cs="Fira Code"/>
          <w:color w:val="D4D4D4"/>
          <w:sz w:val="21"/>
          <w:szCs w:val="21"/>
        </w:rPr>
      </w:pPr>
      <w:r w:rsidRPr="00155E3E">
        <w:rPr>
          <w:rFonts w:ascii="Fira Code" w:hAnsi="Fira Code" w:cs="Fira Code"/>
          <w:color w:val="DCDCAA"/>
          <w:sz w:val="21"/>
          <w:szCs w:val="21"/>
        </w:rPr>
        <w:t>\end</w:t>
      </w:r>
      <w:r w:rsidRPr="00155E3E">
        <w:rPr>
          <w:rFonts w:ascii="Fira Code" w:hAnsi="Fira Code" w:cs="Fira Code"/>
          <w:color w:val="D4D4D4"/>
          <w:sz w:val="21"/>
          <w:szCs w:val="21"/>
        </w:rPr>
        <w:t>{</w:t>
      </w:r>
      <w:r w:rsidRPr="00155E3E">
        <w:rPr>
          <w:rFonts w:ascii="Fira Code" w:hAnsi="Fira Code" w:cs="Fira Code"/>
          <w:color w:val="9CDCFE"/>
          <w:sz w:val="21"/>
          <w:szCs w:val="21"/>
        </w:rPr>
        <w:t>flushleft</w:t>
      </w:r>
      <w:r w:rsidRPr="00155E3E">
        <w:rPr>
          <w:rFonts w:ascii="Fira Code" w:hAnsi="Fira Code" w:cs="Fira Code"/>
          <w:color w:val="D4D4D4"/>
          <w:sz w:val="21"/>
          <w:szCs w:val="21"/>
        </w:rPr>
        <w:t>}</w:t>
      </w:r>
    </w:p>
    <w:p w14:paraId="25301FC6" w14:textId="77777777" w:rsidR="00007F71" w:rsidRPr="00672813" w:rsidRDefault="00007F71" w:rsidP="00672813">
      <w:pPr>
        <w:shd w:val="clear" w:color="auto" w:fill="1E1E1E"/>
        <w:spacing w:after="0" w:line="285" w:lineRule="atLeast"/>
        <w:rPr>
          <w:rFonts w:ascii="Fira Code" w:eastAsia="Times New Roman" w:hAnsi="Fira Code" w:cs="Fira Code"/>
          <w:color w:val="D4D4D4"/>
          <w:sz w:val="21"/>
          <w:szCs w:val="21"/>
        </w:rPr>
      </w:pPr>
    </w:p>
    <w:p w14:paraId="0AC8C610" w14:textId="77777777"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\newpage</w:t>
      </w:r>
    </w:p>
    <w:p w14:paraId="536319CB" w14:textId="77777777"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\thumbforchapter</w:t>
      </w:r>
    </w:p>
    <w:p w14:paraId="5354DC0A" w14:textId="1BE1739D" w:rsidR="00672813" w:rsidRPr="008E21B1" w:rsidRDefault="00672813" w:rsidP="00672813">
      <w:pPr>
        <w:pStyle w:val="Heading1"/>
        <w:rPr>
          <w:sz w:val="24"/>
          <w:szCs w:val="24"/>
        </w:rPr>
      </w:pPr>
      <w:r>
        <w:t>!</w:t>
      </w:r>
      <w:r w:rsidRPr="008E21B1">
        <w:t>Summary</w:t>
      </w:r>
    </w:p>
    <w:p w14:paraId="798A5D12" w14:textId="380BBC86" w:rsidR="00672813" w:rsidRDefault="00672813" w:rsidP="00672813">
      <w:r w:rsidRPr="00672813">
        <w:t>\lettrine[lraise=0.1, nindent=0em, slope=-.5em]{</w:t>
      </w:r>
      <w:r>
        <w:t>A</w:t>
      </w:r>
      <w:r w:rsidRPr="00672813">
        <w:t>}{</w:t>
      </w:r>
      <w:r>
        <w:t>ntibodies</w:t>
      </w:r>
      <w:r w:rsidRPr="00672813">
        <w:t>}</w:t>
      </w:r>
      <w:r>
        <w:t xml:space="preserve"> are essential to adaptive immunity and represent one of the most polymorphic proteins found in the human body. This polymorphism provides the incredible flexibility seen in adaptive immunity and makes antibodies a true "personalized proteome", unique to each individual and adapted to their needs. However, this diversity also makes studying antibodies difficult. The chapters in this thesis detail efforts to develop generalizable data analysis strategies for studying secreted antibody repertoires using mass spectrometry.</w:t>
      </w:r>
    </w:p>
    <w:p w14:paraId="786263F0" w14:textId="43CA4002" w:rsidR="002E72C3" w:rsidRDefault="002E72C3" w:rsidP="002E72C3">
      <w:r>
        <w:t>\</w:t>
      </w:r>
      <w:proofErr w:type="spellStart"/>
      <w:r>
        <w:t>bigskip</w:t>
      </w:r>
      <w:proofErr w:type="spellEnd"/>
      <w:r w:rsidR="00FD7806">
        <w:t>\\</w:t>
      </w:r>
    </w:p>
    <w:p w14:paraId="4C217BE4" w14:textId="12C06018" w:rsidR="00672813" w:rsidRDefault="00EF4F27" w:rsidP="00672813">
      <w:r>
        <w:t>\textbf{</w:t>
      </w:r>
      <w:r w:rsidR="00672813">
        <w:t>Chapter 2</w:t>
      </w:r>
      <w:r>
        <w:t>}</w:t>
      </w:r>
      <w:r w:rsidR="00261A80">
        <w:t xml:space="preserve"> is on a distinctive topic</w:t>
      </w:r>
      <w:r w:rsidR="00672813">
        <w:t xml:space="preserve">, </w:t>
      </w:r>
      <w:r w:rsidR="00261A80">
        <w:t xml:space="preserve">as </w:t>
      </w:r>
      <w:r w:rsidR="00672813">
        <w:t xml:space="preserve">we highlight the importance of having generalized </w:t>
      </w:r>
      <w:r w:rsidR="00261A80">
        <w:t xml:space="preserve">computational </w:t>
      </w:r>
      <w:r w:rsidR="00672813">
        <w:t xml:space="preserve">tools to effectively analyze large and complex </w:t>
      </w:r>
      <w:r w:rsidR="00261A80">
        <w:t xml:space="preserve">cross-linking </w:t>
      </w:r>
      <w:r w:rsidR="00672813">
        <w:t xml:space="preserve">proteomic datasets. While crosslinking MS has emerged as an attractive method to probe protein interactions, the complexity of dealing with protein interactions rather than individual proteins has resulted in the production of large amounts of data, making processing difficult, especially for </w:t>
      </w:r>
      <w:r w:rsidR="00261A80">
        <w:t>experiments targeting the whole proteome</w:t>
      </w:r>
      <w:r w:rsidR="00672813">
        <w:t xml:space="preserve">. To address this issue, we </w:t>
      </w:r>
      <w:del w:id="9" w:author="Graaf, S.C. de (Bastiaan)" w:date="2023-05-11T13:23:00Z">
        <w:r w:rsidR="00672813" w:rsidDel="00261A80">
          <w:delText xml:space="preserve">have </w:delText>
        </w:r>
      </w:del>
      <w:r w:rsidR="00672813">
        <w:t xml:space="preserve">developed a tool that is interactive and facilitates analysis and visualization of these large datasets. The tool directly handles the output of XlinkX for Proteome Discoverer but can also be used with output from other platforms through a user-controllable text-file importer. It comes equipped with a spectrum viewer and supports preprocessing of replicate datasets, enabling easy handling of large amounts of data. We have also integrated data from protein databases </w:t>
      </w:r>
      <w:del w:id="10" w:author="Graaf, S.C. de (Bastiaan)" w:date="2023-05-11T13:24:00Z">
        <w:r w:rsidR="00672813" w:rsidDel="00261A80">
          <w:delText>e</w:delText>
        </w:r>
      </w:del>
      <w:ins w:id="11" w:author="Graaf, S.C. de (Bastiaan)" w:date="2023-05-11T13:24:00Z">
        <w:r w:rsidR="00261A80">
          <w:t>E</w:t>
        </w:r>
      </w:ins>
      <w:r w:rsidR="00672813">
        <w:t xml:space="preserve">ggnog and </w:t>
      </w:r>
      <w:del w:id="12" w:author="Graaf, S.C. de (Bastiaan)" w:date="2023-05-11T13:24:00Z">
        <w:r w:rsidR="00672813" w:rsidDel="00261A80">
          <w:delText>u</w:delText>
        </w:r>
      </w:del>
      <w:ins w:id="13" w:author="Graaf, S.C. de (Bastiaan)" w:date="2023-05-11T13:24:00Z">
        <w:r w:rsidR="00261A80">
          <w:t>U</w:t>
        </w:r>
      </w:ins>
      <w:r w:rsidR="00672813">
        <w:t>niprot, which enable</w:t>
      </w:r>
      <w:del w:id="14" w:author="Graaf, S.C. de (Bastiaan)" w:date="2023-05-11T13:24:00Z">
        <w:r w:rsidR="00672813" w:rsidDel="00261A80">
          <w:delText>s</w:delText>
        </w:r>
      </w:del>
      <w:r w:rsidR="00672813">
        <w:t xml:space="preserve"> integrated gene ontology enrichment analysis, grouping based on function, and mapping of known post-translational modification sites, domains, and secondary structures. Another feature is length-based validation of detected crosslinks by mapping the crosslinked peptides onto </w:t>
      </w:r>
      <w:del w:id="15" w:author="Graaf, S.C. de (Bastiaan)" w:date="2023-05-11T13:25:00Z">
        <w:r w:rsidR="00672813" w:rsidDel="00261A80">
          <w:delText xml:space="preserve">known </w:delText>
        </w:r>
      </w:del>
      <w:ins w:id="16" w:author="Graaf, S.C. de (Bastiaan)" w:date="2023-05-11T13:25:00Z">
        <w:r w:rsidR="00261A80">
          <w:t xml:space="preserve">validated structural models </w:t>
        </w:r>
      </w:ins>
      <w:del w:id="17" w:author="Graaf, S.C. de (Bastiaan)" w:date="2023-05-11T13:25:00Z">
        <w:r w:rsidR="00672813" w:rsidDel="00261A80">
          <w:delText xml:space="preserve">structures </w:delText>
        </w:r>
      </w:del>
      <w:r w:rsidR="00672813">
        <w:t xml:space="preserve">of proteins or protein complexes. In situations where no structure is available, </w:t>
      </w:r>
      <w:del w:id="18" w:author="Graaf, S.C. de (Bastiaan)" w:date="2023-05-11T13:25:00Z">
        <w:r w:rsidR="00672813" w:rsidDel="00261A80">
          <w:delText xml:space="preserve">homologous </w:delText>
        </w:r>
      </w:del>
      <w:r w:rsidR="00672813">
        <w:t xml:space="preserve">structures </w:t>
      </w:r>
      <w:ins w:id="19" w:author="Graaf, S.C. de (Bastiaan)" w:date="2023-05-11T13:25:00Z">
        <w:r w:rsidR="00261A80">
          <w:t xml:space="preserve">obtained by homology modelling </w:t>
        </w:r>
      </w:ins>
      <w:r w:rsidR="00672813">
        <w:t xml:space="preserve">can be used. In such cases, crosslinked peptides are aligned to the homologous sequence to obtain a confident placement of the linked residues before the distance between these residues is calculated using the 3D structure. Crosslinks between two proteins with known structures where no structure of the complex is </w:t>
      </w:r>
      <w:r w:rsidR="00672813">
        <w:lastRenderedPageBreak/>
        <w:t>available can also be directly submitted to DisVis for visualization and quantification of the information content of distance restraints.</w:t>
      </w:r>
    </w:p>
    <w:p w14:paraId="30039E8B" w14:textId="77777777" w:rsidR="00FD7806" w:rsidRDefault="00FD7806" w:rsidP="00FD7806">
      <w:r>
        <w:t>\</w:t>
      </w:r>
      <w:proofErr w:type="spellStart"/>
      <w:r>
        <w:t>bigskip</w:t>
      </w:r>
      <w:proofErr w:type="spellEnd"/>
      <w:r>
        <w:t>\\</w:t>
      </w:r>
    </w:p>
    <w:p w14:paraId="3B9AB983" w14:textId="44A8E122" w:rsidR="00672813" w:rsidRDefault="00672813" w:rsidP="00672813">
      <w:r>
        <w:t xml:space="preserve">In </w:t>
      </w:r>
      <w:r w:rsidR="00EF4F27">
        <w:t xml:space="preserve">\textbf{Chapter </w:t>
      </w:r>
      <w:r>
        <w:t>3</w:t>
      </w:r>
      <w:r w:rsidR="00EF4F27">
        <w:t>}</w:t>
      </w:r>
      <w:r>
        <w:t xml:space="preserve">, we show how </w:t>
      </w:r>
      <w:del w:id="20" w:author="Graaf, S.C. de (Bastiaan)" w:date="2023-05-11T13:25:00Z">
        <w:r w:rsidDel="00261A80">
          <w:delText xml:space="preserve">recent </w:delText>
        </w:r>
      </w:del>
      <w:r>
        <w:t xml:space="preserve">advancements in intact protein mass spectrometry allow for the detection of </w:t>
      </w:r>
      <w:del w:id="21" w:author="Graaf, S.C. de (Bastiaan)" w:date="2023-05-11T13:26:00Z">
        <w:r w:rsidDel="00261A80">
          <w:delText xml:space="preserve">single </w:delText>
        </w:r>
      </w:del>
      <w:r>
        <w:t>IgG1 molecules in human serum</w:t>
      </w:r>
      <w:ins w:id="22" w:author="Graaf, S.C. de (Bastiaan)" w:date="2023-05-11T13:26:00Z">
        <w:r w:rsidR="00261A80">
          <w:t xml:space="preserve"> with clonal resolution</w:t>
        </w:r>
      </w:ins>
      <w:r>
        <w:t xml:space="preserve">. This enabled the construction of personalized </w:t>
      </w:r>
      <w:del w:id="23" w:author="Graaf, S.C. de (Bastiaan)" w:date="2023-05-11T13:26:00Z">
        <w:r w:rsidDel="00261A80">
          <w:delText xml:space="preserve">secretory </w:delText>
        </w:r>
      </w:del>
      <w:r>
        <w:t xml:space="preserve">IgG1 repertoires. Despite there being an enormous number of theoretically possible clones, the observed </w:t>
      </w:r>
      <w:del w:id="24" w:author="Graaf, S.C. de (Bastiaan)" w:date="2023-05-11T13:26:00Z">
        <w:r w:rsidDel="00261A80">
          <w:delText xml:space="preserve">secreted </w:delText>
        </w:r>
      </w:del>
      <w:r>
        <w:t xml:space="preserve">antibody repertoires were relatively simple, with only several hundred clones dominating at any given time point. Moreover, while the majority of the clones in these profiles were stable over time, we observed </w:t>
      </w:r>
      <w:del w:id="25" w:author="Graaf, S.C. de (Bastiaan)" w:date="2023-05-11T13:26:00Z">
        <w:r w:rsidDel="00261A80">
          <w:delText xml:space="preserve">large </w:delText>
        </w:r>
      </w:del>
      <w:ins w:id="26" w:author="Graaf, S.C. de (Bastiaan)" w:date="2023-05-11T13:26:00Z">
        <w:r w:rsidR="00261A80">
          <w:t xml:space="preserve">substantial </w:t>
        </w:r>
      </w:ins>
      <w:r>
        <w:t xml:space="preserve">changes in the repertoires following a sepsis episode. We also demonstrated that a combination of peptide- and protein-centric mass spectrometry could be employed to </w:t>
      </w:r>
      <w:ins w:id="27" w:author="Graaf, S.C. de (Bastiaan)" w:date="2023-05-11T13:29:00Z">
        <w:r w:rsidR="00926DFD">
          <w:t>\</w:t>
        </w:r>
      </w:ins>
      <w:ins w:id="28" w:author="Graaf, S.C. de (Bastiaan)" w:date="2023-05-11T13:27:00Z">
        <w:r w:rsidR="00261A80">
          <w:t xml:space="preserve">emph{de novo} </w:t>
        </w:r>
      </w:ins>
      <w:r>
        <w:t>sequence individual clones directly from the serum. The peptide-centric approach provided extensive coverage, while the protein-centric (fragmentation) approach provided sequence information that is inherently grouped per clone. The synergy between these techniques was used to sequence a single highly abundant clone from the sample of one of our donors.</w:t>
      </w:r>
    </w:p>
    <w:p w14:paraId="616EDB21" w14:textId="76BB1B8F" w:rsidR="002E72C3" w:rsidRDefault="002E72C3" w:rsidP="00672813">
      <w:r>
        <w:t>\</w:t>
      </w:r>
      <w:proofErr w:type="spellStart"/>
      <w:r>
        <w:t>bigskip</w:t>
      </w:r>
      <w:proofErr w:type="spellEnd"/>
      <w:r w:rsidR="00FD7806">
        <w:t>\\</w:t>
      </w:r>
    </w:p>
    <w:p w14:paraId="39CBAEB5" w14:textId="26F8C689" w:rsidR="00672813" w:rsidRDefault="00EF4F27" w:rsidP="00672813">
      <w:r>
        <w:t xml:space="preserve">\textbf{Chapter </w:t>
      </w:r>
      <w:r w:rsidR="00672813">
        <w:t>4</w:t>
      </w:r>
      <w:r>
        <w:t>}</w:t>
      </w:r>
      <w:r w:rsidR="00672813">
        <w:t xml:space="preserve"> showcases the potential of </w:t>
      </w:r>
      <w:ins w:id="29" w:author="Graaf, S.C. de (Bastiaan)" w:date="2023-05-11T13:27:00Z">
        <w:r w:rsidR="00261A80">
          <w:t xml:space="preserve">antibody repertoire </w:t>
        </w:r>
      </w:ins>
      <w:r w:rsidR="00672813">
        <w:t xml:space="preserve">profiling data to compare and characterize individual donors within a group. We constructed SIgA1 profiles for a cohort of six lactating women who </w:t>
      </w:r>
      <w:ins w:id="30" w:author="Graaf, S.C. de (Bastiaan)" w:date="2023-05-11T13:27:00Z">
        <w:r w:rsidR="00261A80">
          <w:t xml:space="preserve">had </w:t>
        </w:r>
      </w:ins>
      <w:r w:rsidR="00672813">
        <w:t xml:space="preserve">received </w:t>
      </w:r>
      <w:del w:id="31" w:author="Graaf, S.C. de (Bastiaan)" w:date="2023-05-11T13:28:00Z">
        <w:r w:rsidR="00672813" w:rsidDel="00261A80">
          <w:delText>a</w:delText>
        </w:r>
      </w:del>
      <w:ins w:id="32" w:author="Graaf, S.C. de (Bastiaan)" w:date="2023-05-11T13:28:00Z">
        <w:r w:rsidR="00261A80">
          <w:t>two</w:t>
        </w:r>
      </w:ins>
      <w:r w:rsidR="00672813">
        <w:t xml:space="preserve"> </w:t>
      </w:r>
      <w:ins w:id="33" w:author="Graaf, S.C. de (Bastiaan)" w:date="2023-05-11T13:28:00Z">
        <w:r w:rsidR="00926DFD">
          <w:t xml:space="preserve">identical </w:t>
        </w:r>
      </w:ins>
      <w:r w:rsidR="00672813">
        <w:t>SARS-CoV-2 vaccination</w:t>
      </w:r>
      <w:ins w:id="34" w:author="Graaf, S.C. de (Bastiaan)" w:date="2023-05-11T13:28:00Z">
        <w:r w:rsidR="00261A80">
          <w:t>s</w:t>
        </w:r>
      </w:ins>
      <w:r w:rsidR="00672813">
        <w:t xml:space="preserve">. The resulting profiles complement findings from earlier ELISA-based titer level analysis of these samples, where a biphasic rise in spike-specific IgA was found. Our observations indicate the emergence of a heterogeneous polyclonal population of between 100 and 200 novel clones in all donors after vaccination. This vaccine-induced population is dominated by a persistent population of clones that appear shortly after the initial vaccination and persist until at least five days after the second. However, we also detect a population of clones that emerge more than three days after the second vaccination was administered, in every donor. In-depth analysis of a strong responder, selected by ELISA and confirmed by our data, reveals that the second rise in spike-specific IgA coincides with an abundant second dose-induced population, highlighting the divergent clonal makeup of what initially seemed like a symmetrical biphasic response. Additionally, we </w:t>
      </w:r>
      <w:r w:rsidR="00672813" w:rsidRPr="008E21B1">
        <w:t xml:space="preserve">observed </w:t>
      </w:r>
      <w:r w:rsidR="00672813">
        <w:t xml:space="preserve">several </w:t>
      </w:r>
      <w:r w:rsidR="00672813" w:rsidRPr="008E21B1">
        <w:t xml:space="preserve">highly abundant clones </w:t>
      </w:r>
      <w:r w:rsidR="00672813">
        <w:t xml:space="preserve">appear and subsequently </w:t>
      </w:r>
      <w:r w:rsidR="00672813" w:rsidRPr="008E21B1">
        <w:t xml:space="preserve">disappear from the secreted repertoire over </w:t>
      </w:r>
      <w:r w:rsidR="00672813">
        <w:t>the course of ~40 days</w:t>
      </w:r>
      <w:r w:rsidR="00672813" w:rsidRPr="008E21B1">
        <w:t>, showing that highly abundant clones do not necessarily persist over time</w:t>
      </w:r>
      <w:r w:rsidR="00672813">
        <w:t>.</w:t>
      </w:r>
    </w:p>
    <w:p w14:paraId="6C2CBA56" w14:textId="10CEB4CD" w:rsidR="002E72C3" w:rsidRDefault="002E72C3" w:rsidP="00672813">
      <w:r>
        <w:t>\</w:t>
      </w:r>
      <w:proofErr w:type="spellStart"/>
      <w:r>
        <w:t>bigskip</w:t>
      </w:r>
      <w:proofErr w:type="spellEnd"/>
      <w:r w:rsidR="00FD7806">
        <w:t>\\</w:t>
      </w:r>
    </w:p>
    <w:p w14:paraId="55FA209B" w14:textId="117AAE94" w:rsidR="00672813" w:rsidRDefault="00672813" w:rsidP="00672813">
      <w:pPr>
        <w:rPr>
          <w:ins w:id="35" w:author="Graaf, S.C. de (Bastiaan)" w:date="2023-05-16T17:23:00Z"/>
        </w:rPr>
      </w:pPr>
      <w:r>
        <w:t xml:space="preserve">In </w:t>
      </w:r>
      <w:r w:rsidR="00EF4F27">
        <w:t xml:space="preserve">\textbf{Chapter </w:t>
      </w:r>
      <w:r>
        <w:t>5</w:t>
      </w:r>
      <w:r w:rsidR="00EF4F27">
        <w:t>}</w:t>
      </w:r>
      <w:r>
        <w:t xml:space="preserve">, we built </w:t>
      </w:r>
      <w:ins w:id="36" w:author="Graaf, S.C. de (Bastiaan)" w:date="2023-05-11T13:28:00Z">
        <w:r w:rsidR="00926DFD">
          <w:t xml:space="preserve">further </w:t>
        </w:r>
      </w:ins>
      <w:r>
        <w:t xml:space="preserve">upon the proof of concept for </w:t>
      </w:r>
      <w:del w:id="37" w:author="Graaf, S.C. de (Bastiaan)" w:date="2023-05-11T13:29:00Z">
        <w:r w:rsidDel="00926DFD">
          <w:delText xml:space="preserve">endogenous antibody </w:delText>
        </w:r>
      </w:del>
      <w:ins w:id="38" w:author="Graaf, S.C. de (Bastiaan)" w:date="2023-05-11T13:29:00Z">
        <w:r w:rsidR="00926DFD">
          <w:t xml:space="preserve">\emph{de novo} </w:t>
        </w:r>
      </w:ins>
      <w:r>
        <w:t xml:space="preserve">sequencing </w:t>
      </w:r>
      <w:ins w:id="39" w:author="Graaf, S.C. de (Bastiaan)" w:date="2023-05-11T13:29:00Z">
        <w:r w:rsidR="00926DFD">
          <w:t>o</w:t>
        </w:r>
      </w:ins>
      <w:ins w:id="40" w:author="Graaf, S.C. de (Bastiaan)" w:date="2023-05-11T13:30:00Z">
        <w:r w:rsidR="00926DFD">
          <w:t xml:space="preserve">f endogenous antibodies by mass spectrometry initially </w:t>
        </w:r>
      </w:ins>
      <w:r>
        <w:t xml:space="preserve">presented in Chapter </w:t>
      </w:r>
      <w:del w:id="41" w:author="Graaf, S.C. de (Bastiaan)" w:date="2023-05-11T13:30:00Z">
        <w:r w:rsidDel="00926DFD">
          <w:delText>2</w:delText>
        </w:r>
      </w:del>
      <w:ins w:id="42" w:author="Graaf, S.C. de (Bastiaan)" w:date="2023-05-11T13:30:00Z">
        <w:r w:rsidR="00926DFD">
          <w:t>3</w:t>
        </w:r>
      </w:ins>
      <w:r>
        <w:t xml:space="preserve"> to create a more standardized and broadly applicable workflow for sequencing antibody chains in mixtures using a combination of peptide- and protein-</w:t>
      </w:r>
      <w:r>
        <w:lastRenderedPageBreak/>
        <w:t xml:space="preserve">centric mass spectrometry. The proposed approach sequences a target chain in a modular, three-stage process based on germline domains. It starts with sequencing the framework regions, followed by complementarity determining regions with flanking framework regions, and ultimately full chain sequences. Through integration of middle-down fragmentation, we could resolve ambiguity in </w:t>
      </w:r>
      <w:r w:rsidR="00513372">
        <w:t>\emph{de novo}</w:t>
      </w:r>
      <w:r>
        <w:t xml:space="preserve"> sequence predictions for the hypervariable complementarity determining regions. To achieve this, we filtered candidate sequences by comparing their theoretical mass to the gap between adjacent framework regions. We demonstrated the effectiveness of this approach by accurately sequencing a single targeted chain in a pure monoclonal antibody sample, an equimolar mixture of three monoclonal antibodies, and a polyclonal serum sample. This approach provides a broadly applicable workflow that could be used in future studies to sequence complex samples with high accuracy, as well as a step towards full automation of the process.</w:t>
      </w:r>
      <w:r w:rsidR="004713AA">
        <w:t>\\</w:t>
      </w:r>
    </w:p>
    <w:p w14:paraId="0D3E8051" w14:textId="79AC2CFC" w:rsidR="00F43941" w:rsidRPr="00F43941" w:rsidRDefault="00F43941">
      <w:pPr>
        <w:shd w:val="clear" w:color="auto" w:fill="1E1E1E"/>
        <w:spacing w:after="0" w:line="285" w:lineRule="atLeast"/>
        <w:rPr>
          <w:rFonts w:ascii="Fira Code" w:eastAsia="Times New Roman" w:hAnsi="Fira Code" w:cs="Fira Code"/>
          <w:color w:val="D4D4D4"/>
          <w:sz w:val="21"/>
          <w:szCs w:val="21"/>
          <w:rPrChange w:id="43" w:author="Graaf, S.C. de (Bastiaan)" w:date="2023-05-16T17:23:00Z">
            <w:rPr/>
          </w:rPrChange>
        </w:rPr>
        <w:pPrChange w:id="44" w:author="Graaf, S.C. de (Bastiaan)" w:date="2023-05-16T17:23:00Z">
          <w:pPr/>
        </w:pPrChange>
      </w:pPr>
      <w:ins w:id="45" w:author="Graaf, S.C. de (Bastiaan)" w:date="2023-05-16T17:23:00Z">
        <w:r w:rsidRPr="00672813">
          <w:rPr>
            <w:rFonts w:ascii="Fira Code" w:eastAsia="Times New Roman" w:hAnsi="Fira Code" w:cs="Fira Code"/>
            <w:color w:val="C586C0"/>
            <w:sz w:val="21"/>
            <w:szCs w:val="21"/>
          </w:rPr>
          <w:t>\</w:t>
        </w:r>
        <w:proofErr w:type="spellStart"/>
        <w:r w:rsidRPr="00672813">
          <w:rPr>
            <w:rFonts w:ascii="Fira Code" w:eastAsia="Times New Roman" w:hAnsi="Fira Code" w:cs="Fira Code"/>
            <w:color w:val="C586C0"/>
            <w:sz w:val="21"/>
            <w:szCs w:val="21"/>
          </w:rPr>
          <w:t>clearpage</w:t>
        </w:r>
      </w:ins>
      <w:proofErr w:type="spellEnd"/>
    </w:p>
    <w:p w14:paraId="6BC0520A" w14:textId="13034106" w:rsidR="00672813" w:rsidRDefault="00672813" w:rsidP="00672813">
      <w:pPr>
        <w:pStyle w:val="Heading1"/>
      </w:pPr>
      <w:r>
        <w:t>!</w:t>
      </w:r>
      <w:r w:rsidRPr="00672813">
        <w:t>Perspective and Outlook</w:t>
      </w:r>
    </w:p>
    <w:p w14:paraId="4C183262" w14:textId="1389397E" w:rsidR="00672813" w:rsidRDefault="00672813" w:rsidP="00672813">
      <w:r>
        <w:rPr>
          <w:rStyle w:val="contentpasted1"/>
          <w:color w:val="000000" w:themeColor="text1"/>
          <w:lang w:val="en-GB"/>
        </w:rPr>
        <w:t>Recent work by Wolf et al.</w:t>
      </w:r>
      <w:r>
        <w:fldChar w:fldCharType="begin" w:fldLock="1"/>
      </w:r>
      <w:r w:rsidR="00C921D0">
        <w:instrText>ADDIN CSL_CITATION {"citationItems":[{"id":"ITEM-1","itemData":{"DOI":"10.3390/CELLS11223662","ISSN":"2073-4409","PMID":"36429090","abstract":"The scope of immune monitoring is to define the existence, magnitude, and quality of immune mechanisms operational in a host. In clinical trials and praxis, the assessment of humoral immunity is commonly confined to measurements of serum antibody reactivity without accounting for the memory B cell potential. Relying on fundamentally different mechanisms, however, passive immunity conveyed by pre-existing antibodies needs to be distinguished from active B cell memory. Here, we tested whether, in healthy human individuals, the antibody titers to SARS-CoV-2, seasonal influenza, or Epstein–Barr virus antigens correlated with the frequency of recirculating memory B cells reactive with the respective antigens. Weak correlations were found. The data suggest that the assessment of humoral immunity by measurement of antibody levels does not reflect on memory B cell frequencies and thus an individual’s potential to engage in an anamnestic antibody response against the same or an antigenically related virus. Direct monitoring of the antigen-reactive memory B cell compartment is both required and feasible towards that goal.","author":[{"dropping-particle":"","family":"Wolf","given":"Carla","non-dropping-particle":"","parse-names":false,"suffix":""},{"dropping-particle":"","family":"Köppert","given":"Sebastian","non-dropping-particle":"","parse-names":false,"suffix":""},{"dropping-particle":"","family":"Becza","given":"Noémi","non-dropping-particle":"","parse-names":false,"suffix":""},{"dropping-particle":"","family":"Kuerten","given":"Stefanie","non-dropping-particle":"","parse-names":false,"suffix":""},{"dropping-particle":"","family":"Kirchenbaum","given":"Greg A.","non-dropping-particle":"","parse-names":false,"suffix":""},{"dropping-particle":"V.","family":"Lehmann","given":"Paul","non-dropping-particle":"","parse-names":false,"suffix":""}],"container-title":"Cells","id":"ITEM-1","issue":"22","issued":{"date-parts":[["2022","11","1"]]},"publisher":"Cells","title":"Antibody Levels Poorly Reflect on the Frequency of Memory B Cells Generated following SARS-CoV-2, Seasonal Influenza, or EBV Infection","type":"article-journal","volume":"11"},"uris":["http://www.mendeley.com/documents/?uuid=a3e8d25d-cbd0-46d6-b8ff-88ad36ff316f"]}],"mendeley":{"formattedCitation":"\\cite{Wolf2022Antibody Levels Poorly Reflect on the Frequency of Memory B Cells Generated following SARS-CoV-2, Seasonal Influenza, or EBV Infection}","plainTextFormattedCitation":"\\cite{Wolf2022Antibody Levels Poorly Reflect on the Frequency of Memory B Cells Generated following SARS-CoV-2, Seasonal Influenza, or EBV Infection}","previouslyFormattedCitation":"\\cite{Wolf2022Antibody Levels Poorly Reflect on the Frequency of Memory B Cells Generated following SARS-CoV-2, Seasonal Influenza, or EBV Infection}"},"properties":{"noteIndex":0},"schema":"https://github.com/citation-style-language/schema/raw/master/csl-citation.json"}</w:instrText>
      </w:r>
      <w:r>
        <w:fldChar w:fldCharType="separate"/>
      </w:r>
      <w:r w:rsidR="00E20BB6" w:rsidRPr="00E20BB6">
        <w:rPr>
          <w:noProof/>
        </w:rPr>
        <w:t>\cite{Wolf2022Antibody Levels Poorly Reflect on the Frequency of Memory B Cells Generated following SARS-CoV-2, Seasonal Influenza, or EBV Infection}</w:t>
      </w:r>
      <w:r>
        <w:fldChar w:fldCharType="end"/>
      </w:r>
      <w:r>
        <w:t xml:space="preserve"> </w:t>
      </w:r>
      <w:del w:id="46" w:author="Graaf, S.C. de (Bastiaan)" w:date="2023-05-11T13:31:00Z">
        <w:r w:rsidR="008F5515" w:rsidRPr="008F5515" w:rsidDel="00926DFD">
          <w:delText xml:space="preserve">has </w:delText>
        </w:r>
      </w:del>
      <w:r w:rsidR="008F5515" w:rsidRPr="008F5515">
        <w:t xml:space="preserve">demonstrated that an individual's antibody titers are a poor marker of the frequency of memory B cells generated following SARS-CoV-2, seasonal influenza, or </w:t>
      </w:r>
      <w:proofErr w:type="spellStart"/>
      <w:r w:rsidR="008F5515" w:rsidRPr="008F5515">
        <w:t>EBV</w:t>
      </w:r>
      <w:proofErr w:type="spellEnd"/>
      <w:r w:rsidR="008F5515" w:rsidRPr="008F5515">
        <w:t xml:space="preserve"> infection. If assessing humoral immunity through polyclonal antibody titers does not reflect an individual's ability to mount an antibody response, </w:t>
      </w:r>
      <w:del w:id="47" w:author="Graaf, S.C. de (Bastiaan)" w:date="2023-05-11T13:31:00Z">
        <w:r w:rsidR="008F5515" w:rsidRPr="008F5515" w:rsidDel="00926DFD">
          <w:delText xml:space="preserve">then </w:delText>
        </w:r>
      </w:del>
      <w:r w:rsidR="008F5515" w:rsidRPr="008F5515">
        <w:t xml:space="preserve">we need to find additional ways to determine an individual's level of protection. The research presented in this thesis describes a promising </w:t>
      </w:r>
      <w:ins w:id="48" w:author="Graaf, S.C. de (Bastiaan)" w:date="2023-05-11T13:32:00Z">
        <w:r w:rsidR="00926DFD">
          <w:t xml:space="preserve">new </w:t>
        </w:r>
      </w:ins>
      <w:r w:rsidR="008F5515" w:rsidRPr="008F5515">
        <w:t xml:space="preserve">strategy to achieve this goal through </w:t>
      </w:r>
      <w:del w:id="49" w:author="Graaf, S.C. de (Bastiaan)" w:date="2023-05-11T13:32:00Z">
        <w:r w:rsidR="00B859C2" w:rsidDel="00926DFD">
          <w:delText>proteomic</w:delText>
        </w:r>
        <w:r w:rsidR="008F5515" w:rsidRPr="008F5515" w:rsidDel="00926DFD">
          <w:delText xml:space="preserve"> </w:delText>
        </w:r>
      </w:del>
      <w:r w:rsidR="00B859C2">
        <w:t xml:space="preserve">antibody repertoire </w:t>
      </w:r>
      <w:r w:rsidR="008F5515" w:rsidRPr="008F5515">
        <w:t>characterization</w:t>
      </w:r>
      <w:r w:rsidR="008F5515">
        <w:t xml:space="preserve"> </w:t>
      </w:r>
      <w:del w:id="50" w:author="Graaf, S.C. de (Bastiaan)" w:date="2023-05-11T13:32:00Z">
        <w:r w:rsidR="008F5515" w:rsidDel="00926DFD">
          <w:delText xml:space="preserve">using </w:delText>
        </w:r>
      </w:del>
      <w:ins w:id="51" w:author="Graaf, S.C. de (Bastiaan)" w:date="2023-05-11T13:32:00Z">
        <w:r w:rsidR="00926DFD">
          <w:t xml:space="preserve">by using </w:t>
        </w:r>
      </w:ins>
      <w:r w:rsidR="008F5515">
        <w:t>mass spectrometry</w:t>
      </w:r>
      <w:r w:rsidR="008F5515" w:rsidRPr="008F5515">
        <w:t>.</w:t>
      </w:r>
    </w:p>
    <w:p w14:paraId="5ACC9A1A" w14:textId="679C0C2B" w:rsidR="009317C4" w:rsidRDefault="009317C4" w:rsidP="00672813">
      <w:r w:rsidRPr="009317C4">
        <w:t xml:space="preserve">By monitoring </w:t>
      </w:r>
      <w:del w:id="52" w:author="Graaf, S.C. de (Bastiaan)" w:date="2023-05-11T13:32:00Z">
        <w:r w:rsidRPr="009317C4" w:rsidDel="00926DFD">
          <w:delText xml:space="preserve">proteomic </w:delText>
        </w:r>
      </w:del>
      <w:r w:rsidRPr="009317C4">
        <w:t xml:space="preserve">antibody dynamics at an unprecedented resolution, we can gain new insights into humoral immune responses by uncovering when, how, and why specific antibodies are generated in response to physiological events. Coupled with targeted </w:t>
      </w:r>
      <w:del w:id="53" w:author="Graaf, S.C. de (Bastiaan)" w:date="2023-05-11T13:33:00Z">
        <w:r w:rsidRPr="009317C4" w:rsidDel="00926DFD">
          <w:delText xml:space="preserve">proteomic </w:delText>
        </w:r>
      </w:del>
      <w:r w:rsidRPr="009317C4">
        <w:t>sequencing of endogenous antibodies</w:t>
      </w:r>
      <w:ins w:id="54" w:author="Graaf, S.C. de (Bastiaan)" w:date="2023-05-11T13:33:00Z">
        <w:r w:rsidR="00926DFD">
          <w:t xml:space="preserve"> by MS</w:t>
        </w:r>
      </w:ins>
      <w:r w:rsidRPr="009317C4">
        <w:t xml:space="preserve">, this approach holds exciting potential for </w:t>
      </w:r>
      <w:r>
        <w:t xml:space="preserve">drug discovery as integration of these techniques into </w:t>
      </w:r>
      <w:del w:id="55" w:author="Graaf, S.C. de (Bastiaan)" w:date="2023-05-11T13:33:00Z">
        <w:r w:rsidDel="00926DFD">
          <w:delText xml:space="preserve">antibody drug </w:delText>
        </w:r>
      </w:del>
      <w:ins w:id="56" w:author="Graaf, S.C. de (Bastiaan)" w:date="2023-05-11T13:33:00Z">
        <w:r w:rsidR="00926DFD">
          <w:t xml:space="preserve">therapeutic </w:t>
        </w:r>
      </w:ins>
      <w:r>
        <w:t xml:space="preserve">development pipelines </w:t>
      </w:r>
      <w:r w:rsidRPr="009317C4">
        <w:t>could lead to significant advancements</w:t>
      </w:r>
      <w:r>
        <w:t xml:space="preserve"> in the field.</w:t>
      </w:r>
      <w:r w:rsidRPr="009317C4">
        <w:t xml:space="preserve"> </w:t>
      </w:r>
      <w:r>
        <w:t xml:space="preserve">Moreover, large scale profiling of endogenous secreted antibody repertoires may lead to the definition of </w:t>
      </w:r>
      <w:r w:rsidRPr="009317C4">
        <w:t xml:space="preserve">immune signatures </w:t>
      </w:r>
      <w:r>
        <w:t xml:space="preserve">for use </w:t>
      </w:r>
      <w:r w:rsidRPr="009317C4">
        <w:t xml:space="preserve">in disease risk assessment, diagnostic classification, </w:t>
      </w:r>
      <w:r>
        <w:t>or</w:t>
      </w:r>
      <w:r w:rsidRPr="009317C4">
        <w:t xml:space="preserve"> measuring treatment effectiveness.</w:t>
      </w:r>
    </w:p>
    <w:p w14:paraId="7401CBDC" w14:textId="340E20E6" w:rsidR="00672813" w:rsidRDefault="00672813" w:rsidP="00672813">
      <w:pPr>
        <w:pStyle w:val="Heading2"/>
      </w:pPr>
      <w:r>
        <w:t>!!The importance of standardized tools</w:t>
      </w:r>
    </w:p>
    <w:p w14:paraId="03F6A119" w14:textId="08C4E0ED" w:rsidR="00672813" w:rsidRDefault="00672813" w:rsidP="00672813">
      <w:r w:rsidRPr="00FE7E79">
        <w:t xml:space="preserve">The advancements made over the last decade in MS-based antibody sequencing provide an optimistic outlook for the future. </w:t>
      </w:r>
      <w:r w:rsidR="00B859C2">
        <w:t>I</w:t>
      </w:r>
      <w:r w:rsidRPr="00FE7E79" w:rsidDel="00896721">
        <w:t xml:space="preserve"> </w:t>
      </w:r>
      <w:r w:rsidRPr="00FE7E79">
        <w:t xml:space="preserve">expect that a therapeutic antibody </w:t>
      </w:r>
      <w:r w:rsidRPr="00FE7E79">
        <w:lastRenderedPageBreak/>
        <w:t xml:space="preserve">discovered by MS could be right around the corner. Looking back at the timeline of key developments in the field of antibody sequencing, we can notice several clear trends </w:t>
      </w:r>
      <w:r w:rsidR="00E57716" w:rsidRPr="00FE7E79">
        <w:t>(</w:t>
      </w:r>
      <w:r w:rsidR="00E57716">
        <w:t>\textbf{\</w:t>
      </w:r>
      <w:proofErr w:type="spellStart"/>
      <w:r w:rsidR="00E57716">
        <w:t>autoref</w:t>
      </w:r>
      <w:proofErr w:type="spellEnd"/>
      <w:r w:rsidR="00E57716">
        <w:t>{fig:fig</w:t>
      </w:r>
      <w:r w:rsidR="00EC35B0">
        <w:t>6</w:t>
      </w:r>
      <w:r w:rsidR="00E57716">
        <w:t>.1}}</w:t>
      </w:r>
      <w:r w:rsidR="00E57716" w:rsidRPr="00FE7E79">
        <w:t>)</w:t>
      </w:r>
      <w:r w:rsidRPr="00FE7E79">
        <w:t>. Since the 1960s, rudimentary sample preparation for antibodies was available, but practical methods of obtaining sequence information appeared only in 1993, when Sanger sequencing was first applied to B cells. The first therapeutic antibody was registered in 1986, and this advent launched large-scale development of mAbs, with a hundred mAbs registered by 2008</w:t>
      </w:r>
      <w:r w:rsidR="0024379C">
        <w:t xml:space="preserve"> </w:t>
      </w:r>
      <w:r w:rsidRPr="00FE7E79">
        <w:rPr>
          <w:rStyle w:val="FootnoteReference"/>
          <w:rFonts w:ascii="Calibri" w:eastAsia="Calibri" w:hAnsi="Calibri" w:cs="Calibri"/>
        </w:rPr>
        <w:fldChar w:fldCharType="begin" w:fldLock="1"/>
      </w:r>
      <w:r w:rsidR="00C921D0">
        <w:rPr>
          <w:rFonts w:eastAsia="Calibri"/>
          <w:sz w:val="20"/>
          <w:szCs w:val="20"/>
        </w:rPr>
        <w:instrText>ADDIN CSL_CITATION {"citationItems":[{"id":"ITEM-1","itemData":{"DOI":"10.1093/nar/gkz827","ISSN":"0305-1048","PMID":"31555805","abstract":"The Therapeutic Structural Antibody Database (Thera-SAbDab; http://opig.stats.ox.ac.uk/webapps/therasabdab) tracks all antibody- and nanobody-related therapeutics recognized by the World Health Organisation (WHO), and identifies any corresponding structures in the Structural Antibody Database (SAbDab) with near-exact or exact variable domain sequence matches. Thera-SAbDab is synchronized with SAbDab to update weekly, reflecting new Protein Data Bank entries and the availability of new sequence data published by the WHO. Each therapeutic summary page lists structural coverage (with links to the appropriate SAbDab entries), alignments showing where any near-matches deviate in sequence, and accompanying metadata, such as intended target and investigated conditions. Thera-SAbDab can be queried by therapeutic name, by a combination of metadata, or by variable domain sequence - returning all therapeutics that are within a specified sequence identity over a specified region of the query. The sequences of all therapeutics listed in Thera-SAbDab (461 unique molecules, as of 5 August 2019) are downloadable as a single file with accompanying metadata.","author":[{"dropping-particle":"","family":"Raybould","given":"Matthew I J","non-dropping-particle":"","parse-names":false,"suffix":""},{"dropping-particle":"","family":"Marks","given":"Claire","non-dropping-particle":"","parse-names":false,"suffix":""},{"dropping-particle":"","family":"Lewis","given":"Alan P","non-dropping-particle":"","parse-names":false,"suffix":""},{"dropping-particle":"","family":"Shi","given":"Jiye","non-dropping-particle":"","parse-names":false,"suffix":""},{"dropping-particle":"","family":"Bujotzek","given":"Alexander","non-dropping-particle":"","parse-names":false,"suffix":""},{"dropping-particle":"","family":"Taddese","given":"Bruck","non-dropping-particle":"","parse-names":false,"suffix":""},{"dropping-particle":"","family":"Deane","given":"Charlotte M","non-dropping-particle":"","parse-names":false,"suffix":""}],"container-title":"Nucleic Acids Research","id":"ITEM-1","issue":"D1","issued":{"date-parts":[["2020","1","8"]]},"page":"D383-D388","publisher":"Oxford Academic","title":"Thera-SAbDab: the Therapeutic Structural Antibody Database","type":"article-journal","volume":"48"},"uris":["http://www.mendeley.com/documents/?uuid=a2c952f9-6d5e-4e9b-b885-7dde1bc885c6"]}],"mendeley":{"formattedCitation":"\\cite{Raybould2020Thera-SAbDab: the Therapeutic Structural Antibody Database}","plainTextFormattedCitation":"\\cite{Raybould2020Thera-SAbDab: the Therapeutic Structural Antibody Database}","previouslyFormattedCitation":"\\cite{Raybould2020Thera-SAbDab: the Therapeutic Structural Antibody Database}"},"properties":{"noteIndex":0},"schema":"https://github.com/citation-style-language/schema/raw/master/csl-citation.json"}</w:instrText>
      </w:r>
      <w:r w:rsidRPr="00FE7E79">
        <w:rPr>
          <w:rStyle w:val="FootnoteReference"/>
          <w:rFonts w:ascii="Calibri" w:eastAsia="Calibri" w:hAnsi="Calibri" w:cs="Calibri"/>
        </w:rPr>
        <w:fldChar w:fldCharType="separate"/>
      </w:r>
      <w:r w:rsidR="00E20BB6" w:rsidRPr="00E20BB6">
        <w:rPr>
          <w:rFonts w:eastAsia="Calibri"/>
          <w:noProof/>
        </w:rPr>
        <w:t>\cite{Raybould2020Thera-SAbDab: the Therapeutic Structural Antibody Database}</w:t>
      </w:r>
      <w:r w:rsidRPr="00FE7E79">
        <w:rPr>
          <w:rStyle w:val="FootnoteReference"/>
          <w:rFonts w:ascii="Calibri" w:eastAsia="Calibri" w:hAnsi="Calibri" w:cs="Calibri"/>
        </w:rPr>
        <w:fldChar w:fldCharType="end"/>
      </w:r>
      <w:r w:rsidR="0024379C">
        <w:t xml:space="preserve">. </w:t>
      </w:r>
      <w:r w:rsidRPr="00FE7E79">
        <w:t xml:space="preserve">At that point, next-generation sequencing led to high-throughput sequencing workflows and further facilitated the </w:t>
      </w:r>
      <w:ins w:id="57" w:author="Graaf, S.C. de (Bastiaan)" w:date="2023-05-11T13:34:00Z">
        <w:r w:rsidR="00926DFD">
          <w:t xml:space="preserve">lead-finding and </w:t>
        </w:r>
      </w:ins>
      <w:r w:rsidRPr="00FE7E79">
        <w:t>development of therapeutic antibodies. Over the last 20 years, the rapid expansion of genome-based sequencing techniques kick-started antibody discovery by allowing large-scale BCR sequencing, and the number of deposited antibody sequences and registered antibody therapeutics has been growing exponentially ever since, with the 100</w:t>
      </w:r>
      <w:r w:rsidR="008148BF">
        <w:rPr>
          <w:vertAlign w:val="superscript"/>
        </w:rPr>
        <w:t>\</w:t>
      </w:r>
      <w:proofErr w:type="spellStart"/>
      <w:r w:rsidR="008148BF">
        <w:rPr>
          <w:vertAlign w:val="superscript"/>
        </w:rPr>
        <w:t>textsuperscript</w:t>
      </w:r>
      <w:proofErr w:type="spellEnd"/>
      <w:r w:rsidR="008148BF">
        <w:rPr>
          <w:vertAlign w:val="superscript"/>
        </w:rPr>
        <w:t>{</w:t>
      </w:r>
      <w:proofErr w:type="spellStart"/>
      <w:r w:rsidR="008148BF">
        <w:rPr>
          <w:vertAlign w:val="superscript"/>
        </w:rPr>
        <w:t>t</w:t>
      </w:r>
      <w:r w:rsidRPr="00FE7E79">
        <w:rPr>
          <w:vertAlign w:val="superscript"/>
        </w:rPr>
        <w:t>h</w:t>
      </w:r>
      <w:proofErr w:type="spellEnd"/>
      <w:r w:rsidR="008148BF">
        <w:rPr>
          <w:vertAlign w:val="superscript"/>
        </w:rPr>
        <w:t>}</w:t>
      </w:r>
      <w:r w:rsidRPr="00FE7E79">
        <w:t xml:space="preserve"> therapeutic mAb being approved by the United States Food and Drug Administration </w:t>
      </w:r>
      <w:ins w:id="58" w:author="Graaf, S.C. de (Bastiaan)" w:date="2023-05-11T13:34:00Z">
        <w:r w:rsidR="00926DFD">
          <w:t xml:space="preserve">(FDA) </w:t>
        </w:r>
      </w:ins>
      <w:r w:rsidRPr="00FE7E79">
        <w:t>in 2021</w:t>
      </w:r>
      <w:r w:rsidR="0024379C">
        <w:t xml:space="preserve"> </w:t>
      </w:r>
      <w:r w:rsidRPr="00FE7E79">
        <w:rPr>
          <w:rStyle w:val="FootnoteReference"/>
          <w:rFonts w:ascii="Calibri" w:eastAsiaTheme="majorEastAsia" w:hAnsi="Calibri" w:cs="Calibri"/>
        </w:rPr>
        <w:fldChar w:fldCharType="begin" w:fldLock="1"/>
      </w:r>
      <w:r w:rsidR="00C921D0">
        <w:instrText>ADDIN CSL_CITATION {"citationItems":[{"id":"ITEM-1","itemData":{"DOI":"10.1038/d41573-021-00079-7","ISSN":"1474-1784","PMID":"33953368","author":[{"dropping-particle":"","family":"Mullard","given":"Asher","non-dropping-particle":"","parse-names":false,"suffix":""}],"container-title":"Nature reviews. Drug discovery","id":"ITEM-1","issue":"7","issued":{"date-parts":[["2021","7","5"]]},"page":"491-495","publisher":"NLM (Medline)","title":"FDA approves 100th monoclonal antibody product.","type":"article-journal","volume":"20"},"uris":["http://www.mendeley.com/documents/?uuid=f56a95f9-b2ea-4751-9531-c2bdf757fb93"]}],"mendeley":{"formattedCitation":"\\cite{Mullard2021FDA approves 100th monoclonal antibody product.}","plainTextFormattedCitation":"\\cite{Mullard2021FDA approves 100th monoclonal antibody product.}","previouslyFormattedCitation":"\\cite{Mullard2021FDA approves 100th monoclonal antibody product.}"},"properties":{"noteIndex":0},"schema":"https://github.com/citation-style-language/schema/raw/master/csl-citation.json"}</w:instrText>
      </w:r>
      <w:r w:rsidRPr="00FE7E79">
        <w:rPr>
          <w:rStyle w:val="FootnoteReference"/>
          <w:rFonts w:ascii="Calibri" w:eastAsiaTheme="majorEastAsia" w:hAnsi="Calibri" w:cs="Calibri"/>
        </w:rPr>
        <w:fldChar w:fldCharType="separate"/>
      </w:r>
      <w:r w:rsidR="00E20BB6" w:rsidRPr="00E20BB6">
        <w:rPr>
          <w:noProof/>
        </w:rPr>
        <w:t>\cite{Mullard2021FDA approves 100th monoclonal antibody product.}</w:t>
      </w:r>
      <w:r w:rsidRPr="00FE7E79">
        <w:rPr>
          <w:rStyle w:val="FootnoteReference"/>
          <w:rFonts w:ascii="Calibri" w:eastAsiaTheme="majorEastAsia" w:hAnsi="Calibri" w:cs="Calibri"/>
        </w:rPr>
        <w:fldChar w:fldCharType="end"/>
      </w:r>
      <w:r w:rsidR="0024379C">
        <w:t xml:space="preserve">. </w:t>
      </w:r>
      <w:r w:rsidRPr="00FE7E79">
        <w:t xml:space="preserve">Observing this trend, the popularization of MS-based proteomics has now spurred the development of platforms for </w:t>
      </w:r>
      <w:r w:rsidR="00513372">
        <w:rPr>
          <w:i/>
          <w:iCs/>
        </w:rPr>
        <w:t>\emph{de novo}</w:t>
      </w:r>
      <w:r w:rsidRPr="00FE7E79">
        <w:t xml:space="preserve"> sequencing of antibodies heavily supported by MS,</w:t>
      </w:r>
      <w:r>
        <w:t xml:space="preserve"> and</w:t>
      </w:r>
      <w:r w:rsidRPr="00FE7E79">
        <w:t xml:space="preserve"> </w:t>
      </w:r>
      <w:r>
        <w:t>I</w:t>
      </w:r>
      <w:r w:rsidRPr="00FE7E79">
        <w:t xml:space="preserve"> envision that the ongoing advancement of </w:t>
      </w:r>
      <w:r>
        <w:t xml:space="preserve">MS based </w:t>
      </w:r>
      <w:del w:id="59" w:author="Graaf, S.C. de (Bastiaan)" w:date="2023-05-11T13:35:00Z">
        <w:r w:rsidDel="00926DFD">
          <w:delText xml:space="preserve">proteomic </w:delText>
        </w:r>
      </w:del>
      <w:r>
        <w:t xml:space="preserve">antibody profiling and </w:t>
      </w:r>
      <w:r w:rsidR="00513372">
        <w:rPr>
          <w:i/>
          <w:iCs/>
        </w:rPr>
        <w:t>\emph{de novo}</w:t>
      </w:r>
      <w:r w:rsidRPr="00FE7E79">
        <w:t xml:space="preserve"> sequencing will complement available strategies by protein-level</w:t>
      </w:r>
      <w:r w:rsidR="00EE3C9F">
        <w:t xml:space="preserve"> analysis</w:t>
      </w:r>
      <w:r w:rsidRPr="00FE7E79">
        <w:t>.</w:t>
      </w:r>
      <w:r>
        <w:t xml:space="preserve"> More specifically, monitoring of </w:t>
      </w:r>
      <w:del w:id="60" w:author="Graaf, S.C. de (Bastiaan)" w:date="2023-05-11T13:35:00Z">
        <w:r w:rsidDel="00926DFD">
          <w:delText xml:space="preserve">proteomic </w:delText>
        </w:r>
      </w:del>
      <w:r>
        <w:t>antibody repertoires could be used to select a limited number of reactive antibodies from a patient with an effective immune response, which could then be sequenced</w:t>
      </w:r>
      <w:r w:rsidR="008148BF">
        <w:t>,</w:t>
      </w:r>
      <w:r>
        <w:t xml:space="preserve"> recombinantly produced</w:t>
      </w:r>
      <w:r w:rsidR="008148BF">
        <w:t xml:space="preserve"> and screened for neutralizing capacity</w:t>
      </w:r>
      <w:r>
        <w:t>. Such a direct approach to antibody discovery would be much more straightforward than screening of B-cells at the DNA/RNA level.</w:t>
      </w:r>
    </w:p>
    <w:p w14:paraId="446E3705" w14:textId="77777777"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CDCAA"/>
          <w:sz w:val="21"/>
          <w:szCs w:val="21"/>
        </w:rPr>
        <w:t>\begin</w:t>
      </w:r>
      <w:r w:rsidRPr="001F2C79">
        <w:rPr>
          <w:rFonts w:ascii="Fira Code" w:hAnsi="Fira Code" w:cs="Fira Code"/>
          <w:color w:val="D4D4D4"/>
          <w:sz w:val="21"/>
          <w:szCs w:val="21"/>
        </w:rPr>
        <w:t>{</w:t>
      </w:r>
      <w:r w:rsidRPr="001F2C79">
        <w:rPr>
          <w:rFonts w:ascii="Fira Code" w:hAnsi="Fira Code" w:cs="Fira Code"/>
          <w:color w:val="9CDCFE"/>
          <w:sz w:val="21"/>
          <w:szCs w:val="21"/>
        </w:rPr>
        <w:t>figure*</w:t>
      </w:r>
      <w:r w:rsidRPr="001F2C79">
        <w:rPr>
          <w:rFonts w:ascii="Fira Code" w:hAnsi="Fira Code" w:cs="Fira Code"/>
          <w:color w:val="D4D4D4"/>
          <w:sz w:val="21"/>
          <w:szCs w:val="21"/>
        </w:rPr>
        <w:t>}[!</w:t>
      </w:r>
      <w:proofErr w:type="spellStart"/>
      <w:r w:rsidRPr="001F2C79">
        <w:rPr>
          <w:rFonts w:ascii="Fira Code" w:hAnsi="Fira Code" w:cs="Fira Code"/>
          <w:color w:val="D4D4D4"/>
          <w:sz w:val="21"/>
          <w:szCs w:val="21"/>
        </w:rPr>
        <w:t>htb</w:t>
      </w:r>
      <w:proofErr w:type="spellEnd"/>
      <w:r w:rsidRPr="001F2C79">
        <w:rPr>
          <w:rFonts w:ascii="Fira Code" w:hAnsi="Fira Code" w:cs="Fira Code"/>
          <w:color w:val="D4D4D4"/>
          <w:sz w:val="21"/>
          <w:szCs w:val="21"/>
        </w:rPr>
        <w:t>]</w:t>
      </w:r>
    </w:p>
    <w:p w14:paraId="53419B8C" w14:textId="77777777"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4D4D4"/>
          <w:sz w:val="21"/>
          <w:szCs w:val="21"/>
        </w:rPr>
        <w:t xml:space="preserve">    </w:t>
      </w:r>
      <w:r w:rsidRPr="001F2C79">
        <w:rPr>
          <w:rFonts w:ascii="Fira Code" w:hAnsi="Fira Code" w:cs="Fira Code"/>
          <w:color w:val="DCDCAA"/>
          <w:sz w:val="21"/>
          <w:szCs w:val="21"/>
        </w:rPr>
        <w:t>\center</w:t>
      </w:r>
    </w:p>
    <w:p w14:paraId="16F936CF" w14:textId="77777777"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4D4D4"/>
          <w:sz w:val="21"/>
          <w:szCs w:val="21"/>
        </w:rPr>
        <w:t xml:space="preserve">    </w:t>
      </w:r>
      <w:r w:rsidRPr="001F2C79">
        <w:rPr>
          <w:rFonts w:ascii="Fira Code" w:hAnsi="Fira Code" w:cs="Fira Code"/>
          <w:color w:val="DCDCAA"/>
          <w:sz w:val="21"/>
          <w:szCs w:val="21"/>
        </w:rPr>
        <w:t>\includegraphics</w:t>
      </w:r>
      <w:r w:rsidRPr="001F2C79">
        <w:rPr>
          <w:rFonts w:ascii="Fira Code" w:hAnsi="Fira Code" w:cs="Fira Code"/>
          <w:color w:val="D4D4D4"/>
          <w:sz w:val="21"/>
          <w:szCs w:val="21"/>
        </w:rPr>
        <w:t>[]{Chapter.1/Figures/f7.png}</w:t>
      </w:r>
    </w:p>
    <w:p w14:paraId="71B85AB8" w14:textId="16C97211"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4D4D4"/>
          <w:sz w:val="21"/>
          <w:szCs w:val="21"/>
        </w:rPr>
        <w:t xml:space="preserve">    </w:t>
      </w:r>
      <w:r w:rsidRPr="001F2C79">
        <w:rPr>
          <w:rFonts w:ascii="Fira Code" w:hAnsi="Fira Code" w:cs="Fira Code"/>
          <w:color w:val="DCDCAA"/>
          <w:sz w:val="21"/>
          <w:szCs w:val="21"/>
        </w:rPr>
        <w:t>\caption</w:t>
      </w:r>
      <w:r w:rsidRPr="001F2C79">
        <w:rPr>
          <w:rFonts w:ascii="Fira Code" w:hAnsi="Fira Code" w:cs="Fira Code"/>
          <w:color w:val="D4D4D4"/>
          <w:sz w:val="21"/>
          <w:szCs w:val="21"/>
        </w:rPr>
        <w:t>{</w:t>
      </w:r>
      <w:r w:rsidRPr="001F2C79">
        <w:rPr>
          <w:rFonts w:ascii="Fira Code" w:hAnsi="Fira Code" w:cs="Fira Code"/>
          <w:color w:val="DCDCAA"/>
          <w:sz w:val="21"/>
          <w:szCs w:val="21"/>
        </w:rPr>
        <w:t>\textbf</w:t>
      </w:r>
      <w:r w:rsidRPr="001F2C79">
        <w:rPr>
          <w:rFonts w:ascii="Fira Code" w:hAnsi="Fira Code" w:cs="Fira Code"/>
          <w:color w:val="D4D4D4"/>
          <w:sz w:val="21"/>
          <w:szCs w:val="21"/>
        </w:rPr>
        <w:t>{</w:t>
      </w:r>
      <w:r w:rsidRPr="00BD7687">
        <w:rPr>
          <w:rFonts w:ascii="Fira Code" w:hAnsi="Fira Code" w:cs="Fira Code"/>
          <w:color w:val="569CD6"/>
          <w:sz w:val="21"/>
          <w:szCs w:val="21"/>
        </w:rPr>
        <w:t xml:space="preserve">Timeline of key developments paving the way towards MS-based </w:t>
      </w:r>
      <w:r w:rsidR="00513372">
        <w:rPr>
          <w:rFonts w:ascii="Fira Code" w:hAnsi="Fira Code" w:cs="Fira Code"/>
          <w:color w:val="569CD6"/>
          <w:sz w:val="21"/>
          <w:szCs w:val="21"/>
        </w:rPr>
        <w:t>\emph{de novo}</w:t>
      </w:r>
      <w:r w:rsidRPr="00BD7687">
        <w:rPr>
          <w:rFonts w:ascii="Fira Code" w:hAnsi="Fira Code" w:cs="Fira Code"/>
          <w:color w:val="569CD6"/>
          <w:sz w:val="21"/>
          <w:szCs w:val="21"/>
        </w:rPr>
        <w:t xml:space="preserve"> sequencing of serum antibodies.</w:t>
      </w:r>
      <w:r w:rsidRPr="001F2C79">
        <w:rPr>
          <w:rFonts w:ascii="Fira Code" w:hAnsi="Fira Code" w:cs="Fira Code"/>
          <w:color w:val="D4D4D4"/>
          <w:sz w:val="21"/>
          <w:szCs w:val="21"/>
        </w:rPr>
        <w:t xml:space="preserve">} Blue: Key developments in the field of genomic sequencing. Green: Key advances in the field of antibody research. Orange: Selected hallmark papers in the field of MS-based antibody sequencing. To visualize the impact of therapeutic antibody development, the bar graph indicates the cumulative number of registered antibody-based drugs, and the line shows </w:t>
      </w:r>
      <w:r w:rsidRPr="001F2C79">
        <w:rPr>
          <w:rFonts w:ascii="Fira Code" w:hAnsi="Fira Code" w:cs="Fira Code"/>
          <w:color w:val="D4D4D4"/>
          <w:sz w:val="21"/>
          <w:szCs w:val="21"/>
        </w:rPr>
        <w:lastRenderedPageBreak/>
        <w:t>the number of registrations for a given year.</w:t>
      </w:r>
      <w:r w:rsidRPr="001F2C79">
        <w:rPr>
          <w:rFonts w:ascii="Fira Code" w:hAnsi="Fira Code" w:cs="Fira Code"/>
          <w:color w:val="C586C0"/>
          <w:sz w:val="21"/>
          <w:szCs w:val="21"/>
        </w:rPr>
        <w:t>\cite</w:t>
      </w:r>
      <w:r w:rsidRPr="001F2C79">
        <w:rPr>
          <w:rFonts w:ascii="Fira Code" w:hAnsi="Fira Code" w:cs="Fira Code"/>
          <w:color w:val="D4D4D4"/>
          <w:sz w:val="21"/>
          <w:szCs w:val="21"/>
        </w:rPr>
        <w:t>{raybould2020thera-sabdab:}}</w:t>
      </w:r>
    </w:p>
    <w:p w14:paraId="487D3589" w14:textId="771FB562"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4D4D4"/>
          <w:sz w:val="21"/>
          <w:szCs w:val="21"/>
        </w:rPr>
        <w:t xml:space="preserve">    </w:t>
      </w:r>
      <w:r w:rsidRPr="001F2C79">
        <w:rPr>
          <w:rFonts w:ascii="Fira Code" w:hAnsi="Fira Code" w:cs="Fira Code"/>
          <w:color w:val="C586C0"/>
          <w:sz w:val="21"/>
          <w:szCs w:val="21"/>
        </w:rPr>
        <w:t>\label</w:t>
      </w:r>
      <w:r w:rsidRPr="001F2C79">
        <w:rPr>
          <w:rFonts w:ascii="Fira Code" w:hAnsi="Fira Code" w:cs="Fira Code"/>
          <w:color w:val="D4D4D4"/>
          <w:sz w:val="21"/>
          <w:szCs w:val="21"/>
        </w:rPr>
        <w:t>{</w:t>
      </w:r>
      <w:r w:rsidRPr="001F2C79">
        <w:rPr>
          <w:rFonts w:ascii="Fira Code" w:hAnsi="Fira Code" w:cs="Fira Code"/>
          <w:color w:val="9CDCFE"/>
          <w:sz w:val="21"/>
          <w:szCs w:val="21"/>
        </w:rPr>
        <w:t>fig:fig</w:t>
      </w:r>
      <w:r w:rsidR="00EC35B0">
        <w:rPr>
          <w:rFonts w:ascii="Fira Code" w:hAnsi="Fira Code" w:cs="Fira Code"/>
          <w:color w:val="9CDCFE"/>
          <w:sz w:val="21"/>
          <w:szCs w:val="21"/>
        </w:rPr>
        <w:t>6</w:t>
      </w:r>
      <w:r w:rsidRPr="001F2C79">
        <w:rPr>
          <w:rFonts w:ascii="Fira Code" w:hAnsi="Fira Code" w:cs="Fira Code"/>
          <w:color w:val="9CDCFE"/>
          <w:sz w:val="21"/>
          <w:szCs w:val="21"/>
        </w:rPr>
        <w:t>.</w:t>
      </w:r>
      <w:r>
        <w:rPr>
          <w:rFonts w:ascii="Fira Code" w:hAnsi="Fira Code" w:cs="Fira Code"/>
          <w:color w:val="9CDCFE"/>
          <w:sz w:val="21"/>
          <w:szCs w:val="21"/>
        </w:rPr>
        <w:t>1</w:t>
      </w:r>
      <w:r w:rsidRPr="001F2C79">
        <w:rPr>
          <w:rFonts w:ascii="Fira Code" w:hAnsi="Fira Code" w:cs="Fira Code"/>
          <w:color w:val="D4D4D4"/>
          <w:sz w:val="21"/>
          <w:szCs w:val="21"/>
        </w:rPr>
        <w:t>}</w:t>
      </w:r>
    </w:p>
    <w:p w14:paraId="067BA9CE" w14:textId="77777777" w:rsidR="00E57716" w:rsidRPr="001F2C79" w:rsidRDefault="00E57716" w:rsidP="00E57716">
      <w:pPr>
        <w:shd w:val="clear" w:color="auto" w:fill="1E1E1E"/>
        <w:spacing w:line="285" w:lineRule="atLeast"/>
        <w:rPr>
          <w:rFonts w:ascii="Fira Code" w:hAnsi="Fira Code" w:cs="Fira Code"/>
          <w:color w:val="D4D4D4"/>
          <w:sz w:val="21"/>
          <w:szCs w:val="21"/>
        </w:rPr>
      </w:pPr>
      <w:r w:rsidRPr="001F2C79">
        <w:rPr>
          <w:rFonts w:ascii="Fira Code" w:hAnsi="Fira Code" w:cs="Fira Code"/>
          <w:color w:val="DCDCAA"/>
          <w:sz w:val="21"/>
          <w:szCs w:val="21"/>
        </w:rPr>
        <w:t>\end</w:t>
      </w:r>
      <w:r w:rsidRPr="001F2C79">
        <w:rPr>
          <w:rFonts w:ascii="Fira Code" w:hAnsi="Fira Code" w:cs="Fira Code"/>
          <w:color w:val="D4D4D4"/>
          <w:sz w:val="21"/>
          <w:szCs w:val="21"/>
        </w:rPr>
        <w:t>{</w:t>
      </w:r>
      <w:r w:rsidRPr="001F2C79">
        <w:rPr>
          <w:rFonts w:ascii="Fira Code" w:hAnsi="Fira Code" w:cs="Fira Code"/>
          <w:color w:val="9CDCFE"/>
          <w:sz w:val="21"/>
          <w:szCs w:val="21"/>
        </w:rPr>
        <w:t>figure*</w:t>
      </w:r>
      <w:r w:rsidRPr="001F2C79">
        <w:rPr>
          <w:rFonts w:ascii="Fira Code" w:hAnsi="Fira Code" w:cs="Fira Code"/>
          <w:color w:val="D4D4D4"/>
          <w:sz w:val="21"/>
          <w:szCs w:val="21"/>
        </w:rPr>
        <w:t>}</w:t>
      </w:r>
    </w:p>
    <w:p w14:paraId="278EFE65" w14:textId="7A8C4531" w:rsidR="00672813" w:rsidRDefault="008148BF" w:rsidP="00672813">
      <w:r>
        <w:t xml:space="preserve">The impact of accessible, standardized, high throughput analytical methods, </w:t>
      </w:r>
      <w:r w:rsidR="00672813">
        <w:t xml:space="preserve">can be observed </w:t>
      </w:r>
      <w:r>
        <w:t>in</w:t>
      </w:r>
      <w:r w:rsidR="00672813">
        <w:t xml:space="preserve"> the discovery of genomic and proteomic biomarkers</w:t>
      </w:r>
      <w:r>
        <w:t xml:space="preserve"> as well</w:t>
      </w:r>
      <w:r w:rsidR="00162457">
        <w:fldChar w:fldCharType="begin" w:fldLock="1"/>
      </w:r>
      <w:r w:rsidR="00C921D0">
        <w:instrText>ADDIN CSL_CITATION {"citationItems":[{"id":"ITEM-1","itemData":{"DOI":"10.1002/EMMM.201100153","ISSN":"17574676","PMID":"21744497","author":[{"dropping-particle":"","family":"Simon","given":"Richard","non-dropping-particle":"","parse-names":false,"suffix":""}],"container-title":"EMBO Molecular Medicine","id":"ITEM-1","issue":"8","issued":{"date-parts":[["2011","8"]]},"page":"429","publisher":"Wiley-Blackwell","title":"Genomic biomarkers in predictive medicine. An interim analysis","type":"article-journal","volume":"3"},"uris":["http://www.mendeley.com/documents/?uuid=4d3764f4-428a-30c7-920b-fa8759ebe813"]},{"id":"ITEM-2","itemData":{"DOI":"10.1038/s41374-022-00830-7","ISSN":"1530-0307","PMID":"36775443","abstract":"Proteomics plays a vital role in biomedical research in the post-genomic era. With the technological revolution and emerging computational and statistic models, proteomic methodology has evolved rapidly in the past decade and shed light on solving complicated biomedical problems. Here, we summarize scientific research and clinical practice of existing and emerging high-throughput proteomics approaches, including mass spectrometry, protein pathway array, next-generation tissue microarrays, single-cell proteomics, single-molecule proteomics, Luminex, Simoa and Olink Proteomics. We also discuss important computational methods and statistical algorithms that can maximize the mining of proteomic data with clinical and/or other 'omics data. Various principles and precautions are provided for better utilization of these tools. In summary, the advances in high-throughput proteomics will not only help better understand the molecular mechanisms of pathogenesis, but also to identify the signature signaling networks of specific diseases. Thus, modern proteomics have a range of potential applications in basic research, prognostic oncology, precision medicine, and drug discovery.","author":[{"dropping-particle":"","family":"Cui","given":"Miao","non-dropping-particle":"","parse-names":false,"suffix":""},{"dropping-particle":"","family":"Cheng","given":"Chao","non-dropping-particle":"","parse-names":false,"suffix":""},{"dropping-particle":"","family":"Zhang","given":"Lanjing","non-dropping-particle":"","parse-names":false,"suffix":""}],"container-title":"Laboratory investigation; a journal of technical methods and pathology","id":"ITEM-2","issue":"11","issued":{"date-parts":[["2022","11","1"]]},"page":"1170-1181","publisher":"Lab Invest","title":"High-throughput proteomics: a methodological mini-review.","type":"article-journal","volume":"102"},"uris":["http://www.mendeley.com/documents/?uuid=e90c5f2b-be74-34e5-82e7-08251aeed219"]}],"mendeley":{"formattedCitation":"\\cite{Simon2011Genomic biomarkers in predictive medicine. An interim analysis|||Cui2022High-throughput proteomics: a methodological mini-review.}","plainTextFormattedCitation":"\\cite{Simon2011Genomic biomarkers in predictive medicine. An interim analysis|||Cui2022High-throughput proteomics: a methodological mini-review.}","previouslyFormattedCitation":"\\cite{Simon2011Genomic biomarkers in predictive medicine. An interim analysis|||Cui2022High-throughput proteomics: a methodological mini-review.}"},"properties":{"noteIndex":0},"schema":"https://github.com/citation-style-language/schema/raw/master/csl-citation.json"}</w:instrText>
      </w:r>
      <w:r w:rsidR="00162457">
        <w:fldChar w:fldCharType="separate"/>
      </w:r>
      <w:r w:rsidR="00E20BB6" w:rsidRPr="00E20BB6">
        <w:rPr>
          <w:noProof/>
        </w:rPr>
        <w:t>\cite{Simon2011Genomic biomarkers in predictive medicine. An interim analysis|||Cui2022High-throughput proteomics: a methodological mini-review.}</w:t>
      </w:r>
      <w:r w:rsidR="00162457">
        <w:fldChar w:fldCharType="end"/>
      </w:r>
      <w:r>
        <w:t>. A</w:t>
      </w:r>
      <w:r w:rsidR="00672813">
        <w:t xml:space="preserve">s standardized, high-throughput genomic and proteomic techniques became widely accessible, the number of genomic and proteomic biomarkers for disease risk assessment, early diagnosis, diagnostic classification and measuring treatment effectiveness </w:t>
      </w:r>
      <w:del w:id="61" w:author="Graaf, S.C. de (Bastiaan)" w:date="2023-05-12T11:26:00Z">
        <w:r w:rsidR="00672813" w:rsidDel="00567F0D">
          <w:delText>skyrocketed</w:delText>
        </w:r>
      </w:del>
      <w:ins w:id="62" w:author="Graaf, S.C. de (Bastiaan)" w:date="2023-05-12T11:26:00Z">
        <w:r w:rsidR="00567F0D">
          <w:t>rose drastically</w:t>
        </w:r>
      </w:ins>
      <w:r w:rsidR="00672813">
        <w:t xml:space="preserve">. I believe the current advances in immune response characterization could represent a similar opportunity, as large-scale, in-depth characterization of proteomic antibody repertoires may lead to the discovery of defined immune signatures that could be used as immunological biomarkers in very similar ways. </w:t>
      </w:r>
    </w:p>
    <w:p w14:paraId="33C23904" w14:textId="08655F85" w:rsidR="00672813" w:rsidRDefault="00672813" w:rsidP="00672813">
      <w:pPr>
        <w:pStyle w:val="Heading2"/>
      </w:pPr>
      <w:r>
        <w:t>!!Challenges</w:t>
      </w:r>
    </w:p>
    <w:p w14:paraId="3D121D81" w14:textId="7981ECC6" w:rsidR="00672813" w:rsidRDefault="00672813" w:rsidP="00672813">
      <w:pPr>
        <w:pStyle w:val="Heading3"/>
      </w:pPr>
      <w:r>
        <w:t>!!!Larger sample size needed</w:t>
      </w:r>
    </w:p>
    <w:p w14:paraId="7B02A98A" w14:textId="6D20AE29" w:rsidR="00672813" w:rsidRDefault="00672813" w:rsidP="00672813">
      <w:r>
        <w:t>However, several challenges must be overcome before we can realize these goals. At the present time, there is</w:t>
      </w:r>
      <w:ins w:id="63" w:author="Graaf, S.C. de (Bastiaan)" w:date="2023-05-11T13:36:00Z">
        <w:r w:rsidR="00926DFD">
          <w:t>, at the protein level,</w:t>
        </w:r>
      </w:ins>
      <w:r>
        <w:t xml:space="preserve"> simply not enough </w:t>
      </w:r>
      <w:del w:id="64" w:author="Graaf, S.C. de (Bastiaan)" w:date="2023-05-11T13:36:00Z">
        <w:r w:rsidDel="00926DFD">
          <w:delText xml:space="preserve">proteomic </w:delText>
        </w:r>
      </w:del>
      <w:r>
        <w:t xml:space="preserve">antibody repertoire data to draw generalizable conclusions about antibody repertoire dynamics. While we clearly observe drastic changes in the clonal abundance profiles in response to disease and vaccination, the significance of these clones in relation to the antigen is not yet </w:t>
      </w:r>
      <w:ins w:id="65" w:author="Graaf, S.C. de (Bastiaan)" w:date="2023-05-11T13:36:00Z">
        <w:r w:rsidR="00926DFD">
          <w:t xml:space="preserve">immediately </w:t>
        </w:r>
      </w:ins>
      <w:r>
        <w:t xml:space="preserve">apparent. The fact that these repertoires are unique to each donor means we cannot simply compare the clonal repertoires of donors to screen for antibodies of interest, which, combined with the complex and heterogenous nature of these responses, makes finding patterns extremely challenging. Larger cohorts will need to be studied, and the obtained longitudinal antibody repertoires should be correlated to established techniques. Existing techniques like ELISA, BCR sequencing and neutralization assays will be well complemented by the detailed characterization of the </w:t>
      </w:r>
      <w:del w:id="66" w:author="Graaf, S.C. de (Bastiaan)" w:date="2023-05-11T13:37:00Z">
        <w:r w:rsidDel="00926DFD">
          <w:delText xml:space="preserve">proteomic </w:delText>
        </w:r>
      </w:del>
      <w:r>
        <w:t xml:space="preserve">antibody repertoire. </w:t>
      </w:r>
      <w:commentRangeStart w:id="67"/>
      <w:r>
        <w:t xml:space="preserve">B cell receptor sequencing data could be used to determine the genetic and cellular origin of circulating clones, shedding light on whether novel clones are the result of somatic hypermutation or if they are the result of a completely new recombination of variable, diversity and joining (VDJ) gene recombination. Neutralization and binding assays could be used to determine exactly when an effective response emerges which can then be related to changes in the clonal profile. </w:t>
      </w:r>
      <w:r>
        <w:lastRenderedPageBreak/>
        <w:t xml:space="preserve">Such information on (individual) Fabs and the B-cells which produce them could be useful in studying the personalized nature of immune responses. </w:t>
      </w:r>
      <w:commentRangeEnd w:id="67"/>
      <w:r>
        <w:rPr>
          <w:rStyle w:val="CommentReference"/>
          <w:lang w:val="nl-NL"/>
        </w:rPr>
        <w:commentReference w:id="67"/>
      </w:r>
      <w:r>
        <w:t>As we increasingly correlate other assays to LC-MS Fab profiling data, we may also be able to distill a set of features common to effective neutralizing antibodies.</w:t>
      </w:r>
    </w:p>
    <w:p w14:paraId="1FF2372B" w14:textId="77777777" w:rsidR="00E239FE" w:rsidRDefault="00E239FE" w:rsidP="00E239FE">
      <w:pPr>
        <w:pStyle w:val="Heading3"/>
        <w:rPr>
          <w:ins w:id="68" w:author="Graaf, S.C. de (Bastiaan)" w:date="2023-05-11T18:28:00Z"/>
        </w:rPr>
      </w:pPr>
      <w:ins w:id="69" w:author="Graaf, S.C. de (Bastiaan)" w:date="2023-05-11T18:28:00Z">
        <w:r>
          <w:t>!!!Dealing with other subclasses of antibodies</w:t>
        </w:r>
      </w:ins>
    </w:p>
    <w:p w14:paraId="2A3B415E" w14:textId="38AE84E6" w:rsidR="00E239FE" w:rsidRPr="00E239FE" w:rsidRDefault="00E239FE" w:rsidP="00E239FE">
      <w:pPr>
        <w:rPr>
          <w:ins w:id="70" w:author="Graaf, S.C. de (Bastiaan)" w:date="2023-05-11T18:28:00Z"/>
        </w:rPr>
      </w:pPr>
      <w:ins w:id="71" w:author="Graaf, S.C. de (Bastiaan)" w:date="2023-05-11T18:28:00Z">
        <w:r w:rsidRPr="00E239FE">
          <w:t>A complete characterization of the antibody repertoire also requires including more antibody classes and subclasses, such as IgG1-4, IgA1-2, IgM, IgD, and IgE, as they each exhibit a specific tissue distribution and effectiveness against certain pathogens. Upon encountering antigens, B cells produce specific immunoglobulin classes and subclasses, depending on the antigen type and entry mode. In humans, IgG1 and IgG3 are effective against viruses, IgG2 against encapsulated bacteria, IgG4 and IgE against large extracellular parasites, and IgA1 and IgA2 against pathogenic bacteria at mucosal sites</w:t>
        </w:r>
      </w:ins>
      <w:ins w:id="72" w:author="Graaf, S.C. de (Bastiaan)" w:date="2023-05-16T13:01:00Z">
        <w:r w:rsidR="00441C32">
          <w:t xml:space="preserve"> </w:t>
        </w:r>
      </w:ins>
      <w:ins w:id="73" w:author="Graaf, S.C. de (Bastiaan)" w:date="2023-05-16T13:02:00Z">
        <w:r w:rsidR="00441C32">
          <w:fldChar w:fldCharType="begin" w:fldLock="1"/>
        </w:r>
      </w:ins>
      <w:r w:rsidR="00C921D0">
        <w:instrText>ADDIN CSL_CITATION {"citationItems":[{"id":"ITEM-1","itemData":{"DOI":"10.3389/FIMMU.2014.00520","ISSN":"16643224","PMID":"25368619","abstract":"Of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Fc?R and complement. How these properties, IgG-polymorphisms and post-translational modification of the antibodies in the form of glycosylation, affect IgG-function will be the focus of the current review.","author":[{"dropping-particle":"","family":"Vidarsson","given":"Gestur","non-dropping-particle":"","parse-names":false,"suffix":""},{"dropping-particle":"","family":"Dekkers","given":"Gillian","non-dropping-particle":"","parse-names":false,"suffix":""},{"dropping-particle":"","family":"Rispens","given":"Theo","non-dropping-particle":"","parse-names":false,"suffix":""}],"container-title":"Frontiers in Immunology","id":"ITEM-1","issue":"OCT","issued":{"date-parts":[["2014"]]},"publisher":"Frontiers Media SA","title":"IgG Subclasses and Allotypes: From Structure to Effector Functions","type":"article-journal","volume":"5"},"uris":["http://www.mendeley.com/documents/?uuid=0a744837-083d-392d-89f7-5bb0473a8da1"]},{"id":"ITEM-2","itemData":{"DOI":"10.1038/NRI3216","ISSN":"14741733","PMID":"22728528","abstract":"Class-switch DNA recombination (CSR) of the immunoglobulin heavy chain (IGH) locus is central to the maturation of the antibody response and crucially requires the cytidine deaminase AID. CSR involves changes in the chromatin state and the transcriptional activation of the IGH locus at the upstream and downstream switch (S) regions that are to undergo S-S DNA recombination. In addition, CSR involves the induction of AID expression and the targeting of CSR factors to S regions by 14-3-3 adaptors, and it is facilitated by the transcription machinery and by histone modifications. In this Review, we focus on recent advances regarding the induction and targeting of CSR and outline an integrated model of the assembly of macromolecular complexes that transduce crucial epigenetic information to enzymatic effectors of the CSR machinery. © 2012 Macmillan Publishers Limited. All rights reserved.","author":[{"dropping-particle":"","family":"Xu","given":"Zhenming","non-dropping-particle":"","parse-names":false,"suffix":""},{"dropping-particle":"","family":"Zan","given":"Hong","non-dropping-particle":"","parse-names":false,"suffix":""},{"dropping-particle":"","family":"Pone","given":"Egest J.","non-dropping-particle":"","parse-names":false,"suffix":""},{"dropping-particle":"","family":"Mai","given":"Thach","non-dropping-particle":"","parse-names":false,"suffix":""},{"dropping-particle":"","family":"Casali","given":"Paolo","non-dropping-particle":"","parse-names":false,"suffix":""}],"container-title":"Nature reviews. Immunology","id":"ITEM-2","issue":"7","issued":{"date-parts":[["2012","7"]]},"page":"517","publisher":"NIH Public Access","title":"Immunoglobulin class switch DNA recombination: induction, targeting and beyond","type":"article-journal","volume":"12"},"uris":["http://www.mendeley.com/documents/?uuid=d561cbe2-4aa3-3aa2-81b2-febc7bbdf0a8"]}],"mendeley":{"formattedCitation":"\\cite{Vidarsson2014IgG Subclasses and Allotypes: From Structure to Effector Functions|||Xu2012Immunoglobulin class switch DNA recombination: induction, targeting and beyond}","plainTextFormattedCitation":"\\cite{Vidarsson2014IgG Subclasses and Allotypes: From Structure to Effector Functions|||Xu2012Immunoglobulin class switch DNA recombination: induction, targeting and beyond}","previouslyFormattedCitation":"\\cite{Vidarsson2014IgG Subclasses and Allotypes: From Structure to Effector Functions|||Xu2012Immunoglobulin class switch DNA recombination: induction, targeting and beyond}"},"properties":{"noteIndex":0},"schema":"https://github.com/citation-style-language/schema/raw/master/csl-citation.json"}</w:instrText>
      </w:r>
      <w:r w:rsidR="00441C32">
        <w:fldChar w:fldCharType="separate"/>
      </w:r>
      <w:r w:rsidR="00E20BB6" w:rsidRPr="00E20BB6">
        <w:rPr>
          <w:noProof/>
        </w:rPr>
        <w:t>\cite{Vidarsson2014IgG Subclasses and Allotypes: From Structure to Effector Functions|||Xu2012Immunoglobulin class switch DNA recombination: induction, targeting and beyond}</w:t>
      </w:r>
      <w:ins w:id="74" w:author="Graaf, S.C. de (Bastiaan)" w:date="2023-05-16T13:02:00Z">
        <w:r w:rsidR="00441C32">
          <w:fldChar w:fldCharType="end"/>
        </w:r>
      </w:ins>
      <w:ins w:id="75" w:author="Graaf, S.C. de (Bastiaan)" w:date="2023-05-11T18:28:00Z">
        <w:r w:rsidRPr="00E239FE">
          <w:t>. As these subclasses target different antigens, it follows that their fab repertoires would not completely overlap. However, while differences between antibody classes and subclasses have been described extensively, comparatively little is known about their Fab repertoires. By comparing these repertoires we may gain a better understanding of the interplay between them.</w:t>
        </w:r>
      </w:ins>
    </w:p>
    <w:p w14:paraId="3E477755" w14:textId="77777777" w:rsidR="00E239FE" w:rsidRDefault="00E239FE" w:rsidP="00E239FE">
      <w:pPr>
        <w:rPr>
          <w:ins w:id="76" w:author="Graaf, S.C. de (Bastiaan)" w:date="2023-05-11T18:28:00Z"/>
        </w:rPr>
      </w:pPr>
      <w:ins w:id="77" w:author="Graaf, S.C. de (Bastiaan)" w:date="2023-05-11T18:28:00Z">
        <w:r w:rsidRPr="00E239FE">
          <w:t>The current Fab profiling methodologies for antibody characterization by mass spectrometry are focused on the two most abundant isotypes in humans, IgG1 and IgA1, as they require highly specific Fab-cleaving proteases that are only available for these isotypes. However, with the increasing demand for proteomic antibody characterization, it is likely that additional proteases will be developed, enabling the study of Fab repertoires of less abundant immunoglobulin subclasses and leading to a more complete understanding of the humoral immune response.</w:t>
        </w:r>
      </w:ins>
    </w:p>
    <w:p w14:paraId="302EFE82" w14:textId="33CCB598" w:rsidR="00672813" w:rsidRDefault="00672813" w:rsidP="00672813">
      <w:pPr>
        <w:pStyle w:val="Heading3"/>
      </w:pPr>
      <w:r>
        <w:t>!!!Dealing with low-abundant clones</w:t>
      </w:r>
    </w:p>
    <w:p w14:paraId="15E67FF2" w14:textId="66C0F72D" w:rsidR="00672813" w:rsidRDefault="00672813" w:rsidP="00672813">
      <w:pPr>
        <w:rPr>
          <w:ins w:id="78" w:author="Graaf, S.C. de (Bastiaan)" w:date="2023-05-11T13:38:00Z"/>
        </w:rPr>
      </w:pPr>
      <w:r>
        <w:t xml:space="preserve">A deep characterization of the proteomic antibody repertoire would also be highly desirable, as </w:t>
      </w:r>
      <w:r w:rsidR="00162457">
        <w:t>long lived, protective</w:t>
      </w:r>
      <w:r>
        <w:t xml:space="preserve"> clones may not be among the most abundant fraction of the repertoire. While the observed </w:t>
      </w:r>
      <w:r w:rsidR="00907675">
        <w:t xml:space="preserve">proteomic repertoires were simple, consisting of </w:t>
      </w:r>
      <w:r>
        <w:t>50-500</w:t>
      </w:r>
      <w:r w:rsidR="00907675">
        <w:t xml:space="preserve"> clones</w:t>
      </w:r>
      <w:r>
        <w:t xml:space="preserve"> and </w:t>
      </w:r>
      <w:r w:rsidR="00907675">
        <w:t>dominated by a few abundant clones</w:t>
      </w:r>
      <w:r>
        <w:t>, t</w:t>
      </w:r>
      <w:r w:rsidRPr="008E21B1">
        <w:t xml:space="preserve">he dynamic range of </w:t>
      </w:r>
      <w:r w:rsidR="00907675">
        <w:t xml:space="preserve">these </w:t>
      </w:r>
      <w:r w:rsidRPr="008E21B1">
        <w:t xml:space="preserve">secreted antibodies </w:t>
      </w:r>
      <w:r w:rsidR="00907675">
        <w:t>was</w:t>
      </w:r>
      <w:r w:rsidRPr="008E21B1">
        <w:t xml:space="preserve"> </w:t>
      </w:r>
      <w:r>
        <w:t>wide and there may still be low abundant clones</w:t>
      </w:r>
      <w:r w:rsidR="00907675">
        <w:t xml:space="preserve"> at concentrations </w:t>
      </w:r>
      <w:r>
        <w:t xml:space="preserve">below the current limit of detection. This is compounded by the fact that obtaining accurate uncharged, </w:t>
      </w:r>
      <w:r w:rsidR="00907675">
        <w:t>deisotoped</w:t>
      </w:r>
      <w:r>
        <w:t xml:space="preserve"> masses for intact proteins (i.e. deconvolution) is an incredibly challenging task, particularly for low abundant species in complex samples. As we identify clones by mass and retention time, inconsistent mass determination impede</w:t>
      </w:r>
      <w:r w:rsidR="00907675">
        <w:t>s</w:t>
      </w:r>
      <w:r>
        <w:t xml:space="preserve"> our ability to perform longitudinal tracking of clone</w:t>
      </w:r>
      <w:r w:rsidR="00907675">
        <w:t>s</w:t>
      </w:r>
      <w:r>
        <w:t xml:space="preserve"> in </w:t>
      </w:r>
      <w:r>
        <w:lastRenderedPageBreak/>
        <w:t>question</w:t>
      </w:r>
      <w:r w:rsidR="00907675">
        <w:t xml:space="preserve"> and can lead to an underestimation of clonal longevity</w:t>
      </w:r>
      <w:r w:rsidR="00823DA4">
        <w:t xml:space="preserve"> and</w:t>
      </w:r>
      <w:r w:rsidR="00907675">
        <w:t xml:space="preserve"> an inability to deconvolute the LC-MS signal of a clone to an “antibody-like” </w:t>
      </w:r>
      <w:ins w:id="79" w:author="Graaf, S.C. de (Bastiaan)" w:date="2023-05-11T13:38:00Z">
        <w:r w:rsidR="00926DFD">
          <w:t xml:space="preserve">Fab </w:t>
        </w:r>
      </w:ins>
      <w:r w:rsidR="00907675">
        <w:t xml:space="preserve">mass (i.e., a mass </w:t>
      </w:r>
      <w:r w:rsidR="00823DA4">
        <w:t>of 45-53 kDa</w:t>
      </w:r>
      <w:r w:rsidR="00907675">
        <w:t xml:space="preserve">) </w:t>
      </w:r>
      <w:r w:rsidR="00823DA4">
        <w:t>will result in failure to identify said clone.</w:t>
      </w:r>
      <w:r w:rsidR="00907675">
        <w:t xml:space="preserve"> </w:t>
      </w:r>
      <w:commentRangeStart w:id="80"/>
      <w:r>
        <w:t xml:space="preserve">Similarly, a robust chromatography setup is required to prevent shifts in retention time due to an unstable system. </w:t>
      </w:r>
      <w:commentRangeEnd w:id="80"/>
      <w:r>
        <w:rPr>
          <w:rStyle w:val="CommentReference"/>
          <w:lang w:val="nl-NL"/>
        </w:rPr>
        <w:commentReference w:id="80"/>
      </w:r>
    </w:p>
    <w:p w14:paraId="560D612A" w14:textId="2B12272C" w:rsidR="00A92C99" w:rsidDel="00E239FE" w:rsidRDefault="00A92C99" w:rsidP="00672813">
      <w:pPr>
        <w:pStyle w:val="Heading3"/>
        <w:rPr>
          <w:del w:id="81" w:author="Graaf, S.C. de (Bastiaan)" w:date="2023-05-11T18:28:00Z"/>
          <w:rFonts w:asciiTheme="minorHAnsi" w:eastAsiaTheme="minorHAnsi" w:hAnsiTheme="minorHAnsi" w:cstheme="minorHAnsi"/>
          <w:b w:val="0"/>
          <w:bCs w:val="0"/>
          <w:sz w:val="19"/>
          <w:szCs w:val="19"/>
        </w:rPr>
      </w:pPr>
    </w:p>
    <w:p w14:paraId="46C71BAA" w14:textId="48CB17CF" w:rsidR="00672813" w:rsidRDefault="00672813" w:rsidP="00672813">
      <w:pPr>
        <w:pStyle w:val="Heading3"/>
      </w:pPr>
      <w:r>
        <w:t xml:space="preserve">!!!Clonal lineage analysis and profiling </w:t>
      </w:r>
      <w:ins w:id="82" w:author="Graaf, S.C. de (Bastiaan)" w:date="2023-05-11T13:38:00Z">
        <w:r w:rsidR="00926DFD">
          <w:t>MS</w:t>
        </w:r>
      </w:ins>
      <w:del w:id="83" w:author="Graaf, S.C. de (Bastiaan)" w:date="2023-05-11T13:38:00Z">
        <w:r w:rsidDel="00926DFD">
          <w:delText>ms</w:delText>
        </w:r>
      </w:del>
    </w:p>
    <w:p w14:paraId="5F7D1DCD" w14:textId="684C8FF8" w:rsidR="00672813" w:rsidRDefault="00672813" w:rsidP="00672813">
      <w:r>
        <w:t xml:space="preserve">Outside of experimental variation or artefacts of spectral processing, antibodies are highly polymorphic species and as such are subject to constant mutations which almost certainly lead to significant mass- and retention time shifts. Mutated clones would therefore show up as novel species in the antibody repertoire. While the ability to distinguish between these clones makes our analysis powerful, it also means that we are unable to identify clones with a shared clonal ancestor. While such clonal lineage analysis should in theory be greatly facilitated by referring detected masses to BCR-sequencing data, we have only </w:t>
      </w:r>
      <w:r w:rsidR="00823DA4">
        <w:t xml:space="preserve">observed </w:t>
      </w:r>
      <w:r>
        <w:t>a very small overlap between these two data streams. This apparent disjoint between the genomic or transcriptomic BCR sequences and proteomic data s</w:t>
      </w:r>
      <w:r w:rsidR="00823DA4">
        <w:t>uggests</w:t>
      </w:r>
      <w:r>
        <w:t xml:space="preserve"> that we are still missing a piece of the puzzle. A possible explanation lies in the </w:t>
      </w:r>
      <w:r w:rsidR="00823DA4">
        <w:t>sampling</w:t>
      </w:r>
      <w:r>
        <w:t xml:space="preserve"> of the sequenced B cells</w:t>
      </w:r>
      <w:r w:rsidR="00823DA4">
        <w:t>.</w:t>
      </w:r>
      <w:r>
        <w:t xml:space="preserve"> </w:t>
      </w:r>
      <w:r w:rsidR="00823DA4">
        <w:t>T</w:t>
      </w:r>
      <w:r>
        <w:t xml:space="preserve">he most commonly used </w:t>
      </w:r>
      <w:ins w:id="84" w:author="Graaf, S.C. de (Bastiaan)" w:date="2023-06-14T11:55:00Z">
        <w:r w:rsidR="002F1802">
          <w:t xml:space="preserve">source of </w:t>
        </w:r>
      </w:ins>
      <w:r>
        <w:t xml:space="preserve">B cells for BCR sequencing </w:t>
      </w:r>
      <w:del w:id="85" w:author="Graaf, S.C. de (Bastiaan)" w:date="2023-06-14T11:55:00Z">
        <w:r w:rsidDel="002F1802">
          <w:delText xml:space="preserve">are </w:delText>
        </w:r>
      </w:del>
      <w:ins w:id="86" w:author="Graaf, S.C. de (Bastiaan)" w:date="2023-06-14T11:55:00Z">
        <w:r w:rsidR="002F1802">
          <w:t>is</w:t>
        </w:r>
        <w:r w:rsidR="002F1802">
          <w:t xml:space="preserve"> </w:t>
        </w:r>
        <w:r w:rsidR="002F1802" w:rsidRPr="002F1802">
          <w:t>peripheral blood mononuclear cells</w:t>
        </w:r>
      </w:ins>
      <w:del w:id="87" w:author="Graaf, S.C. de (Bastiaan)" w:date="2023-06-14T11:55:00Z">
        <w:r w:rsidDel="002F1802">
          <w:delText>peripheral B cells</w:delText>
        </w:r>
      </w:del>
      <w:r>
        <w:t xml:space="preserve">, which only represent about 2% of the total B cell population </w:t>
      </w:r>
      <w:r>
        <w:fldChar w:fldCharType="begin" w:fldLock="1"/>
      </w:r>
      <w:r w:rsidR="00C921D0">
        <w:instrText>ADDIN CSL_CITATION {"citationItems":[{"id":"ITEM-1","itemData":{"DOI":"10.1021/acs.jproteome.6b00608","ISSN":"1535-3893","abstract":"One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tfile:///C:/Users/3765563/Documents/Papers/nihms871685.pdfhat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Research","id":"ITEM-1","issue":"1","issued":{"date-parts":[["2017","1","6"]]},"page":"45-54","title":"De Novo MS/MS Sequencing of Native Human Antibodies","type":"article-journal","volume":"16"},"uris":["http://www.mendeley.com/documents/?uuid=90abf500-ebe0-4e70-835b-84cfe796b2cc"]}],"mendeley":{"formattedCitation":"\\cite{Guthals2017De Novo MS/MS Sequencing of Native Human Antibodies}","plainTextFormattedCitation":"\\cite{Guthals2017De Novo MS/MS Sequencing of Native Human Antibodies}","previouslyFormattedCitation":"\\cite{Guthals2017De Novo MS/MS Sequencing of Native Human Antibodies}"},"properties":{"noteIndex":0},"schema":"https://github.com/citation-style-language/schema/raw/master/csl-citation.json"}</w:instrText>
      </w:r>
      <w:r>
        <w:fldChar w:fldCharType="separate"/>
      </w:r>
      <w:r w:rsidR="00E20BB6" w:rsidRPr="00E20BB6">
        <w:rPr>
          <w:noProof/>
        </w:rPr>
        <w:t>\cite{Guthals2017De Novo MS/MS Sequencing of Native Human Antibodies}</w:t>
      </w:r>
      <w:r>
        <w:fldChar w:fldCharType="end"/>
      </w:r>
      <w:r>
        <w:t xml:space="preserve">. </w:t>
      </w:r>
    </w:p>
    <w:p w14:paraId="5DED2187" w14:textId="0695C09C" w:rsidR="00672813" w:rsidRDefault="00672813" w:rsidP="00672813">
      <w:pPr>
        <w:pStyle w:val="Heading3"/>
      </w:pPr>
      <w:r>
        <w:t>!!!The need for sequencing/disjoint BCR</w:t>
      </w:r>
    </w:p>
    <w:p w14:paraId="6D2C32FF" w14:textId="4FA1ABE0" w:rsidR="00672813" w:rsidRDefault="00672813" w:rsidP="00672813">
      <w:r>
        <w:t xml:space="preserve">While limited sequence information, in the form of sequence tags for example </w:t>
      </w:r>
      <w:r>
        <w:fldChar w:fldCharType="begin" w:fldLock="1"/>
      </w:r>
      <w:r w:rsidR="00C921D0">
        <w:instrText>ADDIN CSL_CITATION {"citationItems":[{"id":"ITEM-1","itemData":{"DOI":"10.1021/PR800154P","ISSN":"15353893","PMID":"18630943","abstract":"In shotgun proteomics, tandem mass spectra of peptides are typically identified through database search algorithms such as Sequest. We have developed DirecTag, an open-source algorithm to infer partial sequence tags directly from observed fragment ions. This algorithm is unique in its implementation of three separate scoring systems to evaluate each tag on the basis of peak intensity, mlz fidelity, and complementarity. In data sets from several types of mass spectrometers, DirecTag reproducibly exceeded the accuracy and speed of InsPecT and GutenTag, two previously published algorithms for this purpose. The source code and binaries for DirecTag are available from http://fenchurch.mc. vanderbilt.edu. © 2008 American Chemical Society.","author":[{"dropping-particle":"","family":"Tabb","given":"David L.","non-dropping-particle":"","parse-names":false,"suffix":""},{"dropping-particle":"","family":"Ze-Qiang","given":"Ma","non-dropping-particle":"","parse-names":false,"suffix":""},{"dropping-particle":"","family":"Martin","given":"Daniel B.","non-dropping-particle":"","parse-names":false,"suffix":""},{"dropping-particle":"","family":"Ham","given":"Amy Joan L.","non-dropping-particle":"","parse-names":false,"suffix":""},{"dropping-particle":"","family":"Chambers","given":"Matthew C.","non-dropping-particle":"","parse-names":false,"suffix":""}],"container-title":"Journal of Proteome Research","id":"ITEM-1","issue":"9","issued":{"date-parts":[["2008","9"]]},"page":"3838-3846","title":"DirecTag: Accurate sequence tags from peptide MS/MS through statistical scoring","type":"article-journal","volume":"7"},"uris":["http://www.mendeley.com/documents/?uuid=0decf53f-c1c2-4437-b748-0ad51919b14f"]}],"mendeley":{"formattedCitation":"\\cite{Tabb2008DirecTag: Accurate sequence tags from peptide MS/MS through statistical scoring}","plainTextFormattedCitation":"\\cite{Tabb2008DirecTag: Accurate sequence tags from peptide MS/MS through statistical scoring}","previouslyFormattedCitation":"\\cite{Tabb2008DirecTag: Accurate sequence tags from peptide MS/MS through statistical scoring}"},"properties":{"noteIndex":0},"schema":"https://github.com/citation-style-language/schema/raw/master/csl-citation.json"}</w:instrText>
      </w:r>
      <w:r>
        <w:fldChar w:fldCharType="separate"/>
      </w:r>
      <w:r w:rsidR="00E20BB6" w:rsidRPr="00E20BB6">
        <w:rPr>
          <w:noProof/>
        </w:rPr>
        <w:t>\cite{Tabb2008DirecTag: Accurate sequence tags from peptide MS/MS through statistical scoring}</w:t>
      </w:r>
      <w:r>
        <w:fldChar w:fldCharType="end"/>
      </w:r>
      <w:r>
        <w:t>, c</w:t>
      </w:r>
      <w:r w:rsidR="00E21BCB">
        <w:t>an be used to reject</w:t>
      </w:r>
      <w:r>
        <w:t xml:space="preserve"> the possibility of a shared clonal lineage, complete certainty requires full knowledge of the protein sequence of two clones. Unfortunately, in the current stage of implementation, </w:t>
      </w:r>
      <w:r w:rsidR="00513372">
        <w:t>\emph{de novo}</w:t>
      </w:r>
      <w:r>
        <w:t xml:space="preserve"> sequencing of antibodies </w:t>
      </w:r>
      <w:r w:rsidR="00E21BCB">
        <w:t xml:space="preserve">is not suitable for such analysis or at least not at a significant scale, as it </w:t>
      </w:r>
      <w:r>
        <w:t>is still a highly challenging task which requires manual curation by experts to derive the correct sequence. This manual curation is not only time-consuming, but also makes the process subject to interpretation errors when compared to more established sequencing techniques such as next generation DNA/RNA sequencing. As such, the need for automation is high, to improve not only the throughput but also the reproducibility and robustness.</w:t>
      </w:r>
    </w:p>
    <w:p w14:paraId="53AD639C" w14:textId="42789B19" w:rsidR="00672813" w:rsidRDefault="00672813" w:rsidP="00672813">
      <w:pPr>
        <w:pStyle w:val="Heading3"/>
      </w:pPr>
      <w:r>
        <w:t>!!!Sequencing-specific challenges</w:t>
      </w:r>
    </w:p>
    <w:p w14:paraId="3DD344FE" w14:textId="55C78B52" w:rsidR="00672813" w:rsidRDefault="00672813" w:rsidP="00672813">
      <w:r>
        <w:lastRenderedPageBreak/>
        <w:t xml:space="preserve">Several challenges need to be </w:t>
      </w:r>
      <w:r w:rsidR="00E21BCB">
        <w:t>overcome</w:t>
      </w:r>
      <w:r>
        <w:t xml:space="preserve"> to achieve automated sequencing of </w:t>
      </w:r>
      <w:commentRangeStart w:id="88"/>
      <w:r>
        <w:t>abundant</w:t>
      </w:r>
      <w:commentRangeEnd w:id="88"/>
      <w:r>
        <w:rPr>
          <w:rStyle w:val="CommentReference"/>
          <w:lang w:val="nl-NL"/>
        </w:rPr>
        <w:commentReference w:id="88"/>
      </w:r>
      <w:r>
        <w:t xml:space="preserve"> clones in polyclonal mixtures. Similar to deconvolution of intact mass spectra (MS1),</w:t>
      </w:r>
      <w:r w:rsidRPr="00FA7BA6">
        <w:t xml:space="preserve"> </w:t>
      </w:r>
      <w:r>
        <w:t xml:space="preserve">accurate and consistent deconvolution of fragmentation spectra (MS2) is immensely challenging, doubly so as signal intensity is split across multiple fragments. Low abundant fragments are </w:t>
      </w:r>
      <w:r w:rsidR="00E21BCB">
        <w:t xml:space="preserve">difficulty </w:t>
      </w:r>
      <w:r>
        <w:t xml:space="preserve">to acquire, and fragment coverage (i.e. the fraction of amide bonds that have one or more matching fragment mass in the spectrum) is </w:t>
      </w:r>
      <w:commentRangeStart w:id="89"/>
      <w:r>
        <w:t>typically limited</w:t>
      </w:r>
      <w:commentRangeEnd w:id="89"/>
      <w:r>
        <w:rPr>
          <w:rStyle w:val="CommentReference"/>
          <w:lang w:val="nl-NL"/>
        </w:rPr>
        <w:commentReference w:id="89"/>
      </w:r>
      <w:r w:rsidR="00482E75">
        <w:t xml:space="preserve"> </w:t>
      </w:r>
      <w:r w:rsidR="00482E75">
        <w:fldChar w:fldCharType="begin" w:fldLock="1"/>
      </w:r>
      <w:r w:rsidR="00C921D0">
        <w:instrText>ADDIN CSL_CITATION {"citationItems":[{"id":"ITEM-1","itemData":{"DOI":"10.1016/j.ijms.2017.11.012","ISSN":"13873806","author":[{"dropping-particle":"","family":"He","given":"Lidong","non-dropping-particle":"","parse-names":false,"suffix":""},{"dropping-particle":"","family":"Weisbrod","given":"Chad R","non-dropping-particle":"","parse-names":false,"suffix":""},{"dropping-particle":"","family":"Marshall","given":"Alan G","non-dropping-particle":"","parse-names":false,"suffix":""}],"container-title":"International Journal of Mass Spectrometry","id":"ITEM-1","issued":{"date-parts":[["2018","4"]]},"page":"107-113","title":"Protein de novo sequencing by top-down and middle-down MS/MS: Limitations imposed by mass measurement accuracy and gaps in sequence coverage","type":"article-journal","volume":"427"},"uris":["http://www.mendeley.com/documents/?uuid=a0bae869-d598-4a75-ac8a-ed90e191e9af"]}],"mendeley":{"formattedCitation":"\\cite{He2018Protein de novo sequencing by top-down and middle-down MS/MS: Limitations imposed by mass measurement accuracy and gaps in sequence coverage}","plainTextFormattedCitation":"\\cite{He2018Protein de novo sequencing by top-down and middle-down MS/MS: Limitations imposed by mass measurement accuracy and gaps in sequence coverage}","previouslyFormattedCitation":"\\cite{He2018Protein de novo sequencing by top-down and middle-down MS/MS: Limitations imposed by mass measurement accuracy and gaps in sequence coverage}"},"properties":{"noteIndex":0},"schema":"https://github.com/citation-style-language/schema/raw/master/csl-citation.json"}</w:instrText>
      </w:r>
      <w:r w:rsidR="00482E75">
        <w:fldChar w:fldCharType="separate"/>
      </w:r>
      <w:r w:rsidR="00E20BB6" w:rsidRPr="00E20BB6">
        <w:rPr>
          <w:noProof/>
        </w:rPr>
        <w:t>\cite{He2018Protein de novo sequencing by top-down and middle-down MS/MS: Limitations imposed by mass measurement accuracy and gaps in sequence coverage}</w:t>
      </w:r>
      <w:r w:rsidR="00482E75">
        <w:fldChar w:fldCharType="end"/>
      </w:r>
      <w:r>
        <w:t xml:space="preserve">. Peptide-centric analysis are hindered by the presence of other clones with homologous sequences, short peptide length and low depth of coverage, which make read assembly exceptionally challenging. Nevertheless, leveraging the synergy between the peptide- and protein-centric MS, as well as the available germline sequences has made sequencing of abundant clones in serum possible, and the generalizable workflow presented in this thesis </w:t>
      </w:r>
      <w:r w:rsidR="00482E75">
        <w:t>can be used as</w:t>
      </w:r>
      <w:r>
        <w:t xml:space="preserve"> a steppingstone towards full automation. </w:t>
      </w:r>
    </w:p>
    <w:p w14:paraId="6D0A9EA2" w14:textId="58571ED3" w:rsidR="00672813" w:rsidRDefault="00672813" w:rsidP="00672813">
      <w:pPr>
        <w:pStyle w:val="Heading3"/>
      </w:pPr>
      <w:r>
        <w:t>!!!Factors impacting sequencing strategies</w:t>
      </w:r>
    </w:p>
    <w:p w14:paraId="4B74AF4D" w14:textId="07B3A5F6" w:rsidR="00672813" w:rsidRDefault="00672813" w:rsidP="00672813">
      <w:r>
        <w:t xml:space="preserve">As antibody samples can be incredibly diverse, </w:t>
      </w:r>
      <w:r w:rsidR="00482E75">
        <w:t xml:space="preserve">a </w:t>
      </w:r>
      <w:r>
        <w:t xml:space="preserve">big challenge </w:t>
      </w:r>
      <w:r w:rsidR="00482E75">
        <w:t xml:space="preserve">for a robust antibody sequencing workflow is </w:t>
      </w:r>
      <w:r>
        <w:t>keep</w:t>
      </w:r>
      <w:r w:rsidR="00482E75">
        <w:t>ing</w:t>
      </w:r>
      <w:r>
        <w:t xml:space="preserve"> the workflow broadly applicable. The optimal strategy for a sequencing experiment </w:t>
      </w:r>
      <w:r w:rsidR="00482E75">
        <w:t xml:space="preserve">depends </w:t>
      </w:r>
      <w:r>
        <w:t>on many factors: How many other clones are in the sample? Are these other clones relatively abundant</w:t>
      </w:r>
      <w:r w:rsidR="00482E75">
        <w:t xml:space="preserve"> compared to your target clone</w:t>
      </w:r>
      <w:r>
        <w:t xml:space="preserve">? Are specific proteases available to facilitate middle down analysis? How much sample is available? Are there coeluting clones? Is there the possibility for affinity purification or fractionation prior to sequencing? How divergent is the clone from the germline sequence? How good is bottom-up coverage? How good is top-down coverage? Many of these questions cannot be answered before starting the experiment or require additional </w:t>
      </w:r>
      <w:r w:rsidR="00482E75">
        <w:t>experiments</w:t>
      </w:r>
      <w:r>
        <w:t xml:space="preserve"> and therefore time, resources, and sample. While this may seem like a negative outlook, it is good to remember that just a few years ago detection and deconvolution of individual antibody clones in complex samples such as serum seemed practically impossible and sequencing even more so. The incredible advances in the field of biomolecular mass spectrometry over the past decades are an indication that there really is no telling how far we can still improve through incremental improvements, not only to spectral processing and acquisition but also to downstream processing of the data.</w:t>
      </w:r>
      <w:r w:rsidR="00482E75">
        <w:t xml:space="preserve"> In my opinion, the current stage of implementation of </w:t>
      </w:r>
      <w:r w:rsidR="00513372">
        <w:t>\emph{de novo}</w:t>
      </w:r>
      <w:r w:rsidR="00482E75">
        <w:t xml:space="preserve"> sequencing of endogenous antibodies has only scratched the surface of the possibilities, and there is a litany of opportunities to improve data analysis, instrumentation and protocol adaptations that are readily available.</w:t>
      </w:r>
    </w:p>
    <w:p w14:paraId="5675FFF4" w14:textId="4F24B8AE" w:rsidR="00672813" w:rsidDel="00A21D4F" w:rsidRDefault="00672813" w:rsidP="00672813">
      <w:pPr>
        <w:pStyle w:val="Heading3"/>
        <w:rPr>
          <w:moveFrom w:id="90" w:author="Graaf, S.C. de (Bastiaan)" w:date="2023-06-14T00:42:00Z"/>
        </w:rPr>
      </w:pPr>
      <w:moveFromRangeStart w:id="91" w:author="Graaf, S.C. de (Bastiaan)" w:date="2023-06-14T00:42:00Z" w:name="move137595737"/>
      <w:moveFrom w:id="92" w:author="Graaf, S.C. de (Bastiaan)" w:date="2023-06-14T00:42:00Z">
        <w:r w:rsidDel="00A21D4F">
          <w:t>!!!Protein centric improvements</w:t>
        </w:r>
      </w:moveFrom>
    </w:p>
    <w:p w14:paraId="07E90B76" w14:textId="78C8305F" w:rsidR="00672813" w:rsidDel="00A21D4F" w:rsidRDefault="00672813" w:rsidP="00672813">
      <w:pPr>
        <w:rPr>
          <w:moveFrom w:id="93" w:author="Graaf, S.C. de (Bastiaan)" w:date="2023-06-14T00:42:00Z"/>
        </w:rPr>
      </w:pPr>
      <w:moveFrom w:id="94" w:author="Graaf, S.C. de (Bastiaan)" w:date="2023-06-14T00:42:00Z">
        <w:r w:rsidDel="00A21D4F">
          <w:t>Nano-flow LC-MS can reduce sample requirements</w:t>
        </w:r>
        <w:r w:rsidR="00482E75" w:rsidDel="00A21D4F">
          <w:t xml:space="preserve"> up to 100x</w:t>
        </w:r>
        <w:r w:rsidDel="00A21D4F">
          <w:t xml:space="preserve">, making it possible to </w:t>
        </w:r>
        <w:r w:rsidR="00482E75" w:rsidDel="00A21D4F">
          <w:t xml:space="preserve">acquire </w:t>
        </w:r>
        <w:r w:rsidDel="00A21D4F">
          <w:t>more middle down fragmentation data</w:t>
        </w:r>
        <w:r w:rsidR="00482E75" w:rsidDel="00A21D4F">
          <w:t xml:space="preserve"> using the same sample</w:t>
        </w:r>
        <w:r w:rsidR="00114136" w:rsidDel="00A21D4F">
          <w:t xml:space="preserve">. However, these systems are less robust than the high-flow systems used in our current experimental protocol </w:t>
        </w:r>
        <w:r w:rsidR="00114136" w:rsidDel="00A21D4F">
          <w:fldChar w:fldCharType="begin" w:fldLock="1"/>
        </w:r>
        <w:r w:rsidR="00C921D0" w:rsidDel="00A21D4F">
          <w:instrText xml:space="preserve">ADDIN CSL_CITATION {"citationItems":[{"id":"ITEM-1","itemData":{"DOI":"10.1021/AC9509519/ASSET/IMAGES/LARGE/AC9509519F00006.JPEG","ISSN":"00032700","PMID":"8779426","abstract":"The nanoelectrospray ion source (nanoES) has recently been developed and described theoretically. It is different from conventional electrospray sources and from other miniaturized electrospray sources by (i) its 1-2 μm spraying orifice achieved by pulling the spraying capillary to a fine tip, (ii) its very low flow rate of </w:instrText>
        </w:r>
        <w:r w:rsidR="00C921D0" w:rsidDel="00A21D4F">
          <w:rPr>
            <w:rFonts w:ascii="Cambria Math" w:hAnsi="Cambria Math" w:cs="Cambria Math"/>
          </w:rPr>
          <w:instrText>∼</w:instrText>
        </w:r>
        <w:r w:rsidR="00C921D0" w:rsidDel="00A21D4F">
          <w:instrText>20 nL/min and the small size of droplets it generates, and (iii) the absence of solvent pumps and inlet valves. The fabrication and operation of nanoES needles is described in detail. Solutions with up to 0.1 M salt contents could be sprayed without sheath flow or pneumatic assist. Improved desolvation in nanoES led to instrument-limited resolution of the signals of a glycoprotein and the ability to signal average extensively allowed the C-terminal sequencing of a 40 kDa protein. Extensive mass spectrometric and tandem mass spectrometric investigation of the components of an unseparated peptide mixture was demonstrated by verification of 93% of the sequence of carbonic anhydrase. A rapid and robust desalting/concentration step coupled to the nanoES procedure allows the direct analysis of impure samples such as peptide mixtures extracted after in-gel digestion.","author":[{"dropping-particle":"","family":"Wilm","given":"Matthias","non-dropping-particle":"","parse-names":false,"suffix":""},{"dropping-particle":"","family":"Mann","given":"Matthias","non-dropping-particle":"","parse-names":false,"suffix":""}],"container-title":"Analytical Chemistry","id":"ITEM-1","issue":"1","issued":{"date-parts":[["1996"]]},"page":"1-8","publisher":"American Chemical Society","title":"Analytical properties of the nanoelectrospray ion source","type":"article-journal","volume":"68"},"uris":["http://www.mendeley.com/documents/?uuid=87f32941-7a28-329a-b338-9fc216329609"]},{"id":"ITEM-2","itemData":{"DOI":"10.1006/ABIO.1998.2809","ISSN":"0003-2697","PMID":"9750149","abstract":"Conventional capillary liquid chromatography/mass spectrometry (LC/MS) typically employs low μl/min flow rates with gas/liquid sheath to enhance spray stability. Over the past several years a number of reports have demonstrated success with electrospray (ES) interface designs optimized for submicroliter/min flows which have clear advantages in terms of enhancement of detection limit, lower sample consumption, and ability to accommodate a wider range of buffer conditions. We report here a fritless electrospray interface (FESI) design that is inexpensive and robust and can be operated and adapted to accommodate a variety of applications for submicroliter/min flow rates. The novelty of this interface revolves around the use of a fritless microcapillary column and precolumn application of electrospray voltage at a microtee junction to achieve stable microspray and nanospray flow rates. This sheathless FESI device eliminates postcolumn dead volume since small particles (≤ 10 μm) are packed directly into laser-pulled fused silica capillary needles from which a spray originates. For analysis of proteins/peptides in solution, low femtomole sensitivity has been achieved (attomoles for selected-ion monitoring), while low nanogram sensitivity was attained for proteins derived from in-gel-digested silver-stained bands from 1-D and 2-D gels. Several applications for tandem MS protein/peptide identification using LC-microspray, LC-nanospray, or infusion nanospray are presented.","author":[{"dropping-particle":"","family":"Gatlin","given":"Christine L.","non-dropping-particle":"","parse-names":false,"suffix":""},{"dropping-particle":"","family":"Kleemann","given":"Gerd R.","non-dropping-particle":"","parse-names":false,"suffix":""},{"dropping-particle":"","family":"Hays","given":"Lara G.","non-dropping-particle":"","parse-names":false,"suffix":""},{"dropping-particle":"","family":"Link","given":"Andrew J.","non-dropping-particle":"","parse-names":false,"suffix":""},{"dropping-particle":"","family":"Yates","given":"John R.","non-dropping-particle":"","parse-names":false,"suffix":""}],"container-title":"Analytical Biochemistry","id":"ITEM-2","issue":"1","issued":{"date-parts":[["1998","10","1"]]},"page":"93-101","publisher":"Academic Press","title":"Protein Identification at the Low Femtomole Level from Silver-Stained Gels Using a New Fritless Electrospray Interface for Liquid Chromatography–Microspray and Nanospray Mass Spectrometry","type":"article-journal","volume":"263"},"uris":["http://www.mendeley.com/documents/?uuid=ff5543a2-50b3-3b17-a593-453c5e0eb2ec"]}],"mendeley":{"formattedCitation":"\\cite{Wilm1996Analytical properties of the nanoelectrospray ion source|||Gatlin1998Protein Identification at the Low Femtomole Level from Silver-Stained Gels Using a New Fritless Electrospray Interface for Liquid Chromatography–Microspray and Nanospray Mass Spectrometry}","plainTextFormattedCitation":"\\cite{Wilm1996Analytical properties of the nanoelectrospray ion source|||Gatlin1998Protein Identification at the Low Femtomole Level from Silver-Stained Gels Using a New Fritless Electrospray Interface for Liquid Chromatography–Microspray and Nanospray Mass Spectrometry}","previouslyFormattedCitation":"\\cite{Wilm1996Analytical properties of the nanoelectrospray ion source|||Gatlin1998Protein Identification at the Low Femtomole Level from Silver-Stained Gels Using a New Fritless Electrospray Interface for Liquid Chromatography–Microspray and Nanospray Mass Spectrometry}"},"properties":{"noteIndex":0},"schema":"https://github.com/citation-style-language/schema/raw/master/csl-citation.json"}</w:instrText>
        </w:r>
        <w:r w:rsidR="00114136" w:rsidDel="00A21D4F">
          <w:fldChar w:fldCharType="separate"/>
        </w:r>
        <w:r w:rsidR="00E20BB6" w:rsidRPr="00E20BB6" w:rsidDel="00A21D4F">
          <w:rPr>
            <w:noProof/>
          </w:rPr>
          <w:t>\cite{Wilm1996Analytical properties of the nanoelectrospray ion source|||Gatlin1998Protein Identification at the Low Femtomole Level from Silver-Stained Gels Using a New Fritless Electrospray Interface for Liquid Chromatography–Microspray and Nanospray Mass Spectrometry}</w:t>
        </w:r>
        <w:r w:rsidR="00114136" w:rsidDel="00A21D4F">
          <w:fldChar w:fldCharType="end"/>
        </w:r>
        <w:r w:rsidDel="00A21D4F">
          <w:t xml:space="preserve">. Parallel acquisition strategies as seen in several 2D-MS techniques could </w:t>
        </w:r>
        <w:r w:rsidR="00114136" w:rsidDel="00A21D4F">
          <w:t xml:space="preserve">be used to </w:t>
        </w:r>
        <w:r w:rsidDel="00A21D4F">
          <w:t>boost signal intensity</w:t>
        </w:r>
        <w:r w:rsidR="00114136" w:rsidDel="00A21D4F">
          <w:t xml:space="preserve"> </w:t>
        </w:r>
        <w:r w:rsidR="00114136" w:rsidDel="00A21D4F">
          <w:fldChar w:fldCharType="begin" w:fldLock="1"/>
        </w:r>
        <w:r w:rsidR="00C921D0" w:rsidDel="00A21D4F">
          <w:instrText>ADDIN CSL_CITATION {"citationItems":[{"id":"ITEM-1","itemData":{"DOI":"10.1038/s41467-019-14044-x","ISSN":"2041-1723","PMID":"31949144","abstract":"A comprehensive characterization of the lipidome from limited starting material remains very challenging. Here we report a high-sensitivity lipidomics workflow based on nanoflow liquid chromatography and trapped ion mobility spectrometry (TIMS). Taking advantage of parallel accumulation–serial fragmentation (PASEF), we fragment on average 15 precursors in each of 100 ms TIMS scans, while maintaining the full mobility resolution of co-eluting isomers. The acquisition speed of over 100 Hz allows us to obtain MS/MS spectra of the vast majority of isotope patterns. Analyzing 1 µL of human plasma, PASEF increases the number of identified lipids more than three times over standard TIMS-MS/MS, achieving attomole sensitivity. Building on high intra- and inter-laboratory precision and accuracy of TIMS collisional cross sections (CCS), we compile 1856 lipid CCS values from plasma, liver and cancer cells. Our study establishes PASEF in lipid analysis and paves the way for sensitive, ion mobility-enhanced lipidomics in four dimensions.","author":[{"dropping-particle":"","family":"Vasilopoulou","given":"Catherine G.","non-dropping-particle":"","parse-names":false,"suffix":""},{"dropping-particle":"","family":"Sulek","given":"Karolina","non-dropping-particle":"","parse-names":false,"suffix":""},{"dropping-particle":"","family":"Brunner","given":"Andreas-David","non-dropping-particle":"","parse-names":false,"suffix":""},{"dropping-particle":"","family":"Meitei","given":"Ningombam Sanjib","non-dropping-particle":"","parse-names":false,"suffix":""},{"dropping-particle":"","family":"Schweiger-Hufnagel","given":"Ulrike","non-dropping-particle":"","parse-names":false,"suffix":""},{"dropping-particle":"","family":"Meyer","given":"Sven W.","non-dropping-particle":"","parse-names":false,"suffix":""},{"dropping-particle":"","family":"Barsch","given":"Aiko","non-dropping-particle":"","parse-names":false,"suffix":""},{"dropping-particle":"","family":"Mann","given":"Matthias","non-dropping-particle":"","parse-names":false,"suffix":""},{"dropping-particle":"","family":"Meier","given":"Florian","non-dropping-particle":"","parse-names":false,"suffix":""}],"container-title":"Nature Communications","id":"ITEM-1","issue":"1","issued":{"date-parts":[["2020","1","16"]]},"page":"331","publisher":"Nature Publishing Group","title":"Trapped ion mobility spectrometry and PASEF enable in-depth lipidomics from minimal sample amounts","type":"article-journal","volume":"11"},"uris":["http://www.mendeley.com/documents/?uuid=dbc68a97-7431-34c0-9d47-92187097f7e9"]},{"id":"ITEM-2","itemData":{"DOI":"10.1016/J.IJMS.2018.01.006","ISSN":"1387-3806","abstract":"Trapped ion mobility spectrometry (TIMS) hybridized with mass spectrometry (MS) is a relatively recent advance in the field of ion mobility mass spectrometry (IMMS). The basic idea behind TIMS is the reversal of the classic drift cell analyzer. Rather than driving ions through a stationary gas, as in a drift cell, TIMS holds the ions stationary in a moving column of gas. This has the immediate advantage that the physical dimension of the analyzer can be small (</w:instrText>
        </w:r>
        <w:r w:rsidR="00C921D0" w:rsidDel="00A21D4F">
          <w:rPr>
            <w:rFonts w:ascii="Cambria Math" w:hAnsi="Cambria Math" w:cs="Cambria Math"/>
          </w:rPr>
          <w:instrText>∼</w:instrText>
        </w:r>
        <w:r w:rsidR="00C921D0" w:rsidDel="00A21D4F">
          <w:instrText xml:space="preserve">5 cm) whereas the analytical column of gas </w:instrText>
        </w:r>
        <w:r w:rsidR="00C921D0" w:rsidDel="00A21D4F">
          <w:rPr>
            <w:rFonts w:ascii="Calibri" w:hAnsi="Calibri" w:cs="Calibri"/>
          </w:rPr>
          <w:instrText>–</w:instrText>
        </w:r>
        <w:r w:rsidR="00C921D0" w:rsidDel="00A21D4F">
          <w:instrText xml:space="preserve"> the column that flows past during the course of an analysis </w:instrText>
        </w:r>
        <w:r w:rsidR="00C921D0" w:rsidDel="00A21D4F">
          <w:rPr>
            <w:rFonts w:ascii="Calibri" w:hAnsi="Calibri" w:cs="Calibri"/>
          </w:rPr>
          <w:instrText>–</w:instrText>
        </w:r>
        <w:r w:rsidR="00C921D0" w:rsidDel="00A21D4F">
          <w:instrText xml:space="preserve"> can be large (as much as 10 m) and user defined. In the years since the first publication, TIMS has proven to be a highly versatile alternative to drift tube ion mobility achieving high resolving power (R </w:instrText>
        </w:r>
        <w:r w:rsidR="00C921D0" w:rsidDel="00A21D4F">
          <w:rPr>
            <w:rFonts w:ascii="Cambria Math" w:hAnsi="Cambria Math" w:cs="Cambria Math"/>
          </w:rPr>
          <w:instrText>∼</w:instrText>
        </w:r>
        <w:r w:rsidR="00C921D0" w:rsidDel="00A21D4F">
          <w:instrText xml:space="preserve"> 300), duty cycle (100%), and efficiency (</w:instrText>
        </w:r>
        <w:r w:rsidR="00C921D0" w:rsidDel="00A21D4F">
          <w:rPr>
            <w:rFonts w:ascii="Cambria Math" w:hAnsi="Cambria Math" w:cs="Cambria Math"/>
          </w:rPr>
          <w:instrText>∼</w:instrText>
        </w:r>
        <w:r w:rsidR="00C921D0" w:rsidDel="00A21D4F">
          <w:instrText>80%). In addition to its basic performance specifications, the flexibility of TIMS allows it to be adapted to a variety of applications. This is highlighted particularly by the PASEF (parallel accumulation serial fragmentation) workflow, which adapts TIMS-MS to the shotgun proteomics application. In this brief review, the general operating principles, theory, and a number of TIMS-MS applications are summarized.","author":[{"dropping-particle":"","family":"Ridgeway","given":"Mark E.","non-dropping-particle":"","parse-names":false,"suffix":""},{"dropping-particle":"","family":"Lubeck","given":"Markus","non-dropping-particle":"","parse-names":false,"suffix":""},{"dropping-particle":"","family":"Jordens","given":"Jan","non-dropping-particle":"","parse-names":false,"suffix":""},{"dropping-particle":"","family":"Mann","given":"Mattias","non-dropping-particle":"","parse-names":false,"suffix":""},{"dropping-particle":"","family":"Park","given":"Melvin A.","non-dropping-particle":"","parse-names":false,"suffix":""}],"container-title":"International Journal of Mass Spectrometry","id":"ITEM-2","issued":{"date-parts":[["2018","2","1"]]},"page":"22-35","publisher":"Elsevier","title":"Trapped ion mobility spectrometry: A short review","type":"article-journal","volume":"425"},"uris":["http://www.mendeley.com/documents/?uuid=55072aa8-9ec3-3380-b7cf-274b19a7f142"]},{"id":"ITEM-3","itemData":{"DOI":"10.26434/CHEMRXIV-2022-W8S4N-V3","abstract":"Mass spectrometry (MS)-based proteomics workflows of intact protein ions have increasingly been utilized to study bio-logical systems.  These workflows, however, frequently result in convoluted and difficult to analyze mass spectra. Ion mobility spectrometry (IMS) is a promising method to overcome these limitations by separating ions by their mass- and size-to-charge ratios. In this work, we further characterize a newly developed method to collisionally dissociate intact protein ions in a trapped ion mobility spectrometry (TIMS) device. Dissociation occurs prior to ion mobility separation and thus, all product ions are distributed throughout the mobility dimension, enabling facile assignment of near isobaric product ions. We demonstrate that collisional activation within a TIMS device is capable of dissociating protein ions up to 66 kDa. We also demonstrate that the filling of the TIMS device significantly influence the efficiency of fragmentation. Lastly, we compare CIDtims to the other modes of collisional activation available on the Bruker timsTOF and demon-strate that the mobility resolution in CIDtims enables the annotation of overlapping fragment ions and improves sequence coverage.","author":[{"dropping-particle":"","family":"Graham","given":"Katherine A","non-dropping-particle":"","parse-names":false,"suffix":""},{"dropping-particle":"","family":"Lawlor","given":"Charles F","non-dropping-particle":"","parse-names":false,"suffix":""},{"dropping-particle":"","family":"Borotto","given":"Nicholas B","non-dropping-particle":"","parse-names":false,"suffix":""}],"id":"ITEM-3","issued":{"date-parts":[["2023","2","13"]]},"title":"Characterizing the Top-down Sequencing of Protein Ions Prior to Mobility Separation in a timsTOF","type":"article-journal"},"uris":["http://www.mendeley.com/documents/?uuid=bd49dec5-fa86-35b6-b8cb-394ab6424f7d"]}],"mendeley":{"formattedCitation":"\\cite{Vasilopoulou2020Trapped ion mobility spectrometry and PASEF enable in-depth lipidomics from minimal sample amounts|||Ridgeway2018Trapped ion mobility spectrometry: A short review|||Graham2023Characterizing the Top-down Sequencing of Protein Ions Prior to Mobility Separation in a timsTOF}","plainTextFormattedCitation":"\\cite{Vasilopoulou2020Trapped ion mobility spectrometry and PASEF enable in-depth lipidomics from minimal sample amounts|||Ridgeway2018Trapped ion mobility spectrometry: A short review|||Graham2023Characterizing the Top-down Sequencing of Protein Ions Prior to Mobility Separation in a timsTOF}","previouslyFormattedCitation":"\\cite{Vasilopoulou2020Trapped ion mobility spectrometry and PASEF enable in-depth lipidomics from minimal sample amounts|||Ridgeway2018Trapped ion mobility spectrometry: A short review|||Graham2023Characterizing the Top-down Sequencing of Protein Ions Prior to Mobility Separation in a timsTOF}"},"properties":{"noteIndex":0},"schema":"https://github.com/citation-style-language/schema/raw/master/csl-citation.json"}</w:instrText>
        </w:r>
        <w:r w:rsidR="00114136" w:rsidDel="00A21D4F">
          <w:fldChar w:fldCharType="separate"/>
        </w:r>
        <w:r w:rsidR="00E20BB6" w:rsidRPr="00E20BB6" w:rsidDel="00A21D4F">
          <w:rPr>
            <w:noProof/>
          </w:rPr>
          <w:t>\cite{Vasilopoulou2020Trapped ion mobility spectrometry and PASEF enable in-depth lipidomics from minimal sample amounts|||Ridgeway2018Trapped ion mobility spectrometry: A short review|||Graham2023Characterizing the Top-down Sequencing of Protein Ions Prior to Mobility Separation in a timsTOF}</w:t>
        </w:r>
        <w:r w:rsidR="00114136" w:rsidDel="00A21D4F">
          <w:fldChar w:fldCharType="end"/>
        </w:r>
        <w:r w:rsidDel="00A21D4F">
          <w:t>, and super resolution methods could provide greater resolving power</w:t>
        </w:r>
        <w:r w:rsidR="00114136" w:rsidDel="00A21D4F">
          <w:t xml:space="preserve"> </w:t>
        </w:r>
        <w:r w:rsidR="003A7848" w:rsidDel="00A21D4F">
          <w:fldChar w:fldCharType="begin" w:fldLock="1"/>
        </w:r>
        <w:r w:rsidR="00C921D0" w:rsidDel="00A21D4F">
          <w:instrText>ADDIN CSL_CITATION {"citationItems":[{"id":"ITEM-1","itemData":{"DOI":"10.1021/ACS.ANALCHEM.6B03636","ISSN":"15206882","PMID":"27982570","abstract":"This Article introduces a new computationally efficient noise-tolerant signal processing method, referred to as phased spectrum deconvolution method (ΦSDM), designed for Fourier transform mass spectrometry (FT MS). ΦSDM produces interference-free mass spectra with resolution beyond the Fourier transform (FT) uncertainty limit. With a presumption that the oscillation phases are preserved, the method deconvolves an observed FT spectrum into a distribution of harmonic components bound to a fixed frequency grid, which is several times finer than that of FT. The approach shows stability under noisy conditions, and the noise levels in the resulting spectra are lower than those of the original FT spectra. Although requiring more computational power than standard FT algorithms, ΦSDM runs in a quasilinear time. The method was tested on both synthetic and experimental data, and consistently demonstrated performance superior to the FT-based methodologies, be it across the entire mass range or on a selected mass window of interest. ΦSDM promises substantial improvements in the spectral quality and the speed of FT MS instruments. It might also be beneficial for other spectroscopy approaches which require harmonic analysis for data processing.","author":[{"dropping-particle":"","family":"Grinfeld","given":"Dmitry","non-dropping-particle":"","parse-names":false,"suffix":""},{"dropping-particle":"","family":"Aizikov","given":"Konstantin","non-dropping-particle":"","parse-names":false,"suffix":""},{"dropping-particle":"","family":"Kreutzmann","given":"Arne","non-dropping-particle":"","parse-names":false,"suffix":""},{"dropping-particle":"","family":"Damoc","given":"Eugen","non-dropping-particle":"","parse-names":false,"suffix":""},{"dropping-particle":"","family":"Makarov","given":"Alexander","non-dropping-particle":"","parse-names":false,"suffix":""}],"container-title":"Analytical Chemistry","id":"ITEM-1","issue":"2","issued":{"date-parts":[["2017","1","17"]]},"page":"1202-1211","publisher":"American Chemical Society","title":"Phase-constrained spectrum deconvolution for fourier transform mass spectrometry","type":"article-journal","volume":"89"},"uris":["http://www.mendeley.com/documents/?uuid=d7255643-473f-3cb2-8adb-c872783045cd"]}],"mendeley":{"formattedCitation":"\\cite{Grinfeld2017Phase-constrained spectrum deconvolution for fourier transform mass spectrometry}","plainTextFormattedCitation":"\\cite{Grinfeld2017Phase-constrained spectrum deconvolution for fourier transform mass spectrometry}","previouslyFormattedCitation":"\\cite{Grinfeld2017Phase-constrained spectrum deconvolution for fourier transform mass spectrometry}"},"properties":{"noteIndex":0},"schema":"https://github.com/citation-style-language/schema/raw/master/csl-citation.json"}</w:instrText>
        </w:r>
        <w:r w:rsidR="003A7848" w:rsidDel="00A21D4F">
          <w:fldChar w:fldCharType="separate"/>
        </w:r>
        <w:r w:rsidR="00E20BB6" w:rsidRPr="00E20BB6" w:rsidDel="00A21D4F">
          <w:rPr>
            <w:noProof/>
          </w:rPr>
          <w:t>\cite{Grinfeld2017Phase-constrained spectrum deconvolution for fourier transform mass spectrometry}</w:t>
        </w:r>
        <w:r w:rsidR="003A7848" w:rsidDel="00A21D4F">
          <w:fldChar w:fldCharType="end"/>
        </w:r>
        <w:r w:rsidDel="00A21D4F">
          <w:t xml:space="preserve">. Improving </w:t>
        </w:r>
        <w:r w:rsidR="007D3EA5" w:rsidDel="00A21D4F">
          <w:t xml:space="preserve">precursor </w:t>
        </w:r>
        <w:r w:rsidDel="00A21D4F">
          <w:t>selection for fragmentation either by implementing some form of real-time processing</w:t>
        </w:r>
        <w:r w:rsidR="007D3EA5" w:rsidDel="00A21D4F">
          <w:t xml:space="preserve"> </w:t>
        </w:r>
        <w:r w:rsidR="007D3EA5" w:rsidDel="00A21D4F">
          <w:fldChar w:fldCharType="begin" w:fldLock="1"/>
        </w:r>
        <w:r w:rsidR="00C921D0" w:rsidDel="00A21D4F">
          <w:instrText>ADDIN CSL_CITATION {"citationItems":[{"id":"ITEM-1","itemData":{"DOI":"10.1038/S41467-022-31922-Z","ISSN":"2041-1723","PMID":"35906205","abstract":"The detailed analysis and structural characterization of proteoforms by top-down proteomics (TDP) has gained a lot of interest in biomedical research. Data-dependent acquisition (DDA) of intact proteins is non-trivial due to the diversity and complexity of proteoforms. Dedicated acquisition methods thus have the potential to greatly improve TDP. Here, we present FLASHIda, an intelligent online data acquisition algorithm for TDP that ensures the real-time selection of high-quality precursors of diverse proteoforms. FLASHIda combines fast charge deconvolution algorithms and machine learning-based quality assessment for optimal precursor selection. In an analysis of E. coli lysate, FLASHIda increases the number of unique proteoform level identifications from 800 to 1500 or generates a near-identical number of identifications in one third of the instrument time when compared to standard DDA mode. Furthermore, FLASHIda enables sensitive mapping of post-translational modifications and detection of chemical adducts. As a software extension module to the instrument, FLASHIda can be readily adopted for TDP studies of complex samples to enhance proteoform identification rates.","author":[{"dropping-particle":"","family":"Jeong","given":"Kyowon","non-dropping-particle":"","parse-names":false,"suffix":""},{"dropping-particle":"","family":"Babović","given":"Maša","non-dropping-particle":"","parse-names":false,"suffix":""},{"dropping-particle":"","family":"Gorshkov","given":"Vladimir","non-dropping-particle":"","parse-names":false,"suffix":""},{"dropping-particle":"","family":"Kim","given":"Jihyung","non-dropping-particle":"","parse-names":false,"suffix":""},{"dropping-particle":"","family":"Jensen","given":"Ole N.","non-dropping-particle":"","parse-names":false,"suffix":""},{"dropping-particle":"","family":"Kohlbacher","given":"Oliver","non-dropping-particle":"","parse-names":false,"suffix":""}],"container-title":"Nature communications","id":"ITEM-1","issue":"1","issued":{"date-parts":[["2022","12","1"]]},"publisher":"Nat Commun","title":"FLASHIda enables intelligent data acquisition for top-down proteomics to boost proteoform identification counts","type":"article-journal","volume":"13"},"uris":["http://www.mendeley.com/documents/?uuid=837b9144-f6fa-3be4-8b88-5e693c5452a0"]}],"mendeley":{"formattedCitation":"\\cite{Jeong2022FLASHIda enables intelligent data acquisition for top-down proteomics to boost proteoform identification counts}","plainTextFormattedCitation":"\\cite{Jeong2022FLASHIda enables intelligent data acquisition for top-down proteomics to boost proteoform identification counts}","previouslyFormattedCitation":"\\cite{Jeong2022FLASHIda enables intelligent data acquisition for top-down proteomics to boost proteoform identification counts}"},"properties":{"noteIndex":0},"schema":"https://github.com/citation-style-language/schema/raw/master/csl-citation.json"}</w:instrText>
        </w:r>
        <w:r w:rsidR="007D3EA5" w:rsidDel="00A21D4F">
          <w:fldChar w:fldCharType="separate"/>
        </w:r>
        <w:r w:rsidR="00E20BB6" w:rsidRPr="00E20BB6" w:rsidDel="00A21D4F">
          <w:rPr>
            <w:noProof/>
          </w:rPr>
          <w:t>\cite{Jeong2022FLASHIda enables intelligent data acquisition for top-down proteomics to boost proteoform identification counts}</w:t>
        </w:r>
        <w:r w:rsidR="007D3EA5" w:rsidDel="00A21D4F">
          <w:fldChar w:fldCharType="end"/>
        </w:r>
        <w:r w:rsidDel="00A21D4F">
          <w:t xml:space="preserve"> or providing an inclusion list of target </w:t>
        </w:r>
        <w:r w:rsidR="007D3EA5" w:rsidDel="00A21D4F">
          <w:t>precursors</w:t>
        </w:r>
        <w:r w:rsidDel="00A21D4F">
          <w:t xml:space="preserve"> based on a separate full MS spectrum of the same sample. </w:t>
        </w:r>
        <w:r w:rsidR="007D3EA5" w:rsidDel="00A21D4F">
          <w:t>Additionally, w</w:t>
        </w:r>
        <w:r w:rsidDel="00A21D4F">
          <w:t xml:space="preserve">hile the current generalized implementation </w:t>
        </w:r>
        <w:r w:rsidR="00437E8C" w:rsidDel="00A21D4F">
          <w:t xml:space="preserve">uses fragmented </w:t>
        </w:r>
        <w:r w:rsidDel="00A21D4F">
          <w:t xml:space="preserve">reduced antibody chains, </w:t>
        </w:r>
        <w:r w:rsidR="00437E8C" w:rsidDel="00A21D4F">
          <w:t>fragmentation</w:t>
        </w:r>
        <w:r w:rsidDel="00A21D4F">
          <w:t xml:space="preserve"> of intact fabs </w:t>
        </w:r>
        <w:r w:rsidR="00437E8C" w:rsidDel="00A21D4F">
          <w:t xml:space="preserve">through ECD can </w:t>
        </w:r>
        <w:r w:rsidDel="00A21D4F">
          <w:t>yield highly complementary fragments which could be beneficial</w:t>
        </w:r>
        <w:r w:rsidR="00437E8C" w:rsidDel="00A21D4F">
          <w:t xml:space="preserve"> to the sequencing process </w:t>
        </w:r>
        <w:r w:rsidR="00437E8C" w:rsidDel="00A21D4F">
          <w:fldChar w:fldCharType="begin" w:fldLock="1"/>
        </w:r>
        <w:r w:rsidR="00C921D0" w:rsidDel="00A21D4F">
          <w:instrText>ADDIN CSL_CITATION {"citationItems":[{"id":"ITEM-1","itemData":{"DOI":"10.1039/D0SC03438J","ISSN":"20416539","abstract":"Although incredibly diverse in specificity, millions of unique Immunoglobulin G (IgG) molecules in the human antibody repertoire share most of their amino acid sequence. These constant parts of IgG do not yield any useful information in attempts to sequence antibodies de novo. Therefore, methods focusing solely on the variable regions and providing unambiguous sequence reads are strongly advantageous. We report a mass spectrometry-based method that uses electron capture dissociation (ECD) to provide straightforward-to-read sequence ladders for the variable parts of both the light and heavy chains, with a preference for the functionally important CDR3. We optimized this method on the therapeutic antibody Trastuzumab and demonstrate its applicability on two monoclonal quartets of the four IgG subclasses, IgG1, IgG2, IgG3 and IgG4. The method is based on proteolytically separating the variable F(ab′)2 part from the conserved Fc part, whereafter the F(ab′)2 portions are mass-analyzed and fragmented by ECD. Pure ECD, without additional collisional activation, leads to straightforward-to-read sequence tags covering the CDR3 of both the light and heavy chains. Using molecular modelling and structural analysis, we discuss and explain this selective fragmentation behavior and describe how structural features of the different IgG subclasses lead to distinct fragmentation patterns. Overall, we foresee that pure ECD on F(ab′)2 or Fab molecules can become a valuable tool for the de novo sequencing of serum antibodies.","author":[{"dropping-particle":"","family":"Boer","given":"Maurits A.","non-dropping-particle":"Den","parse-names":false,"suffix":""},{"dropping-particle":"","family":"Greisch","given":"Jean Francois","non-dropping-particle":"","parse-names":false,"suffix":""},{"dropping-particle":"","family":"Tamara","given":"Sem","non-dropping-particle":"","parse-names":false,"suffix":""},{"dropping-particle":"","family":"Bondt","given":"Albert","non-dropping-particle":"","parse-names":false,"suffix":""},{"dropping-particle":"","family":"Heck","given":"Albert J.R.","non-dropping-particle":"","parse-names":false,"suffix":""}],"container-title":"Chemical Science","id":"ITEM-1","issue":"43","issued":{"date-parts":[["2020","11","11"]]},"page":"11886-11896","publisher":"Royal Society of Chemistry","title":"Selectivity over coverage in de novo sequencing of IgGs","type":"article-journal","volume":"11"},"uris":["http://www.mendeley.com/documents/?uuid=0162c366-5d90-4c68-bd7a-8d9bef66311a"]}],"mendeley":{"formattedCitation":"\\cite{Den Boer2020Selectivity over coverage in de novo sequencing of IgGs}","plainTextFormattedCitation":"\\cite{Den Boer2020Selectivity over coverage in de novo sequencing of IgGs}","previouslyFormattedCitation":"\\cite{Den Boer2020Selectivity over coverage in de novo sequencing of IgGs}"},"properties":{"noteIndex":0},"schema":"https://github.com/citation-style-language/schema/raw/master/csl-citation.json"}</w:instrText>
        </w:r>
        <w:r w:rsidR="00437E8C" w:rsidDel="00A21D4F">
          <w:fldChar w:fldCharType="separate"/>
        </w:r>
        <w:r w:rsidR="00E20BB6" w:rsidRPr="00E20BB6" w:rsidDel="00A21D4F">
          <w:rPr>
            <w:noProof/>
          </w:rPr>
          <w:t>\cite{Den Boer2020Selectivity over coverage in de novo sequencing of IgGs}</w:t>
        </w:r>
        <w:r w:rsidR="00437E8C" w:rsidDel="00A21D4F">
          <w:fldChar w:fldCharType="end"/>
        </w:r>
        <w:r w:rsidDel="00A21D4F">
          <w:t xml:space="preserve">. </w:t>
        </w:r>
        <w:r w:rsidR="00437E8C" w:rsidDel="00A21D4F">
          <w:t>Furthermore</w:t>
        </w:r>
        <w:r w:rsidDel="00A21D4F">
          <w:t xml:space="preserve">, </w:t>
        </w:r>
        <w:r w:rsidR="00437E8C" w:rsidDel="00A21D4F">
          <w:t xml:space="preserve">additional </w:t>
        </w:r>
        <w:r w:rsidDel="00A21D4F">
          <w:t xml:space="preserve">fragmentation methods </w:t>
        </w:r>
        <w:r w:rsidR="00437E8C" w:rsidDel="00A21D4F">
          <w:t xml:space="preserve">could be used to increase sequence coverage, as different fragmentation methods will preferentially fragment different backbone positions </w:t>
        </w:r>
        <w:r w:rsidR="009B5639" w:rsidDel="00A21D4F">
          <w:fldChar w:fldCharType="begin" w:fldLock="1"/>
        </w:r>
        <w:r w:rsidR="00C921D0" w:rsidDel="00A21D4F">
          <w:instrText>ADDIN CSL_CITATION {"citationItems":[{"id":"ITEM-1","itemData":{"DOI":"10.1021/ACS.ANALCHEM.1C01955/SUPPL_FILE/AC1C01955_SI_003.TXT","ISSN":"15206882","abstract":"In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Chemistry","id":"ITEM-1","issue":"30","issued":{"date-parts":[["2021","8","3"]]},"page":"10627-10634","publisher":"American Chemical Society","title":"De Novo Sequencing of Antibody Light Chain Proteoforms from Patients with Multiple Myeloma","type":"article-journal","volume":"93"},"uris":["http://www.mendeley.com/documents/?uuid=45bccd75-00da-42ff-bdea-5a17c242cf8e"]},{"id":"ITEM-2","itemData":{"DOI":"10.1021/acs.analchem.5b04563","ISBN":"1520-6882 (Electronic)\\r0003-2700 (Linking)","ISSN":"15206882","PMID":"26630359","abstract":"The analysis of peptides and proteins as well as the grander scope of proteomics (large scale study of proteins) has been advanced by the development of a versatile array of ion activation methods that have facilitated characterization of peptides and proteins based on formation of diagnostic fragmentation patterns. Improvement of mass spectrometry instrumentation and sample processing methodologies have allowed intensive analysis of complex cell lysates, thus making it possible to identify thousands of proteins in addition to enabling comprehensive characterization of post translational modifications. The successful elucidation of the primary sequence of many peptides and proteins through tandem mass spectrometry has accelerated the development of other complementary methods that support targeted strategies and quantitative approaches and have catalyzed new applications of mass spectrometry in related fields, such as structural biology. This review will describe the development and applications of ion activation methods for peptides and proteins that have played such a critical role in the fields of biochemistry, molecular biology, medicinal chemistry, biotechnology, and structural biology. Moreover, unravelling the fundamental underpinnings of these activation methods have shed light on the factors that influence ion fragmentation upon energization, thus providing predictive insight and motivating new strategies that capitalize on manipulating ion dissociation behavior for specific applications. Given the critical role that tandem mass spectrometry has played in the field of proteomics and structural biology, this review will emphasize the ion activation methods that have been used to analyze peptides and proteins with an emphasis on new applications over the past three years. There are numerous excellent review and tutorial articles that have focused on mass spectrometry-based proteomics technologies, proteomic applications, and specific activation methods in recent years, and thus readers are directed to these to provide additional perspectives. In addition, a recent review focused specifically on activation methods in proteomics with an emphasis on characterization of post-translational modifications and tandem mass spectrometry methods for quantitation, so these topics are not covered here. This review opens with some basic tutorial sections to provide background information, followed by more specialized sub-topics that demonstrate some of the mor…","author":[{"dropping-particle":"","family":"Brodbelt","given":"Jennifer S.","non-dropping-particle":"","parse-names":false,"suffix":""}],"container-title":"Analytical Chemistry","id":"ITEM-2","issue":"1","issued":{"date-parts":[["2016"]]},"page":"30-51","title":"Ion Activation Methods for Peptides and Proteins","type":"article-journal","volume":"88"},"uris":["http://www.mendeley.com/documents/?uuid=71ba4a71-50ef-403b-8333-9bc9a6bf609d"]}],"mendeley":{"formattedCitation":"\\cite{Dupré2021De Novo Sequencing of Antibody Light Chain Proteoforms from Patients with Multiple Myeloma|||Brodbelt2016Ion Activation Methods for Peptides and Proteins}","plainTextFormattedCitation":"\\cite{Dupré2021De Novo Sequencing of Antibody Light Chain Proteoforms from Patients with Multiple Myeloma|||Brodbelt2016Ion Activation Methods for Peptides and Proteins}","previouslyFormattedCitation":"\\cite{Dupré2021De Novo Sequencing of Antibody Light Chain Proteoforms from Patients with Multiple Myeloma|||Brodbelt2016Ion Activation Methods for Peptides and Proteins}"},"properties":{"noteIndex":0},"schema":"https://github.com/citation-style-language/schema/raw/master/csl-citation.json"}</w:instrText>
        </w:r>
        <w:r w:rsidR="009B5639" w:rsidDel="00A21D4F">
          <w:fldChar w:fldCharType="separate"/>
        </w:r>
        <w:r w:rsidR="00E20BB6" w:rsidRPr="00E20BB6" w:rsidDel="00A21D4F">
          <w:rPr>
            <w:noProof/>
          </w:rPr>
          <w:t>\cite{Dupré2021De Novo Sequencing of Antibody Light Chain Proteoforms from Patients with Multiple Myeloma|||Brodbelt2016Ion Activation Methods for Peptides and Proteins}</w:t>
        </w:r>
        <w:r w:rsidR="009B5639" w:rsidDel="00A21D4F">
          <w:fldChar w:fldCharType="end"/>
        </w:r>
        <w:r w:rsidDel="00A21D4F">
          <w:t xml:space="preserve">. We have also landed on the Xtract and </w:t>
        </w:r>
        <w:r w:rsidR="009B5639" w:rsidDel="00A21D4F">
          <w:t>R</w:t>
        </w:r>
        <w:r w:rsidDel="00A21D4F">
          <w:t xml:space="preserve">espect deconvolution algorithms as our deconvolution method of choice, but there are alternatives out there. One </w:t>
        </w:r>
        <w:r w:rsidR="009B5639" w:rsidDel="00A21D4F">
          <w:t>drawback</w:t>
        </w:r>
        <w:r w:rsidDel="00A21D4F">
          <w:t xml:space="preserve"> of our current methodology is that it is restricted to deconvolution of scans from a single raw file and does not allow for manual selection of MS2 scans to average for deconvolution, instead only supporting </w:t>
        </w:r>
        <w:r w:rsidR="009B5639" w:rsidDel="00A21D4F">
          <w:t xml:space="preserve">averaging scans over a selected </w:t>
        </w:r>
        <w:r w:rsidDel="00A21D4F">
          <w:t>retention time window. M</w:t>
        </w:r>
        <w:r w:rsidR="00B859C2" w:rsidDel="00A21D4F">
          <w:t>s_</w:t>
        </w:r>
        <w:r w:rsidDel="00A21D4F">
          <w:t>deisotope</w:t>
        </w:r>
        <w:r w:rsidR="00482E75" w:rsidDel="00A21D4F">
          <w:t xml:space="preserve"> </w:t>
        </w:r>
        <w:r w:rsidR="00B859C2" w:rsidDel="00A21D4F">
          <w:fldChar w:fldCharType="begin" w:fldLock="1"/>
        </w:r>
        <w:r w:rsidR="00C921D0" w:rsidDel="00A21D4F">
          <w:instrText>ADDIN CSL_CITATION {"citationItems":[{"id":"ITEM-1","itemData":{"DOI":"10.5281/ZENODO.5759830","author":[{"dropping-particle":"","family":"Klein","given":"Joshua","non-dropping-particle":"","parse-names":false,"suffix":""},{"dropping-particle":"","family":"heckendorfc","given":"","non-dropping-particle":"","parse-names":false,"suffix":""},{"dropping-particle":"","family":"Lukauskas","given":"Saulius","non-dropping-particle":"","parse-names":false,"suffix":""},{"dropping-particle":"","family":"mstim","given":"","non-dropping-particle":"","parse-names":false,"suffix":""}],"id":"ITEM-1","issued":{"date-parts":[["2021","12","5"]]},"title":"mobiusklein/ms_deisotope: Release v0.0.33","type":"article-journal"},"uris":["http://www.mendeley.com/documents/?uuid=40c4a5d0-0235-303f-aa53-ccc6e5c1a387"]}],"mendeley":{"formattedCitation":"\\cite{Klein2021mobiusklein/ms_deisotope: Release v0.0.33}","plainTextFormattedCitation":"\\cite{Klein2021mobiusklein/ms_deisotope: Release v0.0.33}","previouslyFormattedCitation":"\\cite{Klein2021mobiusklein/ms_deisotope: Release v0.0.33}"},"properties":{"noteIndex":0},"schema":"https://github.com/citation-style-language/schema/raw/master/csl-citation.json"}</w:instrText>
        </w:r>
        <w:r w:rsidR="00B859C2" w:rsidDel="00A21D4F">
          <w:fldChar w:fldCharType="separate"/>
        </w:r>
        <w:r w:rsidR="00E20BB6" w:rsidRPr="00E20BB6" w:rsidDel="00A21D4F">
          <w:rPr>
            <w:noProof/>
          </w:rPr>
          <w:t>\cite{Klein2021mobiusklein/ms_deisotope: Release v0.0.33}</w:t>
        </w:r>
        <w:r w:rsidR="00B859C2" w:rsidDel="00A21D4F">
          <w:fldChar w:fldCharType="end"/>
        </w:r>
        <w:r w:rsidDel="00A21D4F">
          <w:t xml:space="preserve"> </w:t>
        </w:r>
        <w:r w:rsidR="009B5639" w:rsidDel="00A21D4F">
          <w:t>is one such alternative that could be explored</w:t>
        </w:r>
        <w:r w:rsidDel="00A21D4F">
          <w:t xml:space="preserve">. </w:t>
        </w:r>
      </w:moveFrom>
    </w:p>
    <w:moveFromRangeEnd w:id="91"/>
    <w:p w14:paraId="32F4B21C" w14:textId="77777777" w:rsidR="00A21D4F" w:rsidRDefault="00A21D4F" w:rsidP="00A21D4F">
      <w:pPr>
        <w:pStyle w:val="Heading3"/>
        <w:rPr>
          <w:moveTo w:id="95" w:author="Graaf, S.C. de (Bastiaan)" w:date="2023-06-14T00:42:00Z"/>
        </w:rPr>
      </w:pPr>
      <w:moveToRangeStart w:id="96" w:author="Graaf, S.C. de (Bastiaan)" w:date="2023-06-14T00:42:00Z" w:name="move137595737"/>
      <w:moveTo w:id="97" w:author="Graaf, S.C. de (Bastiaan)" w:date="2023-06-14T00:42:00Z">
        <w:r>
          <w:t>!!!Protein centric improvements</w:t>
        </w:r>
      </w:moveTo>
    </w:p>
    <w:p w14:paraId="7061B0EA" w14:textId="2869FA88" w:rsidR="00A21D4F" w:rsidRDefault="00A21D4F" w:rsidP="00A21D4F">
      <w:pPr>
        <w:rPr>
          <w:moveTo w:id="98" w:author="Graaf, S.C. de (Bastiaan)" w:date="2023-06-14T00:42:00Z"/>
        </w:rPr>
      </w:pPr>
      <w:moveTo w:id="99" w:author="Graaf, S.C. de (Bastiaan)" w:date="2023-06-14T00:42:00Z">
        <w:r>
          <w:lastRenderedPageBreak/>
          <w:t xml:space="preserve">Nano-flow LC-MS can reduce sample requirements up to 100x, making it possible to acquire more middle down fragmentation data using the same sample. However, these systems are less robust than the high-flow systems used in our current experimental protocol </w:t>
        </w:r>
        <w:r>
          <w:fldChar w:fldCharType="begin" w:fldLock="1"/>
        </w:r>
        <w:r>
          <w:instrText xml:space="preserve">ADDIN CSL_CITATION {"citationItems":[{"id":"ITEM-1","itemData":{"DOI":"10.1021/AC9509519/ASSET/IMAGES/LARGE/AC9509519F00006.JPEG","ISSN":"00032700","PMID":"8779426","abstract":"The nanoelectrospray ion source (nanoES) has recently been developed and described theoretically. It is different from conventional electrospray sources and from other miniaturized electrospray sources by (i) its 1-2 μm spraying orifice achieved by pulling the spraying capillary to a fine tip, (ii) its very low flow rate of </w:instrText>
        </w:r>
        <w:r>
          <w:rPr>
            <w:rFonts w:ascii="Cambria Math" w:hAnsi="Cambria Math" w:cs="Cambria Math"/>
          </w:rPr>
          <w:instrText>∼</w:instrText>
        </w:r>
        <w:r>
          <w:instrText>20 nL/min and the small size of droplets it generates, and (iii) the absence of solvent pumps and inlet valves. The fabrication and operation of nanoES needles is described in detail. Solutions with up to 0.1 M salt contents could be sprayed without sheath flow or pneumatic assist. Improved desolvation in nanoES led to instrument-limited resolution of the signals of a glycoprotein and the ability to signal average extensively allowed the C-terminal sequencing of a 40 kDa protein. Extensive mass spectrometric and tandem mass spectrometric investigation of the components of an unseparated peptide mixture was demonstrated by verification of 93% of the sequence of carbonic anhydrase. A rapid and robust desalting/concentration step coupled to the nanoES procedure allows the direct analysis of impure samples such as peptide mixtures extracted after in-gel digestion.","author":[{"dropping-particle":"","family":"Wilm","given":"Matthias","non-dropping-particle":"","parse-names":false,"suffix":""},{"dropping-particle":"","family":"Mann","given":"Matthias","non-dropping-particle":"","parse-names":false,"suffix":""}],"container-title":"Analytical Chemistry","id":"ITEM-1","issue":"1","issued":{"date-parts":[["1996"]]},"page":"1-8","publisher":"American Chemical Society","title":"Analytical properties of the nanoelectrospray ion source","type":"article-journal","volume":"68"},"uris":["http://www.mendeley.com/documents/?uuid=87f32941-7a28-329a-b338-9fc216329609"]},{"id":"ITEM-2","itemData":{"DOI":"10.1006/ABIO.1998.2809","ISSN":"0003-2697","PMID":"9750149","abstract":"Conventional capillary liquid chromatography/mass spectrometry (LC/MS) typically employs low μl/min flow rates with gas/liquid sheath to enhance spray stability. Over the past several years a number of reports have demonstrated success with electrospray (ES) interface designs optimized for submicroliter/min flows which have clear advantages in terms of enhancement of detection limit, lower sample consumption, and ability to accommodate a wider range of buffer conditions. We report here a fritless electrospray interface (FESI) design that is inexpensive and robust and can be operated and adapted to accommodate a variety of applications for submicroliter/min flow rates. The novelty of this interface revolves around the use of a fritless microcapillary column and precolumn application of electrospray voltage at a microtee junction to achieve stable microspray and nanospray flow rates. This sheathless FESI device eliminates postcolumn dead volume since small particles (≤ 10 μm) are packed directly into laser-pulled fused silica capillary needles from which a spray originates. For analysis of proteins/peptides in solution, low femtomole sensitivity has been achieved (attomoles for selected-ion monitoring), while low nanogram sensitivity was attained for proteins derived from in-gel-digested silver-stained bands from 1-D and 2-D gels. Several applications for tandem MS protein/peptide identification using LC-microspray, LC-nanospray, or infusion nanospray are presented.","author":[{"dropping-particle":"","family":"Gatlin","given":"Christine L.","non-dropping-particle":"","parse-names":false,"suffix":""},{"dropping-particle":"","family":"Kleemann","given":"Gerd R.","non-dropping-particle":"","parse-names":false,"suffix":""},{"dropping-particle":"","family":"Hays","given":"Lara G.","non-dropping-particle":"","parse-names":false,"suffix":""},{"dropping-particle":"","family":"Link","given":"Andrew J.","non-dropping-particle":"","parse-names":false,"suffix":""},{"dropping-particle":"","family":"Yates","given":"John R.","non-dropping-particle":"","parse-names":false,"suffix":""}],"container-title":"Analytical Biochemistry","id":"ITEM-2","issue":"1","issued":{"date-parts":[["1998","10","1"]]},"page":"93-101","publisher":"Academic Press","title":"Protein Identification at the Low Femtomole Level from Silver-Stained Gels Using a New Fritless Electrospray Interface for Liquid Chromatography–Microspray and Nanospray Mass Spectrometry","type":"article-journal","volume":"263"},"uris":["http://www.mendeley.com/documents/?uuid=ff5543a2-50b3-3b17-a593-453c5e0eb2ec"]}],"mendeley":{"formattedCitation":"\\cite{Wilm1996Analytical properties of the nanoelectrospray ion source|||Gatlin1998Protein Identification at the Low Femtomole Level from Silver-Stained Gels Using a New Fritless Electrospray Interface for Liquid Chromatography–Microspray and Nanospray Mass Spectrometry}","plainTextFormattedCitation":"\\cite{Wilm1996Analytical properties of the nanoelectrospray ion source|||Gatlin1998Protein Identification at the Low Femtomole Level from Silver-Stained Gels Using a New Fritless Electrospray Interface for Liquid Chromatography–Microspray and Nanospray Mass Spectrometry}","previouslyFormattedCitation":"\\cite{Wilm1996Analytical properties of the nanoelectrospray ion source|||Gatlin1998Protein Identification at the Low Femtomole Level from Silver-Stained Gels Using a New Fritless Electrospray Interface for Liquid Chromatography–Microspray and Nanospray Mass Spectrometry}"},"properties":{"noteIndex":0},"schema":"https://github.com/citation-style-language/schema/raw/master/csl-citation.json"}</w:instrText>
        </w:r>
        <w:r>
          <w:fldChar w:fldCharType="separate"/>
        </w:r>
        <w:r w:rsidRPr="00E20BB6">
          <w:rPr>
            <w:noProof/>
          </w:rPr>
          <w:t>\cite{Wilm1996Analytical properties of the nanoelectrospray ion source|||Gatlin1998Protein Identification at the Low Femtomole Level from Silver-Stained Gels Using a New Fritless Electrospray Interface for Liquid Chromatography–Microspray and Nanospray Mass Spectrometry}</w:t>
        </w:r>
        <w:r>
          <w:fldChar w:fldCharType="end"/>
        </w:r>
        <w:r>
          <w:t xml:space="preserve">. Parallel acquisition strategies as seen in several 2D-MS techniques could be used to boost signal intensity </w:t>
        </w:r>
        <w:r>
          <w:fldChar w:fldCharType="begin" w:fldLock="1"/>
        </w:r>
        <w:r>
          <w:instrText>ADDIN CSL_CITATION {"citationItems":[{"id":"ITEM-1","itemData":{"DOI":"10.1038/s41467-019-14044-x","ISSN":"2041-1723","PMID":"31949144","abstract":"A comprehensive characterization of the lipidome from limited starting material remains very challenging. Here we report a high-sensitivity lipidomics workflow based on nanoflow liquid chromatography and trapped ion mobility spectrometry (TIMS). Taking advantage of parallel accumulation–serial fragmentation (PASEF), we fragment on average 15 precursors in each of 100 ms TIMS scans, while maintaining the full mobility resolution of co-eluting isomers. The acquisition speed of over 100 Hz allows us to obtain MS/MS spectra of the vast majority of isotope patterns. Analyzing 1 µL of human plasma, PASEF increases the number of identified lipids more than three times over standard TIMS-MS/MS, achieving attomole sensitivity. Building on high intra- and inter-laboratory precision and accuracy of TIMS collisional cross sections (CCS), we compile 1856 lipid CCS values from plasma, liver and cancer cells. Our study establishes PASEF in lipid analysis and paves the way for sensitive, ion mobility-enhanced lipidomics in four dimensions.","author":[{"dropping-particle":"","family":"Vasilopoulou","given":"Catherine G.","non-dropping-particle":"","parse-names":false,"suffix":""},{"dropping-particle":"","family":"Sulek","given":"Karolina","non-dropping-particle":"","parse-names":false,"suffix":""},{"dropping-particle":"","family":"Brunner","given":"Andreas-David","non-dropping-particle":"","parse-names":false,"suffix":""},{"dropping-particle":"","family":"Meitei","given":"Ningombam Sanjib","non-dropping-particle":"","parse-names":false,"suffix":""},{"dropping-particle":"","family":"Schweiger-Hufnagel","given":"Ulrike","non-dropping-particle":"","parse-names":false,"suffix":""},{"dropping-particle":"","family":"Meyer","given":"Sven W.","non-dropping-particle":"","parse-names":false,"suffix":""},{"dropping-particle":"","family":"Barsch","given":"Aiko","non-dropping-particle":"","parse-names":false,"suffix":""},{"dropping-particle":"","family":"Mann","given":"Matthias","non-dropping-particle":"","parse-names":false,"suffix":""},{"dropping-particle":"","family":"Meier","given":"Florian","non-dropping-particle":"","parse-names":false,"suffix":""}],"container-title":"Nature Communications","id":"ITEM-1","issue":"1","issued":{"date-parts":[["2020","1","16"]]},"page":"331","publisher":"Nature Publishing Group","title":"Trapped ion mobility spectrometry and PASEF enable in-depth lipidomics from minimal sample amounts","type":"article-journal","volume":"11"},"uris":["http://www.mendeley.com/documents/?uuid=dbc68a97-7431-34c0-9d47-92187097f7e9"]},{"id":"ITEM-2","itemData":{"DOI":"10.1016/J.IJMS.2018.01.006","ISSN":"1387-3806","abstract":"Trapped ion mobility spectrometry (TIMS) hybridized with mass spectrometry (MS) is a relatively recent advance in the field of ion mobility mass spectrometry (IMMS). The basic idea behind TIMS is the reversal of the classic drift cell analyzer. Rather than driving ions through a stationary gas, as in a drift cell, TIMS holds the ions stationary in a moving column of gas. This has the immediate advantage that the physical dimension of the analyzer can be small (</w:instrText>
        </w:r>
        <w:r>
          <w:rPr>
            <w:rFonts w:ascii="Cambria Math" w:hAnsi="Cambria Math" w:cs="Cambria Math"/>
          </w:rPr>
          <w:instrText>∼</w:instrText>
        </w:r>
        <w:r>
          <w:instrText xml:space="preserve">5 cm) whereas the analytical column of gas </w:instrText>
        </w:r>
        <w:r>
          <w:rPr>
            <w:rFonts w:ascii="Calibri" w:hAnsi="Calibri" w:cs="Calibri"/>
          </w:rPr>
          <w:instrText>–</w:instrText>
        </w:r>
        <w:r>
          <w:instrText xml:space="preserve"> the column that flows past during the course of an analysis </w:instrText>
        </w:r>
        <w:r>
          <w:rPr>
            <w:rFonts w:ascii="Calibri" w:hAnsi="Calibri" w:cs="Calibri"/>
          </w:rPr>
          <w:instrText>–</w:instrText>
        </w:r>
        <w:r>
          <w:instrText xml:space="preserve"> can be large (as much as 10 m) and user defined. In the years since the first publication, TIMS has proven to be a highly versatile alternative to drift tube ion mobility achieving high resolving power (R </w:instrText>
        </w:r>
        <w:r>
          <w:rPr>
            <w:rFonts w:ascii="Cambria Math" w:hAnsi="Cambria Math" w:cs="Cambria Math"/>
          </w:rPr>
          <w:instrText>∼</w:instrText>
        </w:r>
        <w:r>
          <w:instrText xml:space="preserve"> 300), duty cycle (100%), and efficiency (</w:instrText>
        </w:r>
        <w:r>
          <w:rPr>
            <w:rFonts w:ascii="Cambria Math" w:hAnsi="Cambria Math" w:cs="Cambria Math"/>
          </w:rPr>
          <w:instrText>∼</w:instrText>
        </w:r>
        <w:r>
          <w:instrText>80%). In addition to its basic performance specifications, the flexibility of TIMS allows it to be adapted to a variety of applications. This is highlighted particularly by the PASEF (parallel accumulation serial fragmentation) workflow, which adapts TIMS-MS to the shotgun proteomics application. In this brief review, the general operating principles, theory, and a number of TIMS-MS applications are summarized.","author":[{"dropping-particle":"","family":"Ridgeway","given":"Mark E.","non-dropping-particle":"","parse-names":false,"suffix":""},{"dropping-particle":"","family":"Lubeck","given":"Markus","non-dropping-particle":"","parse-names":false,"suffix":""},{"dropping-particle":"","family":"Jordens","given":"Jan","non-dropping-particle":"","parse-names":false,"suffix":""},{"dropping-particle":"","family":"Mann","given":"Mattias","non-dropping-particle":"","parse-names":false,"suffix":""},{"dropping-particle":"","family":"Park","given":"Melvin A.","non-dropping-particle":"","parse-names":false,"suffix":""}],"container-title":"International Journal of Mass Spectrometry","id":"ITEM-2","issued":{"date-parts":[["2018","2","1"]]},"page":"22-35","publisher":"Elsevier","title":"Trapped ion mobility spectrometry: A short review","type":"article-journal","volume":"425"},"uris":["http://www.mendeley.com/documents/?uuid=55072aa8-9ec3-3380-b7cf-274b19a7f142"]},{"id":"ITEM-3","itemData":{"DOI":"10.26434/CHEMRXIV-2022-W8S4N-V3","abstract":"Mass spectrometry (MS)-based proteomics workflows of intact protein ions have increasingly been utilized to study bio-logical systems.  These workflows, however, frequently result in convoluted and difficult to analyze mass spectra. Ion mobility spectrometry (IMS) is a promising method to overcome these limitations by separating ions by their mass- and size-to-charge ratios. In this work, we further characterize a newly developed method to collisionally dissociate intact protein ions in a trapped ion mobility spectrometry (TIMS) device. Dissociation occurs prior to ion mobility separation and thus, all product ions are distributed throughout the mobility dimension, enabling facile assignment of near isobaric product ions. We demonstrate that collisional activation within a TIMS device is capable of dissociating protein ions up to 66 kDa. We also demonstrate that the filling of the TIMS device significantly influence the efficiency of fragmentation. Lastly, we compare CIDtims to the other modes of collisional activation available on the Bruker timsTOF and demon-strate that the mobility resolution in CIDtims enables the annotation of overlapping fragment ions and improves sequence coverage.","author":[{"dropping-particle":"","family":"Graham","given":"Katherine A","non-dropping-particle":"","parse-names":false,"suffix":""},{"dropping-particle":"","family":"Lawlor","given":"Charles F","non-dropping-particle":"","parse-names":false,"suffix":""},{"dropping-particle":"","family":"Borotto","given":"Nicholas B","non-dropping-particle":"","parse-names":false,"suffix":""}],"id":"ITEM-3","issued":{"date-parts":[["2023","2","13"]]},"title":"Characterizing the Top-down Sequencing of Protein Ions Prior to Mobility Separation in a timsTOF","type":"article-journal"},"uris":["http://www.mendeley.com/documents/?uuid=bd49dec5-fa86-35b6-b8cb-394ab6424f7d"]}],"mendeley":{"formattedCitation":"\\cite{Vasilopoulou2020Trapped ion mobility spectrometry and PASEF enable in-depth lipidomics from minimal sample amounts|||Ridgeway2018Trapped ion mobility spectrometry: A short review|||Graham2023Characterizing the Top-down Sequencing of Protein Ions Prior to Mobility Separation in a timsTOF}","plainTextFormattedCitation":"\\cite{Vasilopoulou2020Trapped ion mobility spectrometry and PASEF enable in-depth lipidomics from minimal sample amounts|||Ridgeway2018Trapped ion mobility spectrometry: A short review|||Graham2023Characterizing the Top-down Sequencing of Protein Ions Prior to Mobility Separation in a timsTOF}","previouslyFormattedCitation":"\\cite{Vasilopoulou2020Trapped ion mobility spectrometry and PASEF enable in-depth lipidomics from minimal sample amounts|||Ridgeway2018Trapped ion mobility spectrometry: A short review|||Graham2023Characterizing the Top-down Sequencing of Protein Ions Prior to Mobility Separation in a timsTOF}"},"properties":{"noteIndex":0},"schema":"https://github.com/citation-style-language/schema/raw/master/csl-citation.json"}</w:instrText>
        </w:r>
        <w:r>
          <w:fldChar w:fldCharType="separate"/>
        </w:r>
        <w:r w:rsidRPr="00E20BB6">
          <w:rPr>
            <w:noProof/>
          </w:rPr>
          <w:t>\cite{Vasilopoulou2020Trapped ion mobility spectrometry and PASEF enable in-depth lipidomics from minimal sample amounts|||Ridgeway2018Trapped ion mobility spectrometry: A short review|||Graham2023Characterizing the Top-down Sequencing of Protein Ions Prior to Mobility Separation in a timsTOF}</w:t>
        </w:r>
        <w:r>
          <w:fldChar w:fldCharType="end"/>
        </w:r>
        <w:r>
          <w:t xml:space="preserve">, and super resolution methods could provide greater resolving power </w:t>
        </w:r>
        <w:r>
          <w:fldChar w:fldCharType="begin" w:fldLock="1"/>
        </w:r>
        <w:r>
          <w:instrText>ADDIN CSL_CITATION {"citationItems":[{"id":"ITEM-1","itemData":{"DOI":"10.1021/ACS.ANALCHEM.6B03636","ISSN":"15206882","PMID":"27982570","abstract":"This Article introduces a new computationally efficient noise-tolerant signal processing method, referred to as phased spectrum deconvolution method (ΦSDM), designed for Fourier transform mass spectrometry (FT MS). ΦSDM produces interference-free mass spectra with resolution beyond the Fourier transform (FT) uncertainty limit. With a presumption that the oscillation phases are preserved, the method deconvolves an observed FT spectrum into a distribution of harmonic components bound to a fixed frequency grid, which is several times finer than that of FT. The approach shows stability under noisy conditions, and the noise levels in the resulting spectra are lower than those of the original FT spectra. Although requiring more computational power than standard FT algorithms, ΦSDM runs in a quasilinear time. The method was tested on both synthetic and experimental data, and consistently demonstrated performance superior to the FT-based methodologies, be it across the entire mass range or on a selected mass window of interest. ΦSDM promises substantial improvements in the spectral quality and the speed of FT MS instruments. It might also be beneficial for other spectroscopy approaches which require harmonic analysis for data processing.","author":[{"dropping-particle":"","family":"Grinfeld","given":"Dmitry","non-dropping-particle":"","parse-names":false,"suffix":""},{"dropping-particle":"","family":"Aizikov","given":"Konstantin","non-dropping-particle":"","parse-names":false,"suffix":""},{"dropping-particle":"","family":"Kreutzmann","given":"Arne","non-dropping-particle":"","parse-names":false,"suffix":""},{"dropping-particle":"","family":"Damoc","given":"Eugen","non-dropping-particle":"","parse-names":false,"suffix":""},{"dropping-particle":"","family":"Makarov","given":"Alexander","non-dropping-particle":"","parse-names":false,"suffix":""}],"container-title":"Analytical Chemistry","id":"ITEM-1","issue":"2","issued":{"date-parts":[["2017","1","17"]]},"page":"1202-1211","publisher":"American Chemical Society","title":"Phase-constrained spectrum deconvolution for fourier transform mass spectrometry","type":"article-journal","volume":"89"},"uris":["http://www.mendeley.com/documents/?uuid=d7255643-473f-3cb2-8adb-c872783045cd"]}],"mendeley":{"formattedCitation":"\\cite{Grinfeld2017Phase-constrained spectrum deconvolution for fourier transform mass spectrometry}","plainTextFormattedCitation":"\\cite{Grinfeld2017Phase-constrained spectrum deconvolution for fourier transform mass spectrometry}","previouslyFormattedCitation":"\\cite{Grinfeld2017Phase-constrained spectrum deconvolution for fourier transform mass spectrometry}"},"properties":{"noteIndex":0},"schema":"https://github.com/citation-style-language/schema/raw/master/csl-citation.json"}</w:instrText>
        </w:r>
        <w:r>
          <w:fldChar w:fldCharType="separate"/>
        </w:r>
        <w:r w:rsidRPr="00E20BB6">
          <w:rPr>
            <w:noProof/>
          </w:rPr>
          <w:t>\cite{Grinfeld2017Phase-constrained spectrum deconvolution for fourier transform mass spectrometry}</w:t>
        </w:r>
        <w:r>
          <w:fldChar w:fldCharType="end"/>
        </w:r>
        <w:r>
          <w:t xml:space="preserve">. Improving precursor selection for fragmentation either by implementing some form of real-time processing </w:t>
        </w:r>
        <w:r>
          <w:fldChar w:fldCharType="begin" w:fldLock="1"/>
        </w:r>
        <w:r>
          <w:instrText>ADDIN CSL_CITATION {"citationItems":[{"id":"ITEM-1","itemData":{"DOI":"10.1038/S41467-022-31922-Z","ISSN":"2041-1723","PMID":"35906205","abstract":"The detailed analysis and structural characterization of proteoforms by top-down proteomics (TDP) has gained a lot of interest in biomedical research. Data-dependent acquisition (DDA) of intact proteins is non-trivial due to the diversity and complexity of proteoforms. Dedicated acquisition methods thus have the potential to greatly improve TDP. Here, we present FLASHIda, an intelligent online data acquisition algorithm for TDP that ensures the real-time selection of high-quality precursors of diverse proteoforms. FLASHIda combines fast charge deconvolution algorithms and machine learning-based quality assessment for optimal precursor selection. In an analysis of E. coli lysate, FLASHIda increases the number of unique proteoform level identifications from 800 to 1500 or generates a near-identical number of identifications in one third of the instrument time when compared to standard DDA mode. Furthermore, FLASHIda enables sensitive mapping of post-translational modifications and detection of chemical adducts. As a software extension module to the instrument, FLASHIda can be readily adopted for TDP studies of complex samples to enhance proteoform identification rates.","author":[{"dropping-particle":"","family":"Jeong","given":"Kyowon","non-dropping-particle":"","parse-names":false,"suffix":""},{"dropping-particle":"","family":"Babović","given":"Maša","non-dropping-particle":"","parse-names":false,"suffix":""},{"dropping-particle":"","family":"Gorshkov","given":"Vladimir","non-dropping-particle":"","parse-names":false,"suffix":""},{"dropping-particle":"","family":"Kim","given":"Jihyung","non-dropping-particle":"","parse-names":false,"suffix":""},{"dropping-particle":"","family":"Jensen","given":"Ole N.","non-dropping-particle":"","parse-names":false,"suffix":""},{"dropping-particle":"","family":"Kohlbacher","given":"Oliver","non-dropping-particle":"","parse-names":false,"suffix":""}],"container-title":"Nature communications","id":"ITEM-1","issue":"1","issued":{"date-parts":[["2022","12","1"]]},"publisher":"Nat Commun","title":"FLASHIda enables intelligent data acquisition for top-down proteomics to boost proteoform identification counts","type":"article-journal","volume":"13"},"uris":["http://www.mendeley.com/documents/?uuid=837b9144-f6fa-3be4-8b88-5e693c5452a0"]}],"mendeley":{"formattedCitation":"\\cite{Jeong2022FLASHIda enables intelligent data acquisition for top-down proteomics to boost proteoform identification counts}","plainTextFormattedCitation":"\\cite{Jeong2022FLASHIda enables intelligent data acquisition for top-down proteomics to boost proteoform identification counts}","previouslyFormattedCitation":"\\cite{Jeong2022FLASHIda enables intelligent data acquisition for top-down proteomics to boost proteoform identification counts}"},"properties":{"noteIndex":0},"schema":"https://github.com/citation-style-language/schema/raw/master/csl-citation.json"}</w:instrText>
        </w:r>
        <w:r>
          <w:fldChar w:fldCharType="separate"/>
        </w:r>
        <w:r w:rsidRPr="00E20BB6">
          <w:rPr>
            <w:noProof/>
          </w:rPr>
          <w:t>\cite{Jeong2022FLASHIda enables intelligent data acquisition for top-down proteomics to boost proteoform identification counts}</w:t>
        </w:r>
        <w:r>
          <w:fldChar w:fldCharType="end"/>
        </w:r>
        <w:r>
          <w:t xml:space="preserve"> or providing an inclusion list of target precursors based on a separate full MS spectrum of the same sample. Additionally, while the current generalized implementation uses fragmented reduced antibody chains, fragmentation of intact </w:t>
        </w:r>
      </w:moveTo>
      <w:ins w:id="100" w:author="Graaf, S.C. de (Bastiaan)" w:date="2023-06-14T00:42:00Z">
        <w:r>
          <w:t>F</w:t>
        </w:r>
      </w:ins>
      <w:moveTo w:id="101" w:author="Graaf, S.C. de (Bastiaan)" w:date="2023-06-14T00:42:00Z">
        <w:del w:id="102" w:author="Graaf, S.C. de (Bastiaan)" w:date="2023-06-14T00:42:00Z">
          <w:r w:rsidDel="00A21D4F">
            <w:delText>f</w:delText>
          </w:r>
        </w:del>
        <w:r>
          <w:t xml:space="preserve">abs through ECD can yield highly complementary fragments which could be beneficial to the sequencing process </w:t>
        </w:r>
        <w:r>
          <w:fldChar w:fldCharType="begin" w:fldLock="1"/>
        </w:r>
        <w:r>
          <w:instrText>ADDIN CSL_CITATION {"citationItems":[{"id":"ITEM-1","itemData":{"DOI":"10.1039/D0SC03438J","ISSN":"20416539","abstract":"Although incredibly diverse in specificity, millions of unique Immunoglobulin G (IgG) molecules in the human antibody repertoire share most of their amino acid sequence. These constant parts of IgG do not yield any useful information in attempts to sequence antibodies de novo. Therefore, methods focusing solely on the variable regions and providing unambiguous sequence reads are strongly advantageous. We report a mass spectrometry-based method that uses electron capture dissociation (ECD) to provide straightforward-to-read sequence ladders for the variable parts of both the light and heavy chains, with a preference for the functionally important CDR3. We optimized this method on the therapeutic antibody Trastuzumab and demonstrate its applicability on two monoclonal quartets of the four IgG subclasses, IgG1, IgG2, IgG3 and IgG4. The method is based on proteolytically separating the variable F(ab′)2 part from the conserved Fc part, whereafter the F(ab′)2 portions are mass-analyzed and fragmented by ECD. Pure ECD, without additional collisional activation, leads to straightforward-to-read sequence tags covering the CDR3 of both the light and heavy chains. Using molecular modelling and structural analysis, we discuss and explain this selective fragmentation behavior and describe how structural features of the different IgG subclasses lead to distinct fragmentation patterns. Overall, we foresee that pure ECD on F(ab′)2 or Fab molecules can become a valuable tool for the de novo sequencing of serum antibodies.","author":[{"dropping-particle":"","family":"Boer","given":"Maurits A.","non-dropping-particle":"Den","parse-names":false,"suffix":""},{"dropping-particle":"","family":"Greisch","given":"Jean Francois","non-dropping-particle":"","parse-names":false,"suffix":""},{"dropping-particle":"","family":"Tamara","given":"Sem","non-dropping-particle":"","parse-names":false,"suffix":""},{"dropping-particle":"","family":"Bondt","given":"Albert","non-dropping-particle":"","parse-names":false,"suffix":""},{"dropping-particle":"","family":"Heck","given":"Albert J.R.","non-dropping-particle":"","parse-names":false,"suffix":""}],"container-title":"Chemical Science","id":"ITEM-1","issue":"43","issued":{"date-parts":[["2020","11","11"]]},"page":"11886-11896","publisher":"Royal Society of Chemistry","title":"Selectivity over coverage in de novo sequencing of IgGs","type":"article-journal","volume":"11"},"uris":["http://www.mendeley.com/documents/?uuid=0162c366-5d90-4c68-bd7a-8d9bef66311a"]}],"mendeley":{"formattedCitation":"\\cite{Den Boer2020Selectivity over coverage in de novo sequencing of IgGs}","plainTextFormattedCitation":"\\cite{Den Boer2020Selectivity over coverage in de novo sequencing of IgGs}","previouslyFormattedCitation":"\\cite{Den Boer2020Selectivity over coverage in de novo sequencing of IgGs}"},"properties":{"noteIndex":0},"schema":"https://github.com/citation-style-language/schema/raw/master/csl-citation.json"}</w:instrText>
        </w:r>
        <w:r>
          <w:fldChar w:fldCharType="separate"/>
        </w:r>
        <w:r w:rsidRPr="00E20BB6">
          <w:rPr>
            <w:noProof/>
          </w:rPr>
          <w:t>\cite{Den Boer2020Selectivity over coverage in de novo sequencing of IgGs}</w:t>
        </w:r>
        <w:r>
          <w:fldChar w:fldCharType="end"/>
        </w:r>
        <w:r>
          <w:t xml:space="preserve">. Furthermore, additional fragmentation methods could be used to increase sequence coverage, as different fragmentation methods will preferentially fragment different backbone positions </w:t>
        </w:r>
        <w:r>
          <w:fldChar w:fldCharType="begin" w:fldLock="1"/>
        </w:r>
        <w:r>
          <w:instrText>ADDIN CSL_CITATION {"citationItems":[{"id":"ITEM-1","itemData":{"DOI":"10.1021/ACS.ANALCHEM.1C01955/SUPPL_FILE/AC1C01955_SI_003.TXT","ISSN":"15206882","abstract":"In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Chemistry","id":"ITEM-1","issue":"30","issued":{"date-parts":[["2021","8","3"]]},"page":"10627-10634","publisher":"American Chemical Society","title":"De Novo Sequencing of Antibody Light Chain Proteoforms from Patients with Multiple Myeloma","type":"article-journal","volume":"93"},"uris":["http://www.mendeley.com/documents/?uuid=45bccd75-00da-42ff-bdea-5a17c242cf8e"]},{"id":"ITEM-2","itemData":{"DOI":"10.1021/acs.analchem.5b04563","ISBN":"1520-6882 (Electronic)\\r0003-2700 (Linking)","ISSN":"15206882","PMID":"26630359","abstract":"The analysis of peptides and proteins as well as the grander scope of proteomics (large scale study of proteins) has been advanced by the development of a versatile array of ion activation methods that have facilitated characterization of peptides and proteins based on formation of diagnostic fragmentation patterns. Improvement of mass spectrometry instrumentation and sample processing methodologies have allowed intensive analysis of complex cell lysates, thus making it possible to identify thousands of proteins in addition to enabling comprehensive characterization of post translational modifications. The successful elucidation of the primary sequence of many peptides and proteins through tandem mass spectrometry has accelerated the development of other complementary methods that support targeted strategies and quantitative approaches and have catalyzed new applications of mass spectrometry in related fields, such as structural biology. This review will describe the development and applications of ion activation methods for peptides and proteins that have played such a critical role in the fields of biochemistry, molecular biology, medicinal chemistry, biotechnology, and structural biology. Moreover, unravelling the fundamental underpinnings of these activation methods have shed light on the factors that influence ion fragmentation upon energization, thus providing predictive insight and motivating new strategies that capitalize on manipulating ion dissociation behavior for specific applications. Given the critical role that tandem mass spectrometry has played in the field of proteomics and structural biology, this review will emphasize the ion activation methods that have been used to analyze peptides and proteins with an emphasis on new applications over the past three years. There are numerous excellent review and tutorial articles that have focused on mass spectrometry-based proteomics technologies, proteomic applications, and specific activation methods in recent years, and thus readers are directed to these to provide additional perspectives. In addition, a recent review focused specifically on activation methods in proteomics with an emphasis on characterization of post-translational modifications and tandem mass spectrometry methods for quantitation, so these topics are not covered here. This review opens with some basic tutorial sections to provide background information, followed by more specialized sub-topics that demonstrate some of the mor…","author":[{"dropping-particle":"","family":"Brodbelt","given":"Jennifer S.","non-dropping-particle":"","parse-names":false,"suffix":""}],"container-title":"Analytical Chemistry","id":"ITEM-2","issue":"1","issued":{"date-parts":[["2016"]]},"page":"30-51","title":"Ion Activation Methods for Peptides and Proteins","type":"article-journal","volume":"88"},"uris":["http://www.mendeley.com/documents/?uuid=71ba4a71-50ef-403b-8333-9bc9a6bf609d"]}],"mendeley":{"formattedCitation":"\\cite{Dupré2021De Novo Sequencing of Antibody Light Chain Proteoforms from Patients with Multiple Myeloma|||Brodbelt2016Ion Activation Methods for Peptides and Proteins}","plainTextFormattedCitation":"\\cite{Dupré2021De Novo Sequencing of Antibody Light Chain Proteoforms from Patients with Multiple Myeloma|||Brodbelt2016Ion Activation Methods for Peptides and Proteins}","previouslyFormattedCitation":"\\cite{Dupré2021De Novo Sequencing of Antibody Light Chain Proteoforms from Patients with Multiple Myeloma|||Brodbelt2016Ion Activation Methods for Peptides and Proteins}"},"properties":{"noteIndex":0},"schema":"https://github.com/citation-style-language/schema/raw/master/csl-citation.json"}</w:instrText>
        </w:r>
        <w:r>
          <w:fldChar w:fldCharType="separate"/>
        </w:r>
        <w:r w:rsidRPr="00E20BB6">
          <w:rPr>
            <w:noProof/>
          </w:rPr>
          <w:t>\cite{Dupré2021De Novo Sequencing of Antibody Light Chain Proteoforms from Patients with Multiple Myeloma|||Brodbelt2016Ion Activation Methods for Peptides and Proteins}</w:t>
        </w:r>
        <w:r>
          <w:fldChar w:fldCharType="end"/>
        </w:r>
        <w:r>
          <w:t xml:space="preserve">. We have also landed on the Xtract and Respect deconvolution algorithms as our deconvolution method of choice, but there are alternatives out there. One drawback of our current methodology is that it is restricted to deconvolution of scans from a single raw file and does not allow for manual selection of MS2 scans to average for deconvolution, instead only supporting averaging scans over a selected retention time window. Ms_deisotope </w:t>
        </w:r>
        <w:r>
          <w:fldChar w:fldCharType="begin" w:fldLock="1"/>
        </w:r>
        <w:r>
          <w:instrText>ADDIN CSL_CITATION {"citationItems":[{"id":"ITEM-1","itemData":{"DOI":"10.5281/ZENODO.5759830","author":[{"dropping-particle":"","family":"Klein","given":"Joshua","non-dropping-particle":"","parse-names":false,"suffix":""},{"dropping-particle":"","family":"heckendorfc","given":"","non-dropping-particle":"","parse-names":false,"suffix":""},{"dropping-particle":"","family":"Lukauskas","given":"Saulius","non-dropping-particle":"","parse-names":false,"suffix":""},{"dropping-particle":"","family":"mstim","given":"","non-dropping-particle":"","parse-names":false,"suffix":""}],"id":"ITEM-1","issued":{"date-parts":[["2021","12","5"]]},"title":"mobiusklein/ms_deisotope: Release v0.0.33","type":"article-journal"},"uris":["http://www.mendeley.com/documents/?uuid=40c4a5d0-0235-303f-aa53-ccc6e5c1a387"]}],"mendeley":{"formattedCitation":"\\cite{Klein2021mobiusklein/ms_deisotope: Release v0.0.33}","plainTextFormattedCitation":"\\cite{Klein2021mobiusklein/ms_deisotope: Release v0.0.33}","previouslyFormattedCitation":"\\cite{Klein2021mobiusklein/ms_deisotope: Release v0.0.33}"},"properties":{"noteIndex":0},"schema":"https://github.com/citation-style-language/schema/raw/master/csl-citation.json"}</w:instrText>
        </w:r>
        <w:r>
          <w:fldChar w:fldCharType="separate"/>
        </w:r>
        <w:r w:rsidRPr="00E20BB6">
          <w:rPr>
            <w:noProof/>
          </w:rPr>
          <w:t>\cite{Klein2021mobiusklein/ms_deisotope: Release v0.0.33}</w:t>
        </w:r>
        <w:r>
          <w:fldChar w:fldCharType="end"/>
        </w:r>
        <w:r>
          <w:t xml:space="preserve"> is one such alternative that could be explored. </w:t>
        </w:r>
      </w:moveTo>
    </w:p>
    <w:moveToRangeEnd w:id="96"/>
    <w:p w14:paraId="12695CDA" w14:textId="2246ACFD" w:rsidR="00672813" w:rsidRDefault="00672813" w:rsidP="00672813">
      <w:pPr>
        <w:pStyle w:val="Heading3"/>
      </w:pPr>
      <w:r>
        <w:t>!!!Peptide centric improvements</w:t>
      </w:r>
    </w:p>
    <w:p w14:paraId="6F1BC666" w14:textId="2D6D5173" w:rsidR="00672813" w:rsidRDefault="00672813" w:rsidP="00672813">
      <w:r>
        <w:t xml:space="preserve">Our peptide centric efforts have been centered around using the </w:t>
      </w:r>
      <w:r w:rsidR="00513372">
        <w:t>\emph{de novo}</w:t>
      </w:r>
      <w:r>
        <w:t xml:space="preserve"> read assembly tool stitch</w:t>
      </w:r>
      <w:r w:rsidR="009B5639">
        <w:t xml:space="preserve"> </w:t>
      </w:r>
      <w:r w:rsidR="009B5639">
        <w:fldChar w:fldCharType="begin" w:fldLock="1"/>
      </w:r>
      <w:r w:rsidR="00C921D0">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Profiling","type":"article-journal","volume":"94"},"uris":["http://www.mendeley.com/documents/?uuid=33a6e7a4-2684-4911-9920-3fd71c151997"]}],"mendeley":{"formattedCitation":"\\cite{Schulte2022Template-Based Assembly of Proteomic Short Reads For De Novo Antibody Sequencing and Repertoire Profiling}","plainTextFormattedCitation":"\\cite{Schulte2022Template-Based Assembly of Proteomic Short Reads For De Novo Antibody Sequencing and Repertoire Profiling}","previouslyFormattedCitation":"\\cite{Schulte2022Template-Based Assembly of Proteomic Short Reads For De Novo Antibody Sequencing and Repertoire Profiling}"},"properties":{"noteIndex":0},"schema":"https://github.com/citation-style-language/schema/raw/master/csl-citation.json"}</w:instrText>
      </w:r>
      <w:r w:rsidR="009B5639">
        <w:fldChar w:fldCharType="separate"/>
      </w:r>
      <w:r w:rsidR="00E20BB6" w:rsidRPr="00E20BB6">
        <w:rPr>
          <w:noProof/>
        </w:rPr>
        <w:t>\cite{Schulte2022Template-Based Assembly of Proteomic Short Reads For De Novo Antibody Sequencing and Repertoire Profiling}</w:t>
      </w:r>
      <w:r w:rsidR="009B5639">
        <w:fldChar w:fldCharType="end"/>
      </w:r>
      <w:r>
        <w:t xml:space="preserve">, combined with PEAKS </w:t>
      </w:r>
      <w:r w:rsidR="00513372">
        <w:t>\emph{de novo}</w:t>
      </w:r>
      <w:r>
        <w:t xml:space="preserve"> sequencing suite</w:t>
      </w:r>
      <w:r w:rsidR="009B5639">
        <w:t xml:space="preserve"> </w:t>
      </w:r>
      <w:r w:rsidR="009B5639">
        <w:fldChar w:fldCharType="begin" w:fldLock="1"/>
      </w:r>
      <w:r w:rsidR="00C921D0">
        <w:instrText>ADDIN CSL_CITATION {"citationItems":[{"id":"ITEM-1","itemData":{"DOI":"10.1002/rcm.1196","ISSN":"0951-4198","author":[{"dropping-particle":"","family":"Ma","given":"Bin","non-dropping-particle":"","parse-names":false,"suffix":""},{"dropping-particle":"","family":"Zhang","given":"Kaizhong","non-dropping-particle":"","parse-names":false,"suffix":""},{"dropping-particle":"","family":"Hendrie","given":"Christopher","non-dropping-particle":"","parse-names":false,"suffix":""},{"dropping-particle":"","family":"Liang","given":"Chengzhi","non-dropping-particle":"","parse-names":false,"suffix":""},{"dropping-particle":"","family":"Li","given":"Ming","non-dropping-particle":"","parse-names":false,"suffix":""},{"dropping-particle":"","family":"Doherty-Kirby","given":"Amanda","non-dropping-particle":"","parse-names":false,"suffix":""},{"dropping-particle":"","family":"Lajoie","given":"Gilles","non-dropping-particle":"","parse-names":false,"suffix":""}],"container-title":"Rapid Communications in Mass Spectrometry","id":"ITEM-1","issue":"20","issued":{"date-parts":[["2003","10"]]},"page":"2337-2342","publisher":"Wiley-Blackwell","title":"PEAKS: powerful software for peptidede novo sequencing by tandem mass spectrometry","type":"article-journal","volume":"17"},"uris":["http://www.mendeley.com/documents/?uuid=595a71a3-f04a-405d-8777-c75ffba72f86"]}],"mendeley":{"formattedCitation":"\\cite{Ma2003PEAKS: powerful software for peptidede novo sequencing by tandem mass spectrometry}","plainTextFormattedCitation":"\\cite{Ma2003PEAKS: powerful software for peptidede novo sequencing by tandem mass spectrometry}","previouslyFormattedCitation":"\\cite{Ma2003PEAKS: powerful software for peptidede novo sequencing by tandem mass spectrometry}"},"properties":{"noteIndex":0},"schema":"https://github.com/citation-style-language/schema/raw/master/csl-citation.json"}</w:instrText>
      </w:r>
      <w:r w:rsidR="009B5639">
        <w:fldChar w:fldCharType="separate"/>
      </w:r>
      <w:r w:rsidR="00E20BB6" w:rsidRPr="00E20BB6">
        <w:rPr>
          <w:noProof/>
        </w:rPr>
        <w:t>\cite{Ma2003PEAKS: powerful software for peptidede novo sequencing by tandem mass spectrometry}</w:t>
      </w:r>
      <w:r w:rsidR="009B5639">
        <w:fldChar w:fldCharType="end"/>
      </w:r>
      <w:r>
        <w:t xml:space="preserve">, both of which are under </w:t>
      </w:r>
      <w:r>
        <w:lastRenderedPageBreak/>
        <w:t xml:space="preserve">continued development </w:t>
      </w:r>
      <w:r w:rsidR="009B5639">
        <w:t xml:space="preserve">along, as are </w:t>
      </w:r>
      <w:r w:rsidR="00513372">
        <w:t>\emph{de novo}</w:t>
      </w:r>
      <w:r>
        <w:t xml:space="preserve"> peptide sequencing algorithms</w:t>
      </w:r>
      <w:r w:rsidR="009B5639">
        <w:t xml:space="preserve"> and are thus likely to show improved performance over time</w:t>
      </w:r>
      <w:r>
        <w:t xml:space="preserve">. </w:t>
      </w:r>
      <w:r w:rsidR="009B5639">
        <w:t xml:space="preserve">While </w:t>
      </w:r>
      <w:r w:rsidR="00DD482D">
        <w:t>the employed</w:t>
      </w:r>
      <w:r w:rsidR="009B5639">
        <w:t xml:space="preserve"> </w:t>
      </w:r>
      <w:r>
        <w:t xml:space="preserve">peptide-centric </w:t>
      </w:r>
      <w:r w:rsidR="009B5639">
        <w:t xml:space="preserve">experimental </w:t>
      </w:r>
      <w:r>
        <w:t xml:space="preserve">strategies </w:t>
      </w:r>
      <w:r w:rsidR="00DD482D">
        <w:t>are highly</w:t>
      </w:r>
      <w:r>
        <w:t xml:space="preserve"> optimized</w:t>
      </w:r>
      <w:r w:rsidR="00DD482D">
        <w:t xml:space="preserve"> through selection of complementary proteases and defining a robust data acquisition method </w:t>
      </w:r>
      <w:r w:rsidR="00DD482D">
        <w:fldChar w:fldCharType="begin" w:fldLock="1"/>
      </w:r>
      <w:r w:rsidR="00C921D0">
        <w:instrText>ADDIN CSL_CITATION {"citationItems":[{"id":"ITEM-1","itemData":{"DOI":"10.1021/ACS.JPROTEOME.1C00169","ISSN":"15353907","PMID":"34121409","abstract":"Antibody sequence information is crucial to understanding the structural basis for antigen binding and enables the use of antibodies as therapeutics and research tools. Here, we demonstrate a method for directde novosequencing of monoclonal IgG from the purified antibody products. The method uses a panel of multiple complementary proteases to generate suitable peptides forde novosequencing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Research","id":"ITEM-1","issue":"7","issued":{"date-parts":[["2021","7","2"]]},"page":"3559-3566","publisher":"American Chemical Society","title":"Mass Spectrometry-BasedDe NovoSequencing of Monoclonal Antibodies Using Multiple Proteases and a Dual Fragmentation Scheme","type":"article-journal","volume":"20"},"uris":["http://www.mendeley.com/documents/?uuid=6c7feb1a-2d86-4250-9f1e-6253359f8408"]}],"mendeley":{"formattedCitation":"\\cite{Peng2021Mass Spectrometry-BasedDe NovoSequencing of Monoclonal Antibodies Using Multiple Proteases and a Dual Fragmentation Scheme}","plainTextFormattedCitation":"\\cite{Peng2021Mass Spectrometry-BasedDe NovoSequencing of Monoclonal Antibodies Using Multiple Proteases and a Dual Fragmentation Scheme}","previouslyFormattedCitation":"\\cite{Peng2021Mass Spectrometry-BasedDe NovoSequencing of Monoclonal Antibodies Using Multiple Proteases and a Dual Fragmentation Scheme}"},"properties":{"noteIndex":0},"schema":"https://github.com/citation-style-language/schema/raw/master/csl-citation.json"}</w:instrText>
      </w:r>
      <w:r w:rsidR="00DD482D">
        <w:fldChar w:fldCharType="separate"/>
      </w:r>
      <w:r w:rsidR="00E20BB6" w:rsidRPr="00E20BB6">
        <w:rPr>
          <w:noProof/>
        </w:rPr>
        <w:t>\cite{Peng2021Mass Spectrometry-BasedDe NovoSequencing of Monoclonal Antibodies Using Multiple Proteases and a Dual Fragmentation Scheme}</w:t>
      </w:r>
      <w:r w:rsidR="00DD482D">
        <w:fldChar w:fldCharType="end"/>
      </w:r>
      <w:r>
        <w:t xml:space="preserve">, </w:t>
      </w:r>
      <w:r w:rsidR="009B5639">
        <w:t>we still find ways to improve throughput or performance regularly</w:t>
      </w:r>
      <w:r w:rsidR="00DD482D">
        <w:t xml:space="preserve">, for example through the use of SP3 beads </w:t>
      </w:r>
      <w:r w:rsidR="00DD482D">
        <w:fldChar w:fldCharType="begin" w:fldLock="1"/>
      </w:r>
      <w:r w:rsidR="00C921D0">
        <w:instrText>ADDIN CSL_CITATION {"citationItems":[{"id":"ITEM-1","itemData":{"DOI":"10.1021/ACS.ANALCHEM.1C04200/SUPPL_FILE/AC1C04200_SI_002.XLSX","ISSN":"15206882","abstract":"Complete, reproducible extraction of protein material is essential for comprehensive and unbiased proteome analyses. A current gold standard is single-pot, solid-phase-enhanced sample preparation (SP3), in which organic solvent and magnetic beads are used to denature and capture protein aggregates, with subsequent washes removing contaminants. However, SP3 is dependent on effective protein immobilization onto beads, risks losses during wash steps, and exhibits losses and greater costs at higher protein inputs. Here, we propose solvent precipitation SP3 (SP4) as an alternative to SP3 protein cleanup, capturing acetonitrile-induced protein aggregates by brief centrifugation rather than magnetism─with optional low-cost inert glass beads to simplify handling. SP4 recovered equivalent or greater protein yields for 1-5000 μg preparations and improved reproducibility (median protein R2 0.99 (SP4) vs 0.97 (SP3)). Deep proteome profiling revealed that SP4 yielded a greater recovery of low-solubility and transmembrane proteins than SP3, benefits to aggregating protein using 80 vs 50% organic solvent, and equivalent recovery by SP4 and S-Trap. SP4 was verified in three other labs across eight sample types and five lysis buffers─all confirming equivalent or improved proteome characterization vs SP3. With near-identical recovery, this work further illustrates protein precipitation as the primary mechanism of SP3 protein cleanup and identifies that magnetic capture risks losses, especially at higher protein concentrations and among more hydrophobic proteins. SP4 offers a minimalistic approach to protein cleanup that provides cost-effective input scalability, the option to omit beads entirely, and suggests important considerations for SP3 applications─all while retaining the speed and compatibility of SP3.","author":[{"dropping-particle":"","family":"Johnston","given":"Harvey E.","non-dropping-particle":"","parse-names":false,"suffix":""},{"dropping-particle":"","family":"Yadav","given":"Kranthikumar","non-dropping-particle":"","parse-names":false,"suffix":""},{"dropping-particle":"","family":"Kirkpatrick","given":"Joanna M.","non-dropping-particle":"","parse-names":false,"suffix":""},{"dropping-particle":"","family":"Biggs","given":"George S.","non-dropping-particle":"","parse-names":false,"suffix":""},{"dropping-particle":"","family":"Oxley","given":"David","non-dropping-particle":"","parse-names":false,"suffix":""},{"dropping-particle":"","family":"Kramer","given":"Holger B.","non-dropping-particle":"","parse-names":false,"suffix":""},{"dropping-particle":"","family":"Samant","given":"Rahul S.","non-dropping-particle":"","parse-names":false,"suffix":""}],"container-title":"Analytical Chemistry","id":"ITEM-1","issue":"29","issued":{"date-parts":[["2022","7","26"]]},"page":"10320-10328","publisher":"American Chemical Society","title":"Solvent Precipitation SP3 (SP4) Enhances Recovery for Proteomics Sample Preparation without Magnetic Beads","type":"article-journal","volume":"94"},"uris":["http://www.mendeley.com/documents/?uuid=c238b2c9-85e6-3bd3-aa55-d98b43641b75"]}],"mendeley":{"formattedCitation":"\\cite{Johnston2022Solvent Precipitation SP3 (SP4) Enhances Recovery for Proteomics Sample Preparation without Magnetic Beads}","plainTextFormattedCitation":"\\cite{Johnston2022Solvent Precipitation SP3 (SP4) Enhances Recovery for Proteomics Sample Preparation without Magnetic Beads}","previouslyFormattedCitation":"\\cite{Johnston2022Solvent Precipitation SP3 (SP4) Enhances Recovery for Proteomics Sample Preparation without Magnetic Beads}"},"properties":{"noteIndex":0},"schema":"https://github.com/citation-style-language/schema/raw/master/csl-citation.json"}</w:instrText>
      </w:r>
      <w:r w:rsidR="00DD482D">
        <w:fldChar w:fldCharType="separate"/>
      </w:r>
      <w:r w:rsidR="00E20BB6" w:rsidRPr="00E20BB6">
        <w:rPr>
          <w:noProof/>
        </w:rPr>
        <w:t>\cite{Johnston2022Solvent Precipitation SP3 (SP4) Enhances Recovery for Proteomics Sample Preparation without Magnetic Beads}</w:t>
      </w:r>
      <w:r w:rsidR="00DD482D">
        <w:fldChar w:fldCharType="end"/>
      </w:r>
      <w:r w:rsidR="00DD482D">
        <w:t>, and</w:t>
      </w:r>
      <w:r>
        <w:t xml:space="preserve"> </w:t>
      </w:r>
      <w:r w:rsidR="00DD482D">
        <w:t xml:space="preserve">potential future improvements could include providing </w:t>
      </w:r>
      <w:r>
        <w:t xml:space="preserve">exclusion lists of known </w:t>
      </w:r>
      <w:r w:rsidR="00DD482D">
        <w:t xml:space="preserve">constant </w:t>
      </w:r>
      <w:r>
        <w:t>region peptides.</w:t>
      </w:r>
    </w:p>
    <w:p w14:paraId="17972188" w14:textId="50845121" w:rsidR="00672813" w:rsidRDefault="00672813" w:rsidP="00672813">
      <w:pPr>
        <w:pStyle w:val="Heading2"/>
      </w:pPr>
      <w:r>
        <w:t>!!Conclusion</w:t>
      </w:r>
    </w:p>
    <w:p w14:paraId="7AD9C620" w14:textId="133B8C7C" w:rsidR="0007185B" w:rsidRDefault="0007185B" w:rsidP="0007185B">
      <w:r>
        <w:t xml:space="preserve">The work presented in this thesis emphasizes the need for advanced analytical strategies in studying antibody dynamics and showcases the potential of MS-based proteomics as one such strategy. In doing so, I hope to have made studying these complex </w:t>
      </w:r>
      <w:del w:id="103" w:author="Graaf, S.C. de (Bastiaan)" w:date="2023-05-11T13:39:00Z">
        <w:r w:rsidDel="005F41CD">
          <w:delText xml:space="preserve">systems </w:delText>
        </w:r>
      </w:del>
      <w:ins w:id="104" w:author="Graaf, S.C. de (Bastiaan)" w:date="2023-05-11T13:39:00Z">
        <w:r w:rsidR="005F41CD">
          <w:t xml:space="preserve">molecules </w:t>
        </w:r>
      </w:ins>
      <w:r>
        <w:t xml:space="preserve">less daunting for future researchers by outlining analytical strategies for untangling them. </w:t>
      </w:r>
    </w:p>
    <w:p w14:paraId="0F92B94E" w14:textId="51EC2BAA" w:rsidR="0007185B" w:rsidRDefault="0007185B" w:rsidP="0007185B">
      <w:r>
        <w:t xml:space="preserve">Historically, the complexity of antibodies has made them difficult to analyze on a large scale, as they lack the universal protein sequence databases used in other proteomic studies. However, recent advances in MS-based proteomics and </w:t>
      </w:r>
      <w:r w:rsidR="00513372">
        <w:t>\emph{de novo}</w:t>
      </w:r>
      <w:r>
        <w:t xml:space="preserve"> sequencing have paved the way for their inclusion, as evidenced by the increasing number of published strategies for proteomic analysis of these repertoires. Combined with the immunological studies of unparalleled scale that we are seeing since the SARS-CoV-2 pandemic, the stage now looks to be set for large scale, in depth, proteomic analysis of endogenous antibody repertoires.</w:t>
      </w:r>
    </w:p>
    <w:p w14:paraId="6BD762FA" w14:textId="0B1AE2E0" w:rsidR="0007185B" w:rsidRDefault="0007185B" w:rsidP="0007185B">
      <w:r>
        <w:t>The incredible advances in studying these repertoires in multidisciplinary, collaborative studies has left me feeling highly optimistic about the future of this field. Through comprehensive analysis of endogenous antibody repertoires we can gain a deeper understanding of the immune responses they are a part of and I believe that mass spectrometry will play an integral role in untangling these personalized proteomes.</w:t>
      </w:r>
    </w:p>
    <w:p w14:paraId="76E7294F" w14:textId="18A0CCA4" w:rsidR="00FE0E0B" w:rsidRDefault="00FE0E0B" w:rsidP="00FE0E0B">
      <w:pPr>
        <w:rPr>
          <w:ins w:id="105" w:author="Graaf, S.C. de (Bastiaan)" w:date="2023-05-16T17:22:00Z"/>
        </w:rPr>
      </w:pPr>
      <w:r>
        <w:t>\begin{</w:t>
      </w:r>
      <w:proofErr w:type="spellStart"/>
      <w:r>
        <w:t>otherlanguage</w:t>
      </w:r>
      <w:proofErr w:type="spellEnd"/>
      <w:r>
        <w:t>}{</w:t>
      </w:r>
      <w:proofErr w:type="spellStart"/>
      <w:r>
        <w:t>dutch</w:t>
      </w:r>
      <w:proofErr w:type="spellEnd"/>
      <w:r>
        <w:t>}</w:t>
      </w:r>
    </w:p>
    <w:p w14:paraId="468C8425" w14:textId="77777777" w:rsidR="00F43941" w:rsidRPr="00672813" w:rsidRDefault="00F43941" w:rsidP="00F43941">
      <w:pPr>
        <w:shd w:val="clear" w:color="auto" w:fill="1E1E1E"/>
        <w:spacing w:after="0" w:line="285" w:lineRule="atLeast"/>
        <w:rPr>
          <w:ins w:id="106" w:author="Graaf, S.C. de (Bastiaan)" w:date="2023-05-16T17:23:00Z"/>
          <w:rFonts w:ascii="Fira Code" w:eastAsia="Times New Roman" w:hAnsi="Fira Code" w:cs="Fira Code"/>
          <w:color w:val="D4D4D4"/>
          <w:sz w:val="21"/>
          <w:szCs w:val="21"/>
        </w:rPr>
      </w:pPr>
      <w:ins w:id="107" w:author="Graaf, S.C. de (Bastiaan)" w:date="2023-05-16T17:23:00Z">
        <w:r w:rsidRPr="00672813">
          <w:rPr>
            <w:rFonts w:ascii="Fira Code" w:eastAsia="Times New Roman" w:hAnsi="Fira Code" w:cs="Fira Code"/>
            <w:color w:val="C586C0"/>
            <w:sz w:val="21"/>
            <w:szCs w:val="21"/>
          </w:rPr>
          <w:t>\</w:t>
        </w:r>
        <w:proofErr w:type="spellStart"/>
        <w:r w:rsidRPr="00672813">
          <w:rPr>
            <w:rFonts w:ascii="Fira Code" w:eastAsia="Times New Roman" w:hAnsi="Fira Code" w:cs="Fira Code"/>
            <w:color w:val="C586C0"/>
            <w:sz w:val="21"/>
            <w:szCs w:val="21"/>
          </w:rPr>
          <w:t>clearpage</w:t>
        </w:r>
        <w:proofErr w:type="spellEnd"/>
      </w:ins>
    </w:p>
    <w:p w14:paraId="10A3D968" w14:textId="77777777" w:rsidR="00F43941" w:rsidRDefault="00F43941" w:rsidP="00FE0E0B"/>
    <w:p w14:paraId="0CFB5F67" w14:textId="03F8B291" w:rsidR="00672813" w:rsidRPr="008E21B1" w:rsidRDefault="00672813" w:rsidP="00672813">
      <w:pPr>
        <w:pStyle w:val="Heading1"/>
        <w:rPr>
          <w:sz w:val="24"/>
          <w:szCs w:val="24"/>
        </w:rPr>
      </w:pPr>
      <w:r>
        <w:lastRenderedPageBreak/>
        <w:t>!</w:t>
      </w:r>
      <w:proofErr w:type="spellStart"/>
      <w:r>
        <w:t>Samenvatting</w:t>
      </w:r>
      <w:proofErr w:type="spellEnd"/>
    </w:p>
    <w:p w14:paraId="597F0311" w14:textId="21252783" w:rsidR="002E72C3" w:rsidRDefault="00560BA0" w:rsidP="00567F0D">
      <w:proofErr w:type="spellStart"/>
      <w:ins w:id="108" w:author="Graaf, S.C. de (Bastiaan)" w:date="2023-05-16T13:35:00Z">
        <w:r w:rsidRPr="00560BA0">
          <w:t>Antilichamen</w:t>
        </w:r>
        <w:proofErr w:type="spellEnd"/>
        <w:r w:rsidRPr="00560BA0">
          <w:t xml:space="preserve"> </w:t>
        </w:r>
      </w:ins>
      <w:proofErr w:type="spellStart"/>
      <w:ins w:id="109" w:author="Graaf, S.C. de (Bastiaan)" w:date="2023-05-12T11:28:00Z">
        <w:r w:rsidR="00567F0D">
          <w:t>zijn</w:t>
        </w:r>
        <w:proofErr w:type="spellEnd"/>
        <w:r w:rsidR="00567F0D">
          <w:t xml:space="preserve"> </w:t>
        </w:r>
      </w:ins>
      <w:proofErr w:type="spellStart"/>
      <w:ins w:id="110" w:author="Graaf, S.C. de (Bastiaan)" w:date="2023-05-12T11:32:00Z">
        <w:r w:rsidR="00567F0D">
          <w:t>een</w:t>
        </w:r>
        <w:proofErr w:type="spellEnd"/>
        <w:r w:rsidR="00567F0D">
          <w:t xml:space="preserve"> </w:t>
        </w:r>
      </w:ins>
      <w:proofErr w:type="spellStart"/>
      <w:ins w:id="111" w:author="Graaf, S.C. de (Bastiaan)" w:date="2023-05-12T11:28:00Z">
        <w:r w:rsidR="00567F0D">
          <w:t>essentieel</w:t>
        </w:r>
        <w:proofErr w:type="spellEnd"/>
        <w:r w:rsidR="00567F0D">
          <w:t xml:space="preserve"> </w:t>
        </w:r>
      </w:ins>
      <w:proofErr w:type="spellStart"/>
      <w:ins w:id="112" w:author="Graaf, S.C. de (Bastiaan)" w:date="2023-05-12T11:32:00Z">
        <w:r w:rsidR="00567F0D">
          <w:t>onderdeel</w:t>
        </w:r>
        <w:proofErr w:type="spellEnd"/>
        <w:r w:rsidR="00567F0D">
          <w:t xml:space="preserve"> van </w:t>
        </w:r>
      </w:ins>
      <w:proofErr w:type="spellStart"/>
      <w:ins w:id="113" w:author="Graaf, S.C. de (Bastiaan)" w:date="2023-05-12T11:33:00Z">
        <w:r w:rsidR="00567F0D">
          <w:t>ons</w:t>
        </w:r>
        <w:proofErr w:type="spellEnd"/>
        <w:r w:rsidR="00567F0D">
          <w:t xml:space="preserve"> </w:t>
        </w:r>
        <w:proofErr w:type="spellStart"/>
        <w:r w:rsidR="00567F0D">
          <w:t>immuun</w:t>
        </w:r>
        <w:proofErr w:type="spellEnd"/>
        <w:r w:rsidR="00567F0D">
          <w:t xml:space="preserve"> </w:t>
        </w:r>
        <w:proofErr w:type="spellStart"/>
        <w:r w:rsidR="00567F0D">
          <w:t>systeem</w:t>
        </w:r>
        <w:proofErr w:type="spellEnd"/>
        <w:r w:rsidR="00567F0D">
          <w:t xml:space="preserve"> </w:t>
        </w:r>
      </w:ins>
      <w:ins w:id="114" w:author="Graaf, S.C. de (Bastiaan)" w:date="2023-05-12T11:28:00Z">
        <w:r w:rsidR="00567F0D">
          <w:t xml:space="preserve">en </w:t>
        </w:r>
      </w:ins>
      <w:proofErr w:type="spellStart"/>
      <w:ins w:id="115" w:author="Graaf, S.C. de (Bastiaan)" w:date="2023-05-12T11:29:00Z">
        <w:r w:rsidR="00567F0D">
          <w:t>behoren</w:t>
        </w:r>
        <w:proofErr w:type="spellEnd"/>
        <w:r w:rsidR="00567F0D">
          <w:t xml:space="preserve"> tot </w:t>
        </w:r>
      </w:ins>
      <w:ins w:id="116" w:author="Graaf, S.C. de (Bastiaan)" w:date="2023-05-12T11:28:00Z">
        <w:r w:rsidR="00567F0D">
          <w:t xml:space="preserve">de </w:t>
        </w:r>
        <w:proofErr w:type="spellStart"/>
        <w:r w:rsidR="00567F0D">
          <w:t>meest</w:t>
        </w:r>
        <w:proofErr w:type="spellEnd"/>
        <w:r w:rsidR="00567F0D">
          <w:t xml:space="preserve"> </w:t>
        </w:r>
        <w:proofErr w:type="spellStart"/>
        <w:r w:rsidR="00567F0D">
          <w:t>polymorfe</w:t>
        </w:r>
        <w:proofErr w:type="spellEnd"/>
        <w:r w:rsidR="00567F0D">
          <w:t xml:space="preserve"> </w:t>
        </w:r>
        <w:proofErr w:type="spellStart"/>
        <w:r w:rsidR="00567F0D">
          <w:t>eiwitten</w:t>
        </w:r>
        <w:proofErr w:type="spellEnd"/>
        <w:r w:rsidR="00567F0D">
          <w:t xml:space="preserve"> in het </w:t>
        </w:r>
        <w:proofErr w:type="spellStart"/>
        <w:r w:rsidR="00567F0D">
          <w:t>menselijk</w:t>
        </w:r>
        <w:proofErr w:type="spellEnd"/>
        <w:r w:rsidR="00567F0D">
          <w:t xml:space="preserve"> </w:t>
        </w:r>
        <w:proofErr w:type="spellStart"/>
        <w:r w:rsidR="00567F0D">
          <w:t>lichaam</w:t>
        </w:r>
        <w:proofErr w:type="spellEnd"/>
        <w:r w:rsidR="00567F0D">
          <w:t xml:space="preserve">. </w:t>
        </w:r>
        <w:proofErr w:type="spellStart"/>
        <w:r w:rsidR="00567F0D">
          <w:t>Dit</w:t>
        </w:r>
        <w:proofErr w:type="spellEnd"/>
        <w:r w:rsidR="00567F0D">
          <w:t xml:space="preserve"> </w:t>
        </w:r>
        <w:proofErr w:type="spellStart"/>
        <w:r w:rsidR="00567F0D">
          <w:t>polymorfisme</w:t>
        </w:r>
        <w:proofErr w:type="spellEnd"/>
        <w:r w:rsidR="00567F0D">
          <w:t xml:space="preserve"> </w:t>
        </w:r>
        <w:proofErr w:type="spellStart"/>
        <w:r w:rsidR="00567F0D">
          <w:t>zorgt</w:t>
        </w:r>
        <w:proofErr w:type="spellEnd"/>
        <w:r w:rsidR="00567F0D">
          <w:t xml:space="preserve"> voor de </w:t>
        </w:r>
        <w:proofErr w:type="spellStart"/>
        <w:r w:rsidR="00567F0D">
          <w:t>ongelooflijke</w:t>
        </w:r>
        <w:proofErr w:type="spellEnd"/>
        <w:r w:rsidR="00567F0D">
          <w:t xml:space="preserve"> </w:t>
        </w:r>
        <w:proofErr w:type="spellStart"/>
        <w:r w:rsidR="00567F0D">
          <w:t>flexibiliteit</w:t>
        </w:r>
        <w:proofErr w:type="spellEnd"/>
        <w:r w:rsidR="00567F0D">
          <w:t xml:space="preserve"> </w:t>
        </w:r>
      </w:ins>
      <w:ins w:id="117" w:author="Graaf, S.C. de (Bastiaan)" w:date="2023-05-12T11:34:00Z">
        <w:r w:rsidR="00567F0D">
          <w:t xml:space="preserve">van het </w:t>
        </w:r>
        <w:proofErr w:type="spellStart"/>
        <w:r w:rsidR="00567F0D">
          <w:t>verworven</w:t>
        </w:r>
        <w:proofErr w:type="spellEnd"/>
        <w:r w:rsidR="00567F0D">
          <w:t xml:space="preserve"> </w:t>
        </w:r>
        <w:proofErr w:type="spellStart"/>
        <w:r w:rsidR="00567F0D">
          <w:t>immuunsysteem</w:t>
        </w:r>
        <w:proofErr w:type="spellEnd"/>
        <w:r w:rsidR="00567F0D">
          <w:t xml:space="preserve"> </w:t>
        </w:r>
      </w:ins>
      <w:ins w:id="118" w:author="Graaf, S.C. de (Bastiaan)" w:date="2023-05-12T11:28:00Z">
        <w:r w:rsidR="00567F0D">
          <w:t xml:space="preserve">en </w:t>
        </w:r>
        <w:proofErr w:type="spellStart"/>
        <w:r w:rsidR="00567F0D">
          <w:t>maakt</w:t>
        </w:r>
        <w:proofErr w:type="spellEnd"/>
        <w:r w:rsidR="00567F0D">
          <w:t xml:space="preserve"> </w:t>
        </w:r>
      </w:ins>
      <w:proofErr w:type="spellStart"/>
      <w:ins w:id="119" w:author="Graaf, S.C. de (Bastiaan)" w:date="2023-05-12T11:36:00Z">
        <w:r w:rsidR="00567F0D">
          <w:t>ons</w:t>
        </w:r>
        <w:proofErr w:type="spellEnd"/>
        <w:r w:rsidR="00567F0D">
          <w:t xml:space="preserve"> </w:t>
        </w:r>
        <w:proofErr w:type="spellStart"/>
        <w:r w:rsidR="00567F0D">
          <w:t>antilichamen</w:t>
        </w:r>
        <w:proofErr w:type="spellEnd"/>
        <w:r w:rsidR="00567F0D">
          <w:t xml:space="preserve"> repertoire tot </w:t>
        </w:r>
        <w:proofErr w:type="spellStart"/>
        <w:r w:rsidR="00567F0D">
          <w:t>een</w:t>
        </w:r>
      </w:ins>
      <w:proofErr w:type="spellEnd"/>
      <w:ins w:id="120" w:author="Graaf, S.C. de (Bastiaan)" w:date="2023-05-12T11:28:00Z">
        <w:r w:rsidR="00567F0D">
          <w:t xml:space="preserve"> "</w:t>
        </w:r>
        <w:proofErr w:type="spellStart"/>
        <w:r w:rsidR="00567F0D">
          <w:t>gepersonaliseerd</w:t>
        </w:r>
        <w:proofErr w:type="spellEnd"/>
        <w:r w:rsidR="00567F0D">
          <w:t xml:space="preserve"> proteoom", </w:t>
        </w:r>
        <w:proofErr w:type="spellStart"/>
        <w:r w:rsidR="00567F0D">
          <w:t>uniek</w:t>
        </w:r>
        <w:proofErr w:type="spellEnd"/>
        <w:r w:rsidR="00567F0D">
          <w:t xml:space="preserve"> voor elk </w:t>
        </w:r>
        <w:proofErr w:type="spellStart"/>
        <w:r w:rsidR="00567F0D">
          <w:t>individu</w:t>
        </w:r>
        <w:proofErr w:type="spellEnd"/>
        <w:r w:rsidR="00567F0D">
          <w:t xml:space="preserve"> en </w:t>
        </w:r>
        <w:proofErr w:type="spellStart"/>
        <w:r w:rsidR="00567F0D">
          <w:t>aangepast</w:t>
        </w:r>
        <w:proofErr w:type="spellEnd"/>
        <w:r w:rsidR="00567F0D">
          <w:t xml:space="preserve"> </w:t>
        </w:r>
        <w:proofErr w:type="spellStart"/>
        <w:r w:rsidR="00567F0D">
          <w:t>aan</w:t>
        </w:r>
        <w:proofErr w:type="spellEnd"/>
        <w:r w:rsidR="00567F0D">
          <w:t xml:space="preserve"> </w:t>
        </w:r>
      </w:ins>
      <w:proofErr w:type="spellStart"/>
      <w:ins w:id="121" w:author="Graaf, S.C. de (Bastiaan)" w:date="2023-05-12T11:38:00Z">
        <w:r w:rsidR="00B31B28">
          <w:t>diens</w:t>
        </w:r>
      </w:ins>
      <w:proofErr w:type="spellEnd"/>
      <w:ins w:id="122" w:author="Graaf, S.C. de (Bastiaan)" w:date="2023-05-12T11:28:00Z">
        <w:r w:rsidR="00567F0D">
          <w:t xml:space="preserve"> </w:t>
        </w:r>
        <w:proofErr w:type="spellStart"/>
        <w:r w:rsidR="00567F0D">
          <w:t>behoeften</w:t>
        </w:r>
        <w:proofErr w:type="spellEnd"/>
        <w:r w:rsidR="00567F0D">
          <w:t xml:space="preserve">. </w:t>
        </w:r>
        <w:proofErr w:type="spellStart"/>
        <w:r w:rsidR="00567F0D">
          <w:t>Deze</w:t>
        </w:r>
        <w:proofErr w:type="spellEnd"/>
        <w:r w:rsidR="00567F0D">
          <w:t xml:space="preserve"> </w:t>
        </w:r>
        <w:proofErr w:type="spellStart"/>
        <w:r w:rsidR="00567F0D">
          <w:t>diversiteit</w:t>
        </w:r>
        <w:proofErr w:type="spellEnd"/>
        <w:r w:rsidR="00567F0D">
          <w:t xml:space="preserve"> </w:t>
        </w:r>
        <w:proofErr w:type="spellStart"/>
        <w:r w:rsidR="00567F0D">
          <w:t>maakt</w:t>
        </w:r>
        <w:proofErr w:type="spellEnd"/>
        <w:r w:rsidR="00567F0D">
          <w:t xml:space="preserve"> het </w:t>
        </w:r>
      </w:ins>
      <w:proofErr w:type="spellStart"/>
      <w:ins w:id="123" w:author="Graaf, S.C. de (Bastiaan)" w:date="2023-05-12T11:38:00Z">
        <w:r w:rsidR="00B31B28">
          <w:t>analyseren</w:t>
        </w:r>
        <w:proofErr w:type="spellEnd"/>
        <w:r w:rsidR="00B31B28">
          <w:t xml:space="preserve"> </w:t>
        </w:r>
      </w:ins>
      <w:ins w:id="124" w:author="Graaf, S.C. de (Bastiaan)" w:date="2023-05-12T11:28:00Z">
        <w:r w:rsidR="00567F0D">
          <w:t xml:space="preserve">van </w:t>
        </w:r>
        <w:proofErr w:type="spellStart"/>
        <w:r w:rsidR="00567F0D">
          <w:t>antilichamen</w:t>
        </w:r>
        <w:proofErr w:type="spellEnd"/>
        <w:r w:rsidR="00567F0D">
          <w:t xml:space="preserve"> </w:t>
        </w:r>
        <w:proofErr w:type="spellStart"/>
        <w:r w:rsidR="00567F0D">
          <w:t>echter</w:t>
        </w:r>
        <w:proofErr w:type="spellEnd"/>
        <w:r w:rsidR="00567F0D">
          <w:t xml:space="preserve"> </w:t>
        </w:r>
        <w:proofErr w:type="spellStart"/>
        <w:r w:rsidR="00567F0D">
          <w:t>ook</w:t>
        </w:r>
        <w:proofErr w:type="spellEnd"/>
        <w:r w:rsidR="00567F0D">
          <w:t xml:space="preserve"> </w:t>
        </w:r>
      </w:ins>
      <w:proofErr w:type="spellStart"/>
      <w:ins w:id="125" w:author="Graaf, S.C. de (Bastiaan)" w:date="2023-05-12T11:38:00Z">
        <w:r w:rsidR="00B31B28">
          <w:t>zeer</w:t>
        </w:r>
        <w:proofErr w:type="spellEnd"/>
        <w:r w:rsidR="00B31B28">
          <w:t xml:space="preserve"> </w:t>
        </w:r>
        <w:proofErr w:type="spellStart"/>
        <w:r w:rsidR="00B31B28">
          <w:t>uitdagend</w:t>
        </w:r>
      </w:ins>
      <w:proofErr w:type="spellEnd"/>
      <w:ins w:id="126" w:author="Graaf, S.C. de (Bastiaan)" w:date="2023-05-12T11:28:00Z">
        <w:r w:rsidR="00567F0D">
          <w:t xml:space="preserve">. De </w:t>
        </w:r>
        <w:proofErr w:type="spellStart"/>
        <w:r w:rsidR="00567F0D">
          <w:t>hoofdstukken</w:t>
        </w:r>
        <w:proofErr w:type="spellEnd"/>
        <w:r w:rsidR="00567F0D">
          <w:t xml:space="preserve"> in </w:t>
        </w:r>
        <w:proofErr w:type="spellStart"/>
        <w:r w:rsidR="00567F0D">
          <w:t>dit</w:t>
        </w:r>
        <w:proofErr w:type="spellEnd"/>
        <w:r w:rsidR="00567F0D">
          <w:t xml:space="preserve"> </w:t>
        </w:r>
        <w:proofErr w:type="spellStart"/>
        <w:r w:rsidR="00567F0D">
          <w:t>proefschrift</w:t>
        </w:r>
        <w:proofErr w:type="spellEnd"/>
        <w:r w:rsidR="00567F0D">
          <w:t xml:space="preserve"> </w:t>
        </w:r>
        <w:proofErr w:type="spellStart"/>
        <w:r w:rsidR="00567F0D">
          <w:t>beschrijven</w:t>
        </w:r>
        <w:proofErr w:type="spellEnd"/>
        <w:r w:rsidR="00567F0D">
          <w:t xml:space="preserve"> </w:t>
        </w:r>
      </w:ins>
      <w:proofErr w:type="spellStart"/>
      <w:ins w:id="127" w:author="Graaf, S.C. de (Bastiaan)" w:date="2023-05-12T11:39:00Z">
        <w:r w:rsidR="00B31B28">
          <w:t>mijn</w:t>
        </w:r>
      </w:ins>
      <w:proofErr w:type="spellEnd"/>
      <w:ins w:id="128" w:author="Graaf, S.C. de (Bastiaan)" w:date="2023-05-12T11:28:00Z">
        <w:r w:rsidR="00567F0D">
          <w:t xml:space="preserve"> </w:t>
        </w:r>
      </w:ins>
      <w:proofErr w:type="spellStart"/>
      <w:ins w:id="129" w:author="Graaf, S.C. de (Bastiaan)" w:date="2023-05-12T11:39:00Z">
        <w:r w:rsidR="00B31B28">
          <w:t>contributies</w:t>
        </w:r>
        <w:proofErr w:type="spellEnd"/>
        <w:r w:rsidR="00B31B28">
          <w:t xml:space="preserve"> </w:t>
        </w:r>
        <w:proofErr w:type="spellStart"/>
        <w:r w:rsidR="00B31B28">
          <w:t>aan</w:t>
        </w:r>
        <w:proofErr w:type="spellEnd"/>
        <w:r w:rsidR="00B31B28">
          <w:t xml:space="preserve"> het </w:t>
        </w:r>
        <w:proofErr w:type="spellStart"/>
        <w:r w:rsidR="00B31B28">
          <w:t>ontwikkelen</w:t>
        </w:r>
        <w:proofErr w:type="spellEnd"/>
        <w:r w:rsidR="00B31B28">
          <w:t xml:space="preserve"> van </w:t>
        </w:r>
      </w:ins>
      <w:proofErr w:type="spellStart"/>
      <w:ins w:id="130" w:author="Graaf, S.C. de (Bastiaan)" w:date="2023-05-12T11:28:00Z">
        <w:r w:rsidR="00567F0D">
          <w:t>generaliseerbare</w:t>
        </w:r>
        <w:proofErr w:type="spellEnd"/>
        <w:r w:rsidR="00567F0D">
          <w:t xml:space="preserve"> </w:t>
        </w:r>
      </w:ins>
      <w:proofErr w:type="spellStart"/>
      <w:ins w:id="131" w:author="Graaf, S.C. de (Bastiaan)" w:date="2023-05-12T11:40:00Z">
        <w:r w:rsidR="00B31B28">
          <w:t>computationale</w:t>
        </w:r>
        <w:proofErr w:type="spellEnd"/>
        <w:r w:rsidR="00B31B28">
          <w:t xml:space="preserve"> </w:t>
        </w:r>
      </w:ins>
      <w:proofErr w:type="spellStart"/>
      <w:ins w:id="132" w:author="Graaf, S.C. de (Bastiaan)" w:date="2023-05-12T11:28:00Z">
        <w:r w:rsidR="00567F0D">
          <w:t>analyse</w:t>
        </w:r>
        <w:proofErr w:type="spellEnd"/>
        <w:r w:rsidR="00567F0D">
          <w:t xml:space="preserve"> </w:t>
        </w:r>
        <w:proofErr w:type="spellStart"/>
        <w:r w:rsidR="00567F0D">
          <w:t>strategieën</w:t>
        </w:r>
        <w:proofErr w:type="spellEnd"/>
        <w:r w:rsidR="00567F0D">
          <w:t xml:space="preserve"> voor het </w:t>
        </w:r>
        <w:proofErr w:type="spellStart"/>
        <w:r w:rsidR="00567F0D">
          <w:t>bestuderen</w:t>
        </w:r>
        <w:proofErr w:type="spellEnd"/>
        <w:r w:rsidR="00567F0D">
          <w:t xml:space="preserve"> van </w:t>
        </w:r>
        <w:proofErr w:type="spellStart"/>
        <w:r w:rsidR="00567F0D">
          <w:t>antilichaam</w:t>
        </w:r>
        <w:proofErr w:type="spellEnd"/>
        <w:r w:rsidR="00567F0D">
          <w:t xml:space="preserve"> repertoires met </w:t>
        </w:r>
        <w:proofErr w:type="spellStart"/>
        <w:r w:rsidR="00567F0D">
          <w:t>behulp</w:t>
        </w:r>
        <w:proofErr w:type="spellEnd"/>
        <w:r w:rsidR="00567F0D">
          <w:t xml:space="preserve"> van </w:t>
        </w:r>
        <w:proofErr w:type="spellStart"/>
        <w:r w:rsidR="00567F0D">
          <w:t>massaspectrometrie</w:t>
        </w:r>
        <w:proofErr w:type="spellEnd"/>
        <w:r w:rsidR="00567F0D">
          <w:t>.</w:t>
        </w:r>
      </w:ins>
      <w:del w:id="133" w:author="Graaf, S.C. de (Bastiaan)" w:date="2023-05-12T11:28:00Z">
        <w:r w:rsidR="00FE0E0B" w:rsidDel="00567F0D">
          <w:delText>Antistoffen zijn essentieel voor adaptieve immuniteit en vertegenwoordigen een van de meest polymorfe eiwitten die in het menselijk lichaam worden gevonden. Deze polymorfie zorgt voor de ongelooflijke flexibiliteit die wordt gezien in adaptieve immuniteit en maakt antistoffen een ware "gepersonaliseerde proteoom", uniek voor elk individu en aangepast aan hun behoeften. Deze diversiteit maakt het echter ook moeilijk om antistoffen te bestuderen. De hoofdstukken in deze scriptie beschrijven inspanningen om algemeen toepasbare gegevensanalysestrategieën te ontwikkelen voor het bestuderen van uitgescheiden antilichaamrepertoires met behulp van massaspectrometrie.</w:delText>
        </w:r>
      </w:del>
    </w:p>
    <w:p w14:paraId="093CD0EB" w14:textId="0FA14731" w:rsidR="0041117B" w:rsidRDefault="0041117B" w:rsidP="0041117B">
      <w:bookmarkStart w:id="134" w:name="_Hlk134802714"/>
      <w:r>
        <w:t>\</w:t>
      </w:r>
      <w:proofErr w:type="spellStart"/>
      <w:r>
        <w:t>bigskip</w:t>
      </w:r>
      <w:proofErr w:type="spellEnd"/>
      <w:r w:rsidR="00FD7806">
        <w:t>\\</w:t>
      </w:r>
    </w:p>
    <w:bookmarkEnd w:id="134"/>
    <w:p w14:paraId="0E6689B3" w14:textId="274527AF" w:rsidR="00B31B28" w:rsidRDefault="00B31B28" w:rsidP="00B31B28">
      <w:pPr>
        <w:rPr>
          <w:ins w:id="135" w:author="Graaf, S.C. de (Bastiaan)" w:date="2023-05-12T11:41:00Z"/>
        </w:rPr>
      </w:pPr>
      <w:ins w:id="136" w:author="Graaf, S.C. de (Bastiaan)" w:date="2023-05-12T11:41:00Z">
        <w:r>
          <w:t>\</w:t>
        </w:r>
      </w:ins>
      <w:ins w:id="137" w:author="Graaf, S.C. de (Bastiaan)" w:date="2023-05-12T13:25:00Z">
        <w:r w:rsidR="000E0952">
          <w:t>textbf{</w:t>
        </w:r>
      </w:ins>
      <w:proofErr w:type="spellStart"/>
      <w:ins w:id="138" w:author="Graaf, S.C. de (Bastiaan)" w:date="2023-05-12T11:41:00Z">
        <w:r>
          <w:t>Hoofdstuk</w:t>
        </w:r>
        <w:proofErr w:type="spellEnd"/>
        <w:r>
          <w:t xml:space="preserve"> 2</w:t>
        </w:r>
      </w:ins>
      <w:ins w:id="139" w:author="Graaf, S.C. de (Bastiaan)" w:date="2023-05-12T13:25:00Z">
        <w:r w:rsidR="000E0952">
          <w:t>}</w:t>
        </w:r>
      </w:ins>
      <w:ins w:id="140" w:author="Graaf, S.C. de (Bastiaan)" w:date="2023-05-12T11:41:00Z">
        <w:r>
          <w:t xml:space="preserve"> </w:t>
        </w:r>
      </w:ins>
      <w:ins w:id="141" w:author="Graaf, S.C. de (Bastiaan)" w:date="2023-05-12T11:42:00Z">
        <w:r>
          <w:t xml:space="preserve">is </w:t>
        </w:r>
        <w:proofErr w:type="spellStart"/>
        <w:r>
          <w:t>uniek</w:t>
        </w:r>
        <w:proofErr w:type="spellEnd"/>
        <w:r>
          <w:t xml:space="preserve"> in </w:t>
        </w:r>
        <w:proofErr w:type="spellStart"/>
        <w:r>
          <w:t>dit</w:t>
        </w:r>
        <w:proofErr w:type="spellEnd"/>
        <w:r>
          <w:t xml:space="preserve"> </w:t>
        </w:r>
        <w:proofErr w:type="spellStart"/>
        <w:r>
          <w:t>proefschrift</w:t>
        </w:r>
        <w:proofErr w:type="spellEnd"/>
        <w:r>
          <w:t xml:space="preserve">, </w:t>
        </w:r>
      </w:ins>
      <w:proofErr w:type="spellStart"/>
      <w:ins w:id="142" w:author="Graaf, S.C. de (Bastiaan)" w:date="2023-05-12T11:41:00Z">
        <w:r>
          <w:t>omdat</w:t>
        </w:r>
        <w:proofErr w:type="spellEnd"/>
        <w:r>
          <w:t xml:space="preserve"> we het </w:t>
        </w:r>
        <w:proofErr w:type="spellStart"/>
        <w:r>
          <w:t>belang</w:t>
        </w:r>
        <w:proofErr w:type="spellEnd"/>
        <w:r>
          <w:t xml:space="preserve"> </w:t>
        </w:r>
        <w:proofErr w:type="spellStart"/>
        <w:r>
          <w:t>benadrukken</w:t>
        </w:r>
        <w:proofErr w:type="spellEnd"/>
        <w:r>
          <w:t xml:space="preserve"> van </w:t>
        </w:r>
        <w:proofErr w:type="spellStart"/>
        <w:r>
          <w:t>algemene</w:t>
        </w:r>
        <w:proofErr w:type="spellEnd"/>
        <w:r>
          <w:t xml:space="preserve"> computationele </w:t>
        </w:r>
        <w:proofErr w:type="spellStart"/>
        <w:r>
          <w:t>hulpmiddelen</w:t>
        </w:r>
        <w:proofErr w:type="spellEnd"/>
        <w:r>
          <w:t xml:space="preserve"> om </w:t>
        </w:r>
        <w:proofErr w:type="spellStart"/>
        <w:r>
          <w:t>grote</w:t>
        </w:r>
        <w:proofErr w:type="spellEnd"/>
        <w:r>
          <w:t xml:space="preserve"> en </w:t>
        </w:r>
        <w:proofErr w:type="spellStart"/>
        <w:r>
          <w:t>complexe</w:t>
        </w:r>
        <w:proofErr w:type="spellEnd"/>
        <w:r>
          <w:t xml:space="preserve"> crosslinking proteomic</w:t>
        </w:r>
      </w:ins>
      <w:ins w:id="143" w:author="Graaf, S.C. de (Bastiaan)" w:date="2023-05-12T11:43:00Z">
        <w:r>
          <w:t>s</w:t>
        </w:r>
      </w:ins>
      <w:ins w:id="144" w:author="Graaf, S.C. de (Bastiaan)" w:date="2023-05-12T11:41:00Z">
        <w:r>
          <w:t xml:space="preserve"> datasets </w:t>
        </w:r>
        <w:proofErr w:type="spellStart"/>
        <w:r>
          <w:t>effectief</w:t>
        </w:r>
        <w:proofErr w:type="spellEnd"/>
        <w:r>
          <w:t xml:space="preserve"> </w:t>
        </w:r>
        <w:proofErr w:type="spellStart"/>
        <w:r>
          <w:t>te</w:t>
        </w:r>
        <w:proofErr w:type="spellEnd"/>
        <w:r>
          <w:t xml:space="preserve"> </w:t>
        </w:r>
        <w:proofErr w:type="spellStart"/>
        <w:r>
          <w:t>analyseren</w:t>
        </w:r>
        <w:proofErr w:type="spellEnd"/>
        <w:r>
          <w:t xml:space="preserve">. </w:t>
        </w:r>
      </w:ins>
      <w:ins w:id="145" w:author="Graaf, S.C. de (Bastiaan)" w:date="2023-05-12T11:45:00Z">
        <w:r>
          <w:t>C</w:t>
        </w:r>
      </w:ins>
      <w:ins w:id="146" w:author="Graaf, S.C. de (Bastiaan)" w:date="2023-05-12T11:41:00Z">
        <w:r>
          <w:t xml:space="preserve">rosslinking MS </w:t>
        </w:r>
      </w:ins>
      <w:ins w:id="147" w:author="Graaf, S.C. de (Bastiaan)" w:date="2023-05-12T11:45:00Z">
        <w:r>
          <w:t xml:space="preserve">is </w:t>
        </w:r>
      </w:ins>
      <w:proofErr w:type="spellStart"/>
      <w:ins w:id="148" w:author="Graaf, S.C. de (Bastiaan)" w:date="2023-05-12T11:41:00Z">
        <w:r>
          <w:t>een</w:t>
        </w:r>
        <w:proofErr w:type="spellEnd"/>
        <w:r>
          <w:t xml:space="preserve"> </w:t>
        </w:r>
        <w:proofErr w:type="spellStart"/>
        <w:r>
          <w:t>aantrekkelijke</w:t>
        </w:r>
        <w:proofErr w:type="spellEnd"/>
        <w:r>
          <w:t xml:space="preserve"> </w:t>
        </w:r>
        <w:proofErr w:type="spellStart"/>
        <w:r>
          <w:t>methode</w:t>
        </w:r>
        <w:proofErr w:type="spellEnd"/>
        <w:r>
          <w:t xml:space="preserve"> </w:t>
        </w:r>
        <w:proofErr w:type="spellStart"/>
        <w:r>
          <w:t>geworden</w:t>
        </w:r>
        <w:proofErr w:type="spellEnd"/>
        <w:r>
          <w:t xml:space="preserve"> om </w:t>
        </w:r>
        <w:proofErr w:type="spellStart"/>
        <w:r>
          <w:t>eiwitinteracties</w:t>
        </w:r>
        <w:proofErr w:type="spellEnd"/>
        <w:r>
          <w:t xml:space="preserve"> </w:t>
        </w:r>
        <w:proofErr w:type="spellStart"/>
        <w:r>
          <w:t>te</w:t>
        </w:r>
        <w:proofErr w:type="spellEnd"/>
        <w:r>
          <w:t xml:space="preserve"> </w:t>
        </w:r>
        <w:proofErr w:type="spellStart"/>
        <w:r>
          <w:t>onderzoeken</w:t>
        </w:r>
        <w:proofErr w:type="spellEnd"/>
        <w:r>
          <w:t xml:space="preserve">, </w:t>
        </w:r>
      </w:ins>
      <w:ins w:id="149" w:author="Graaf, S.C. de (Bastiaan)" w:date="2023-05-12T11:45:00Z">
        <w:r>
          <w:t xml:space="preserve">maar </w:t>
        </w:r>
        <w:proofErr w:type="spellStart"/>
        <w:r>
          <w:t>levert</w:t>
        </w:r>
        <w:proofErr w:type="spellEnd"/>
        <w:r>
          <w:t xml:space="preserve"> </w:t>
        </w:r>
        <w:proofErr w:type="spellStart"/>
        <w:r>
          <w:t>zeer</w:t>
        </w:r>
        <w:proofErr w:type="spellEnd"/>
        <w:r>
          <w:t xml:space="preserve"> </w:t>
        </w:r>
      </w:ins>
      <w:proofErr w:type="spellStart"/>
      <w:ins w:id="150" w:author="Graaf, S.C. de (Bastiaan)" w:date="2023-05-12T11:46:00Z">
        <w:r>
          <w:t>grote</w:t>
        </w:r>
        <w:proofErr w:type="spellEnd"/>
        <w:r>
          <w:t xml:space="preserve"> datasets op, </w:t>
        </w:r>
      </w:ins>
      <w:proofErr w:type="spellStart"/>
      <w:ins w:id="151" w:author="Graaf, S.C. de (Bastiaan)" w:date="2023-05-12T11:48:00Z">
        <w:r w:rsidR="00CC1CD1">
          <w:t>omdat</w:t>
        </w:r>
        <w:proofErr w:type="spellEnd"/>
        <w:r w:rsidR="00CC1CD1">
          <w:t xml:space="preserve"> de </w:t>
        </w:r>
        <w:proofErr w:type="spellStart"/>
        <w:r w:rsidR="00CC1CD1">
          <w:t>complexiteit</w:t>
        </w:r>
        <w:proofErr w:type="spellEnd"/>
        <w:r w:rsidR="00CC1CD1">
          <w:t xml:space="preserve"> </w:t>
        </w:r>
      </w:ins>
      <w:ins w:id="152" w:author="Graaf, S.C. de (Bastiaan)" w:date="2023-05-12T11:49:00Z">
        <w:r w:rsidR="00CC1CD1">
          <w:t xml:space="preserve">van </w:t>
        </w:r>
        <w:proofErr w:type="spellStart"/>
        <w:r w:rsidR="00CC1CD1">
          <w:t>eiwitinteracties</w:t>
        </w:r>
        <w:proofErr w:type="spellEnd"/>
        <w:r w:rsidR="00CC1CD1">
          <w:t xml:space="preserve"> </w:t>
        </w:r>
        <w:proofErr w:type="spellStart"/>
        <w:r w:rsidR="00CC1CD1">
          <w:t>exponentieel</w:t>
        </w:r>
        <w:proofErr w:type="spellEnd"/>
        <w:r w:rsidR="00CC1CD1">
          <w:t xml:space="preserve"> </w:t>
        </w:r>
        <w:proofErr w:type="spellStart"/>
        <w:r w:rsidR="00CC1CD1">
          <w:t>stijgt</w:t>
        </w:r>
        <w:proofErr w:type="spellEnd"/>
        <w:r w:rsidR="00CC1CD1">
          <w:t xml:space="preserve"> ten </w:t>
        </w:r>
        <w:proofErr w:type="spellStart"/>
        <w:r w:rsidR="00CC1CD1">
          <w:t>opzichte</w:t>
        </w:r>
        <w:proofErr w:type="spellEnd"/>
        <w:r w:rsidR="00CC1CD1">
          <w:t xml:space="preserve"> van </w:t>
        </w:r>
      </w:ins>
      <w:proofErr w:type="spellStart"/>
      <w:ins w:id="153" w:author="Graaf, S.C. de (Bastiaan)" w:date="2023-05-12T11:41:00Z">
        <w:r>
          <w:t>individuele</w:t>
        </w:r>
        <w:proofErr w:type="spellEnd"/>
        <w:r>
          <w:t xml:space="preserve"> </w:t>
        </w:r>
        <w:proofErr w:type="spellStart"/>
        <w:r>
          <w:t>eiwitten</w:t>
        </w:r>
      </w:ins>
      <w:proofErr w:type="spellEnd"/>
      <w:ins w:id="154" w:author="Graaf, S.C. de (Bastiaan)" w:date="2023-05-12T11:50:00Z">
        <w:r w:rsidR="00CC1CD1">
          <w:t xml:space="preserve">. </w:t>
        </w:r>
        <w:proofErr w:type="spellStart"/>
        <w:r w:rsidR="00CC1CD1">
          <w:t>Dit</w:t>
        </w:r>
        <w:proofErr w:type="spellEnd"/>
        <w:r w:rsidR="00CC1CD1">
          <w:t xml:space="preserve"> </w:t>
        </w:r>
        <w:proofErr w:type="spellStart"/>
        <w:r w:rsidR="00CC1CD1">
          <w:t>heeft</w:t>
        </w:r>
        <w:proofErr w:type="spellEnd"/>
        <w:r w:rsidR="00CC1CD1">
          <w:t xml:space="preserve"> </w:t>
        </w:r>
        <w:proofErr w:type="spellStart"/>
        <w:r w:rsidR="00CC1CD1">
          <w:t>g</w:t>
        </w:r>
      </w:ins>
      <w:ins w:id="155" w:author="Graaf, S.C. de (Bastiaan)" w:date="2023-05-12T11:41:00Z">
        <w:r>
          <w:t>eleid</w:t>
        </w:r>
        <w:proofErr w:type="spellEnd"/>
        <w:r>
          <w:t xml:space="preserve"> tot de </w:t>
        </w:r>
        <w:proofErr w:type="spellStart"/>
        <w:r>
          <w:t>productie</w:t>
        </w:r>
        <w:proofErr w:type="spellEnd"/>
        <w:r>
          <w:t xml:space="preserve"> van </w:t>
        </w:r>
        <w:proofErr w:type="spellStart"/>
        <w:r>
          <w:t>grote</w:t>
        </w:r>
        <w:proofErr w:type="spellEnd"/>
        <w:r>
          <w:t xml:space="preserve"> </w:t>
        </w:r>
        <w:proofErr w:type="spellStart"/>
        <w:r>
          <w:t>hoeveelheden</w:t>
        </w:r>
        <w:proofErr w:type="spellEnd"/>
        <w:r>
          <w:t xml:space="preserve"> </w:t>
        </w:r>
      </w:ins>
      <w:proofErr w:type="spellStart"/>
      <w:ins w:id="156" w:author="Graaf, S.C. de (Bastiaan)" w:date="2023-05-12T11:51:00Z">
        <w:r w:rsidR="00CC1CD1">
          <w:t>complexe</w:t>
        </w:r>
        <w:proofErr w:type="spellEnd"/>
        <w:r w:rsidR="00CC1CD1">
          <w:t xml:space="preserve"> datasets</w:t>
        </w:r>
      </w:ins>
      <w:ins w:id="157" w:author="Graaf, S.C. de (Bastiaan)" w:date="2023-05-12T11:41:00Z">
        <w:r>
          <w:t xml:space="preserve"> </w:t>
        </w:r>
        <w:proofErr w:type="spellStart"/>
        <w:r>
          <w:t>waar</w:t>
        </w:r>
      </w:ins>
      <w:ins w:id="158" w:author="Graaf, S.C. de (Bastiaan)" w:date="2023-05-12T13:32:00Z">
        <w:r w:rsidR="00AE01A4">
          <w:t>van</w:t>
        </w:r>
      </w:ins>
      <w:proofErr w:type="spellEnd"/>
      <w:ins w:id="159" w:author="Graaf, S.C. de (Bastiaan)" w:date="2023-05-12T11:41:00Z">
        <w:r>
          <w:t xml:space="preserve"> </w:t>
        </w:r>
      </w:ins>
      <w:proofErr w:type="spellStart"/>
      <w:ins w:id="160" w:author="Graaf, S.C. de (Bastiaan)" w:date="2023-05-12T11:52:00Z">
        <w:r w:rsidR="00CC1CD1">
          <w:t>interpretatie</w:t>
        </w:r>
      </w:ins>
      <w:proofErr w:type="spellEnd"/>
      <w:ins w:id="161" w:author="Graaf, S.C. de (Bastiaan)" w:date="2023-05-12T11:51:00Z">
        <w:r w:rsidR="00CC1CD1">
          <w:t xml:space="preserve"> </w:t>
        </w:r>
      </w:ins>
      <w:proofErr w:type="spellStart"/>
      <w:ins w:id="162" w:author="Graaf, S.C. de (Bastiaan)" w:date="2023-05-12T11:41:00Z">
        <w:r>
          <w:t>moeilijk</w:t>
        </w:r>
        <w:proofErr w:type="spellEnd"/>
        <w:r>
          <w:t xml:space="preserve"> </w:t>
        </w:r>
      </w:ins>
      <w:ins w:id="163" w:author="Graaf, S.C. de (Bastiaan)" w:date="2023-05-12T13:33:00Z">
        <w:r w:rsidR="00AE01A4">
          <w:t>is</w:t>
        </w:r>
      </w:ins>
      <w:ins w:id="164" w:author="Graaf, S.C. de (Bastiaan)" w:date="2023-05-12T11:41:00Z">
        <w:r>
          <w:t xml:space="preserve">, </w:t>
        </w:r>
        <w:proofErr w:type="spellStart"/>
        <w:r>
          <w:t>vooral</w:t>
        </w:r>
        <w:proofErr w:type="spellEnd"/>
        <w:r>
          <w:t xml:space="preserve"> voor </w:t>
        </w:r>
        <w:proofErr w:type="spellStart"/>
        <w:r>
          <w:t>experimenten</w:t>
        </w:r>
        <w:proofErr w:type="spellEnd"/>
        <w:r>
          <w:t xml:space="preserve"> </w:t>
        </w:r>
        <w:proofErr w:type="spellStart"/>
        <w:r>
          <w:t>gericht</w:t>
        </w:r>
        <w:proofErr w:type="spellEnd"/>
        <w:r>
          <w:t xml:space="preserve"> op het </w:t>
        </w:r>
        <w:proofErr w:type="spellStart"/>
        <w:r>
          <w:t>gehele</w:t>
        </w:r>
        <w:proofErr w:type="spellEnd"/>
        <w:r>
          <w:t xml:space="preserve"> proteoom. Om </w:t>
        </w:r>
        <w:proofErr w:type="spellStart"/>
        <w:r>
          <w:t>dit</w:t>
        </w:r>
        <w:proofErr w:type="spellEnd"/>
        <w:r>
          <w:t xml:space="preserve"> </w:t>
        </w:r>
        <w:proofErr w:type="spellStart"/>
        <w:r>
          <w:t>probleem</w:t>
        </w:r>
        <w:proofErr w:type="spellEnd"/>
        <w:r>
          <w:t xml:space="preserve"> </w:t>
        </w:r>
      </w:ins>
      <w:proofErr w:type="spellStart"/>
      <w:ins w:id="165" w:author="Graaf, S.C. de (Bastiaan)" w:date="2023-05-12T13:33:00Z">
        <w:r w:rsidR="00AE01A4">
          <w:t>te</w:t>
        </w:r>
        <w:proofErr w:type="spellEnd"/>
        <w:r w:rsidR="00AE01A4">
          <w:t xml:space="preserve"> </w:t>
        </w:r>
        <w:proofErr w:type="spellStart"/>
        <w:r w:rsidR="00AE01A4">
          <w:t>verhelpen</w:t>
        </w:r>
      </w:ins>
      <w:proofErr w:type="spellEnd"/>
      <w:ins w:id="166" w:author="Graaf, S.C. de (Bastiaan)" w:date="2023-05-12T11:41:00Z">
        <w:r>
          <w:t xml:space="preserve"> </w:t>
        </w:r>
        <w:proofErr w:type="spellStart"/>
        <w:r>
          <w:t>hebben</w:t>
        </w:r>
        <w:proofErr w:type="spellEnd"/>
        <w:r>
          <w:t xml:space="preserve"> </w:t>
        </w:r>
        <w:proofErr w:type="spellStart"/>
        <w:r>
          <w:t>wij</w:t>
        </w:r>
        <w:proofErr w:type="spellEnd"/>
        <w:r>
          <w:t xml:space="preserve"> </w:t>
        </w:r>
        <w:proofErr w:type="spellStart"/>
        <w:r>
          <w:t>een</w:t>
        </w:r>
        <w:proofErr w:type="spellEnd"/>
        <w:r>
          <w:t xml:space="preserve"> </w:t>
        </w:r>
        <w:proofErr w:type="spellStart"/>
        <w:r>
          <w:t>interactie</w:t>
        </w:r>
      </w:ins>
      <w:ins w:id="167" w:author="Graaf, S.C. de (Bastiaan)" w:date="2023-05-12T11:52:00Z">
        <w:r w:rsidR="00CC1CD1">
          <w:t>f</w:t>
        </w:r>
        <w:proofErr w:type="spellEnd"/>
        <w:r w:rsidR="00CC1CD1">
          <w:t xml:space="preserve"> </w:t>
        </w:r>
        <w:proofErr w:type="spellStart"/>
        <w:r w:rsidR="00CC1CD1">
          <w:t>programma</w:t>
        </w:r>
      </w:ins>
      <w:proofErr w:type="spellEnd"/>
      <w:ins w:id="168" w:author="Graaf, S.C. de (Bastiaan)" w:date="2023-05-12T11:41:00Z">
        <w:r>
          <w:t xml:space="preserve"> </w:t>
        </w:r>
        <w:proofErr w:type="spellStart"/>
        <w:r>
          <w:t>ontwikkeld</w:t>
        </w:r>
        <w:proofErr w:type="spellEnd"/>
        <w:r>
          <w:t xml:space="preserve"> </w:t>
        </w:r>
        <w:proofErr w:type="spellStart"/>
        <w:r>
          <w:t>dat</w:t>
        </w:r>
        <w:proofErr w:type="spellEnd"/>
        <w:r>
          <w:t xml:space="preserve"> de </w:t>
        </w:r>
        <w:proofErr w:type="spellStart"/>
        <w:r>
          <w:t>analyse</w:t>
        </w:r>
        <w:proofErr w:type="spellEnd"/>
        <w:r>
          <w:t xml:space="preserve"> en </w:t>
        </w:r>
        <w:proofErr w:type="spellStart"/>
        <w:r>
          <w:t>visualisatie</w:t>
        </w:r>
        <w:proofErr w:type="spellEnd"/>
        <w:r>
          <w:t xml:space="preserve"> van </w:t>
        </w:r>
        <w:proofErr w:type="spellStart"/>
        <w:r>
          <w:t>deze</w:t>
        </w:r>
        <w:proofErr w:type="spellEnd"/>
        <w:r>
          <w:t xml:space="preserve"> </w:t>
        </w:r>
        <w:proofErr w:type="spellStart"/>
        <w:r>
          <w:t>grote</w:t>
        </w:r>
        <w:proofErr w:type="spellEnd"/>
        <w:r>
          <w:t xml:space="preserve"> datasets </w:t>
        </w:r>
        <w:proofErr w:type="spellStart"/>
        <w:r>
          <w:t>vergemakkelijkt</w:t>
        </w:r>
        <w:proofErr w:type="spellEnd"/>
        <w:r>
          <w:t xml:space="preserve">. </w:t>
        </w:r>
      </w:ins>
      <w:ins w:id="169" w:author="Graaf, S.C. de (Bastiaan)" w:date="2023-05-12T13:39:00Z">
        <w:r w:rsidR="00EF6801">
          <w:t xml:space="preserve">Het </w:t>
        </w:r>
        <w:proofErr w:type="spellStart"/>
        <w:r w:rsidR="00EF6801">
          <w:t>programma</w:t>
        </w:r>
      </w:ins>
      <w:proofErr w:type="spellEnd"/>
      <w:ins w:id="170" w:author="Graaf, S.C. de (Bastiaan)" w:date="2023-05-12T11:53:00Z">
        <w:r w:rsidR="00CC1CD1">
          <w:t>, CrossID,</w:t>
        </w:r>
      </w:ins>
      <w:ins w:id="171" w:author="Graaf, S.C. de (Bastiaan)" w:date="2023-05-12T11:41:00Z">
        <w:r>
          <w:t xml:space="preserve"> </w:t>
        </w:r>
        <w:proofErr w:type="spellStart"/>
        <w:r>
          <w:t>verwerkt</w:t>
        </w:r>
        <w:proofErr w:type="spellEnd"/>
        <w:r>
          <w:t xml:space="preserve"> de output van XlinkX voor Proteome Discoverer, maar </w:t>
        </w:r>
        <w:proofErr w:type="spellStart"/>
        <w:r>
          <w:t>kan</w:t>
        </w:r>
        <w:proofErr w:type="spellEnd"/>
        <w:r>
          <w:t xml:space="preserve"> </w:t>
        </w:r>
        <w:proofErr w:type="spellStart"/>
        <w:r>
          <w:t>ook</w:t>
        </w:r>
        <w:proofErr w:type="spellEnd"/>
        <w:r>
          <w:t xml:space="preserve"> worden </w:t>
        </w:r>
        <w:proofErr w:type="spellStart"/>
        <w:r>
          <w:t>gebruikt</w:t>
        </w:r>
        <w:proofErr w:type="spellEnd"/>
        <w:r>
          <w:t xml:space="preserve"> met output van </w:t>
        </w:r>
        <w:proofErr w:type="spellStart"/>
        <w:r>
          <w:t>andere</w:t>
        </w:r>
        <w:proofErr w:type="spellEnd"/>
        <w:r>
          <w:t xml:space="preserve"> platforms </w:t>
        </w:r>
      </w:ins>
      <w:ins w:id="172" w:author="Graaf, S.C. de (Bastiaan)" w:date="2023-05-12T13:34:00Z">
        <w:r w:rsidR="00AE01A4">
          <w:t xml:space="preserve">door </w:t>
        </w:r>
      </w:ins>
      <w:proofErr w:type="spellStart"/>
      <w:ins w:id="173" w:author="Graaf, S.C. de (Bastiaan)" w:date="2023-05-12T11:41:00Z">
        <w:r>
          <w:t>een</w:t>
        </w:r>
        <w:proofErr w:type="spellEnd"/>
        <w:r>
          <w:t xml:space="preserve"> </w:t>
        </w:r>
      </w:ins>
      <w:proofErr w:type="spellStart"/>
      <w:ins w:id="174" w:author="Graaf, S.C. de (Bastiaan)" w:date="2023-05-12T11:54:00Z">
        <w:r w:rsidR="00CC1CD1">
          <w:t>flexibele</w:t>
        </w:r>
        <w:proofErr w:type="spellEnd"/>
        <w:r w:rsidR="00CC1CD1">
          <w:t xml:space="preserve"> import-module</w:t>
        </w:r>
      </w:ins>
      <w:ins w:id="175" w:author="Graaf, S.C. de (Bastiaan)" w:date="2023-05-12T11:41:00Z">
        <w:r>
          <w:t xml:space="preserve">. Het </w:t>
        </w:r>
      </w:ins>
      <w:proofErr w:type="spellStart"/>
      <w:ins w:id="176" w:author="Graaf, S.C. de (Bastiaan)" w:date="2023-05-12T13:34:00Z">
        <w:r w:rsidR="00AE01A4">
          <w:t>kan</w:t>
        </w:r>
        <w:proofErr w:type="spellEnd"/>
        <w:r w:rsidR="00AE01A4">
          <w:t xml:space="preserve"> spectra </w:t>
        </w:r>
        <w:proofErr w:type="spellStart"/>
        <w:r w:rsidR="00AE01A4">
          <w:t>annoteren</w:t>
        </w:r>
        <w:proofErr w:type="spellEnd"/>
        <w:r w:rsidR="00AE01A4">
          <w:t xml:space="preserve"> en </w:t>
        </w:r>
        <w:proofErr w:type="spellStart"/>
        <w:r w:rsidR="00AE01A4">
          <w:t>visualiseren</w:t>
        </w:r>
      </w:ins>
      <w:proofErr w:type="spellEnd"/>
      <w:ins w:id="177" w:author="Graaf, S.C. de (Bastiaan)" w:date="2023-05-12T11:41:00Z">
        <w:r>
          <w:t xml:space="preserve"> en </w:t>
        </w:r>
        <w:proofErr w:type="spellStart"/>
        <w:r>
          <w:t>ondersteunt</w:t>
        </w:r>
        <w:proofErr w:type="spellEnd"/>
        <w:r>
          <w:t xml:space="preserve"> de </w:t>
        </w:r>
      </w:ins>
      <w:proofErr w:type="spellStart"/>
      <w:ins w:id="178" w:author="Graaf, S.C. de (Bastiaan)" w:date="2023-05-12T13:35:00Z">
        <w:r w:rsidR="00AE01A4">
          <w:t>analyse</w:t>
        </w:r>
        <w:proofErr w:type="spellEnd"/>
        <w:r w:rsidR="00AE01A4">
          <w:t xml:space="preserve"> van </w:t>
        </w:r>
      </w:ins>
      <w:proofErr w:type="spellStart"/>
      <w:ins w:id="179" w:author="Graaf, S.C. de (Bastiaan)" w:date="2023-05-12T11:55:00Z">
        <w:r w:rsidR="00CC1CD1">
          <w:t>replicaten</w:t>
        </w:r>
      </w:ins>
      <w:proofErr w:type="spellEnd"/>
      <w:ins w:id="180" w:author="Graaf, S.C. de (Bastiaan)" w:date="2023-05-12T11:41:00Z">
        <w:r>
          <w:t xml:space="preserve">, </w:t>
        </w:r>
        <w:proofErr w:type="spellStart"/>
        <w:r>
          <w:t>zodat</w:t>
        </w:r>
        <w:proofErr w:type="spellEnd"/>
        <w:r>
          <w:t xml:space="preserve"> </w:t>
        </w:r>
        <w:proofErr w:type="spellStart"/>
        <w:r>
          <w:t>grote</w:t>
        </w:r>
        <w:proofErr w:type="spellEnd"/>
        <w:r>
          <w:t xml:space="preserve"> </w:t>
        </w:r>
        <w:proofErr w:type="spellStart"/>
        <w:r>
          <w:t>hoeveelheden</w:t>
        </w:r>
        <w:proofErr w:type="spellEnd"/>
        <w:r>
          <w:t xml:space="preserve"> </w:t>
        </w:r>
        <w:proofErr w:type="spellStart"/>
        <w:r>
          <w:t>gegevens</w:t>
        </w:r>
        <w:proofErr w:type="spellEnd"/>
        <w:r>
          <w:t xml:space="preserve"> </w:t>
        </w:r>
        <w:proofErr w:type="spellStart"/>
        <w:r>
          <w:t>gemakkelijk</w:t>
        </w:r>
        <w:proofErr w:type="spellEnd"/>
        <w:r>
          <w:t xml:space="preserve"> </w:t>
        </w:r>
        <w:proofErr w:type="spellStart"/>
        <w:r>
          <w:t>kunnen</w:t>
        </w:r>
        <w:proofErr w:type="spellEnd"/>
        <w:r>
          <w:t xml:space="preserve"> worden </w:t>
        </w:r>
        <w:proofErr w:type="spellStart"/>
        <w:r>
          <w:t>verwerkt</w:t>
        </w:r>
        <w:proofErr w:type="spellEnd"/>
        <w:r>
          <w:t>. W</w:t>
        </w:r>
      </w:ins>
      <w:ins w:id="181" w:author="Graaf, S.C. de (Bastiaan)" w:date="2023-05-12T13:35:00Z">
        <w:r w:rsidR="00AE01A4">
          <w:t>e</w:t>
        </w:r>
      </w:ins>
      <w:ins w:id="182" w:author="Graaf, S.C. de (Bastiaan)" w:date="2023-05-12T11:41:00Z">
        <w:r>
          <w:t xml:space="preserve"> </w:t>
        </w:r>
        <w:proofErr w:type="spellStart"/>
        <w:r>
          <w:t>hebben</w:t>
        </w:r>
        <w:proofErr w:type="spellEnd"/>
        <w:r>
          <w:t xml:space="preserve"> </w:t>
        </w:r>
        <w:proofErr w:type="spellStart"/>
        <w:r>
          <w:t>ook</w:t>
        </w:r>
        <w:proofErr w:type="spellEnd"/>
        <w:r>
          <w:t xml:space="preserve"> </w:t>
        </w:r>
        <w:proofErr w:type="spellStart"/>
        <w:r>
          <w:t>gegevens</w:t>
        </w:r>
        <w:proofErr w:type="spellEnd"/>
        <w:r>
          <w:t xml:space="preserve"> </w:t>
        </w:r>
        <w:proofErr w:type="spellStart"/>
        <w:r>
          <w:t>geïntegreerd</w:t>
        </w:r>
        <w:proofErr w:type="spellEnd"/>
        <w:r>
          <w:t xml:space="preserve"> uit de Eggnog en Uniprot</w:t>
        </w:r>
      </w:ins>
      <w:ins w:id="183" w:author="Graaf, S.C. de (Bastiaan)" w:date="2023-05-12T11:56:00Z">
        <w:r w:rsidR="00CC1CD1">
          <w:t xml:space="preserve"> databases</w:t>
        </w:r>
      </w:ins>
      <w:ins w:id="184" w:author="Graaf, S.C. de (Bastiaan)" w:date="2023-05-12T11:41:00Z">
        <w:r>
          <w:t xml:space="preserve">, die </w:t>
        </w:r>
        <w:proofErr w:type="spellStart"/>
        <w:r>
          <w:t>geïntegreerde</w:t>
        </w:r>
        <w:proofErr w:type="spellEnd"/>
        <w:r>
          <w:t xml:space="preserve"> </w:t>
        </w:r>
        <w:proofErr w:type="spellStart"/>
        <w:r>
          <w:t>genontologieverrijkingsanalyse</w:t>
        </w:r>
        <w:proofErr w:type="spellEnd"/>
        <w:r>
          <w:t xml:space="preserve">, </w:t>
        </w:r>
        <w:proofErr w:type="spellStart"/>
        <w:r>
          <w:t>groepering</w:t>
        </w:r>
        <w:proofErr w:type="spellEnd"/>
        <w:r>
          <w:t xml:space="preserve"> op basis van </w:t>
        </w:r>
      </w:ins>
      <w:proofErr w:type="spellStart"/>
      <w:ins w:id="185" w:author="Graaf, S.C. de (Bastiaan)" w:date="2023-05-12T11:58:00Z">
        <w:r w:rsidR="009B3409">
          <w:t>eiwit</w:t>
        </w:r>
      </w:ins>
      <w:ins w:id="186" w:author="Graaf, S.C. de (Bastiaan)" w:date="2023-05-12T11:41:00Z">
        <w:r>
          <w:t>functie</w:t>
        </w:r>
      </w:ins>
      <w:proofErr w:type="spellEnd"/>
      <w:ins w:id="187" w:author="Graaf, S.C. de (Bastiaan)" w:date="2023-05-12T13:35:00Z">
        <w:r w:rsidR="00AE01A4">
          <w:t>,</w:t>
        </w:r>
      </w:ins>
      <w:ins w:id="188" w:author="Graaf, S.C. de (Bastiaan)" w:date="2023-05-12T11:41:00Z">
        <w:r>
          <w:t xml:space="preserve"> en </w:t>
        </w:r>
      </w:ins>
      <w:proofErr w:type="spellStart"/>
      <w:ins w:id="189" w:author="Graaf, S.C. de (Bastiaan)" w:date="2023-05-12T11:58:00Z">
        <w:r w:rsidR="009B3409">
          <w:t>visualisatie</w:t>
        </w:r>
        <w:proofErr w:type="spellEnd"/>
        <w:r w:rsidR="009B3409">
          <w:t xml:space="preserve"> </w:t>
        </w:r>
      </w:ins>
      <w:ins w:id="190" w:author="Graaf, S.C. de (Bastiaan)" w:date="2023-05-12T11:41:00Z">
        <w:r>
          <w:t xml:space="preserve">van </w:t>
        </w:r>
        <w:proofErr w:type="spellStart"/>
        <w:r>
          <w:t>bekende</w:t>
        </w:r>
        <w:proofErr w:type="spellEnd"/>
        <w:r>
          <w:t xml:space="preserve"> </w:t>
        </w:r>
        <w:proofErr w:type="spellStart"/>
        <w:r>
          <w:t>posttranslationele</w:t>
        </w:r>
        <w:proofErr w:type="spellEnd"/>
        <w:r>
          <w:t xml:space="preserve"> </w:t>
        </w:r>
        <w:proofErr w:type="spellStart"/>
        <w:r>
          <w:t>modificatieplaatsen</w:t>
        </w:r>
        <w:proofErr w:type="spellEnd"/>
        <w:r>
          <w:t xml:space="preserve">, </w:t>
        </w:r>
        <w:proofErr w:type="spellStart"/>
        <w:r>
          <w:t>domeinen</w:t>
        </w:r>
        <w:proofErr w:type="spellEnd"/>
        <w:r>
          <w:t xml:space="preserve"> en </w:t>
        </w:r>
        <w:proofErr w:type="spellStart"/>
        <w:r>
          <w:t>secundaire</w:t>
        </w:r>
        <w:proofErr w:type="spellEnd"/>
        <w:r>
          <w:t xml:space="preserve"> </w:t>
        </w:r>
        <w:proofErr w:type="spellStart"/>
        <w:r>
          <w:t>structuren</w:t>
        </w:r>
        <w:proofErr w:type="spellEnd"/>
        <w:r>
          <w:t xml:space="preserve"> </w:t>
        </w:r>
        <w:proofErr w:type="spellStart"/>
        <w:r>
          <w:t>mogelijk</w:t>
        </w:r>
        <w:proofErr w:type="spellEnd"/>
        <w:r>
          <w:t xml:space="preserve"> </w:t>
        </w:r>
        <w:proofErr w:type="spellStart"/>
        <w:r>
          <w:t>maken</w:t>
        </w:r>
        <w:proofErr w:type="spellEnd"/>
        <w:r>
          <w:t xml:space="preserve">. </w:t>
        </w:r>
        <w:proofErr w:type="spellStart"/>
        <w:r>
          <w:t>Een</w:t>
        </w:r>
        <w:proofErr w:type="spellEnd"/>
        <w:r>
          <w:t xml:space="preserve"> </w:t>
        </w:r>
        <w:proofErr w:type="spellStart"/>
        <w:r>
          <w:t>andere</w:t>
        </w:r>
        <w:proofErr w:type="spellEnd"/>
        <w:r>
          <w:t xml:space="preserve"> </w:t>
        </w:r>
        <w:proofErr w:type="spellStart"/>
        <w:r>
          <w:t>functie</w:t>
        </w:r>
        <w:proofErr w:type="spellEnd"/>
        <w:r>
          <w:t xml:space="preserve"> is </w:t>
        </w:r>
        <w:proofErr w:type="spellStart"/>
        <w:r>
          <w:t>validatie</w:t>
        </w:r>
        <w:proofErr w:type="spellEnd"/>
        <w:r>
          <w:t xml:space="preserve"> van </w:t>
        </w:r>
        <w:proofErr w:type="spellStart"/>
        <w:r>
          <w:t>gedetecteerde</w:t>
        </w:r>
        <w:proofErr w:type="spellEnd"/>
        <w:r>
          <w:t xml:space="preserve"> crosslinks </w:t>
        </w:r>
      </w:ins>
      <w:proofErr w:type="spellStart"/>
      <w:ins w:id="191" w:author="Graaf, S.C. de (Bastiaan)" w:date="2023-05-12T11:59:00Z">
        <w:r w:rsidR="009B3409">
          <w:t>middels</w:t>
        </w:r>
        <w:proofErr w:type="spellEnd"/>
        <w:r w:rsidR="009B3409">
          <w:t xml:space="preserve"> </w:t>
        </w:r>
        <w:proofErr w:type="spellStart"/>
        <w:r w:rsidR="009B3409">
          <w:t>hun</w:t>
        </w:r>
        <w:proofErr w:type="spellEnd"/>
        <w:r w:rsidR="009B3409">
          <w:t xml:space="preserve"> </w:t>
        </w:r>
        <w:proofErr w:type="spellStart"/>
        <w:r w:rsidR="009B3409">
          <w:t>lengte</w:t>
        </w:r>
        <w:proofErr w:type="spellEnd"/>
        <w:r w:rsidR="009B3409">
          <w:t xml:space="preserve"> </w:t>
        </w:r>
      </w:ins>
      <w:ins w:id="192" w:author="Graaf, S.C. de (Bastiaan)" w:date="2023-05-12T11:41:00Z">
        <w:r>
          <w:t xml:space="preserve">door het </w:t>
        </w:r>
      </w:ins>
      <w:proofErr w:type="spellStart"/>
      <w:ins w:id="193" w:author="Graaf, S.C. de (Bastiaan)" w:date="2023-05-12T11:59:00Z">
        <w:r w:rsidR="009B3409">
          <w:t>plaatsen</w:t>
        </w:r>
        <w:proofErr w:type="spellEnd"/>
        <w:r w:rsidR="009B3409">
          <w:t xml:space="preserve"> </w:t>
        </w:r>
      </w:ins>
      <w:ins w:id="194" w:author="Graaf, S.C. de (Bastiaan)" w:date="2023-05-12T11:41:00Z">
        <w:r>
          <w:t xml:space="preserve">van de </w:t>
        </w:r>
      </w:ins>
      <w:proofErr w:type="spellStart"/>
      <w:ins w:id="195" w:author="Graaf, S.C. de (Bastiaan)" w:date="2023-05-12T12:04:00Z">
        <w:r w:rsidR="009B3409">
          <w:t>ge</w:t>
        </w:r>
      </w:ins>
      <w:commentRangeStart w:id="196"/>
      <w:ins w:id="197" w:author="Graaf, S.C. de (Bastiaan)" w:date="2023-05-12T12:00:00Z">
        <w:r w:rsidR="009B3409">
          <w:t>crosslinked</w:t>
        </w:r>
      </w:ins>
      <w:commentRangeEnd w:id="196"/>
      <w:ins w:id="198" w:author="Graaf, S.C. de (Bastiaan)" w:date="2023-05-12T12:02:00Z">
        <w:r w:rsidR="009B3409">
          <w:rPr>
            <w:rStyle w:val="CommentReference"/>
            <w:lang w:val="nl-NL"/>
          </w:rPr>
          <w:commentReference w:id="196"/>
        </w:r>
      </w:ins>
      <w:ins w:id="199" w:author="Graaf, S.C. de (Bastiaan)" w:date="2023-05-12T12:04:00Z">
        <w:r w:rsidR="009B3409">
          <w:t>e</w:t>
        </w:r>
      </w:ins>
      <w:proofErr w:type="spellEnd"/>
      <w:ins w:id="200" w:author="Graaf, S.C. de (Bastiaan)" w:date="2023-05-12T11:59:00Z">
        <w:r w:rsidR="009B3409">
          <w:t xml:space="preserve"> </w:t>
        </w:r>
      </w:ins>
      <w:proofErr w:type="spellStart"/>
      <w:ins w:id="201" w:author="Graaf, S.C. de (Bastiaan)" w:date="2023-05-12T11:41:00Z">
        <w:r>
          <w:t>peptiden</w:t>
        </w:r>
        <w:proofErr w:type="spellEnd"/>
        <w:r>
          <w:t xml:space="preserve"> op </w:t>
        </w:r>
        <w:proofErr w:type="spellStart"/>
        <w:r>
          <w:t>gevalideerde</w:t>
        </w:r>
        <w:proofErr w:type="spellEnd"/>
        <w:r>
          <w:t xml:space="preserve"> </w:t>
        </w:r>
      </w:ins>
      <w:proofErr w:type="spellStart"/>
      <w:ins w:id="202" w:author="Graaf, S.C. de (Bastiaan)" w:date="2023-05-12T12:01:00Z">
        <w:r w:rsidR="009B3409">
          <w:t>structurele</w:t>
        </w:r>
        <w:proofErr w:type="spellEnd"/>
        <w:r w:rsidR="009B3409">
          <w:t xml:space="preserve"> </w:t>
        </w:r>
        <w:proofErr w:type="spellStart"/>
        <w:r w:rsidR="009B3409">
          <w:t>modellen</w:t>
        </w:r>
      </w:ins>
      <w:proofErr w:type="spellEnd"/>
      <w:ins w:id="203" w:author="Graaf, S.C. de (Bastiaan)" w:date="2023-05-12T12:00:00Z">
        <w:r w:rsidR="009B3409">
          <w:t xml:space="preserve"> van </w:t>
        </w:r>
      </w:ins>
      <w:proofErr w:type="spellStart"/>
      <w:ins w:id="204" w:author="Graaf, S.C. de (Bastiaan)" w:date="2023-05-12T11:41:00Z">
        <w:r>
          <w:t>eiwitten</w:t>
        </w:r>
        <w:proofErr w:type="spellEnd"/>
        <w:r>
          <w:t xml:space="preserve"> of </w:t>
        </w:r>
        <w:proofErr w:type="spellStart"/>
        <w:r>
          <w:t>eiwitcomplexen</w:t>
        </w:r>
        <w:proofErr w:type="spellEnd"/>
        <w:r>
          <w:t xml:space="preserve">. In </w:t>
        </w:r>
        <w:proofErr w:type="spellStart"/>
        <w:r>
          <w:t>situaties</w:t>
        </w:r>
        <w:proofErr w:type="spellEnd"/>
        <w:r>
          <w:t xml:space="preserve"> </w:t>
        </w:r>
        <w:proofErr w:type="spellStart"/>
        <w:r>
          <w:t>waarin</w:t>
        </w:r>
        <w:proofErr w:type="spellEnd"/>
        <w:r>
          <w:t xml:space="preserve"> </w:t>
        </w:r>
        <w:proofErr w:type="spellStart"/>
        <w:r>
          <w:t>geen</w:t>
        </w:r>
        <w:proofErr w:type="spellEnd"/>
        <w:r>
          <w:t xml:space="preserve"> </w:t>
        </w:r>
        <w:proofErr w:type="spellStart"/>
        <w:r>
          <w:t>structuur</w:t>
        </w:r>
        <w:proofErr w:type="spellEnd"/>
        <w:r>
          <w:t xml:space="preserve"> </w:t>
        </w:r>
        <w:proofErr w:type="spellStart"/>
        <w:r>
          <w:t>beschikbaar</w:t>
        </w:r>
        <w:proofErr w:type="spellEnd"/>
        <w:r>
          <w:t xml:space="preserve"> is, </w:t>
        </w:r>
      </w:ins>
      <w:proofErr w:type="spellStart"/>
      <w:ins w:id="205" w:author="Graaf, S.C. de (Bastiaan)" w:date="2023-05-12T12:01:00Z">
        <w:r w:rsidR="009B3409">
          <w:t>kunnen</w:t>
        </w:r>
        <w:proofErr w:type="spellEnd"/>
        <w:r w:rsidR="009B3409">
          <w:t xml:space="preserve"> </w:t>
        </w:r>
      </w:ins>
      <w:proofErr w:type="spellStart"/>
      <w:ins w:id="206" w:author="Graaf, S.C. de (Bastiaan)" w:date="2023-05-12T11:41:00Z">
        <w:r>
          <w:t>structuren</w:t>
        </w:r>
        <w:proofErr w:type="spellEnd"/>
        <w:r>
          <w:t xml:space="preserve"> </w:t>
        </w:r>
        <w:proofErr w:type="spellStart"/>
        <w:r>
          <w:t>verkregen</w:t>
        </w:r>
        <w:proofErr w:type="spellEnd"/>
        <w:r>
          <w:t xml:space="preserve"> door </w:t>
        </w:r>
        <w:proofErr w:type="spellStart"/>
        <w:r>
          <w:t>homologiemodellering</w:t>
        </w:r>
        <w:proofErr w:type="spellEnd"/>
        <w:r>
          <w:t xml:space="preserve"> worden </w:t>
        </w:r>
        <w:proofErr w:type="spellStart"/>
        <w:r>
          <w:t>gebruikt</w:t>
        </w:r>
        <w:proofErr w:type="spellEnd"/>
        <w:r>
          <w:t xml:space="preserve">. In </w:t>
        </w:r>
        <w:proofErr w:type="spellStart"/>
        <w:r>
          <w:t>dergelijke</w:t>
        </w:r>
        <w:proofErr w:type="spellEnd"/>
        <w:r>
          <w:t xml:space="preserve"> </w:t>
        </w:r>
        <w:proofErr w:type="spellStart"/>
        <w:r>
          <w:t>gevallen</w:t>
        </w:r>
        <w:proofErr w:type="spellEnd"/>
        <w:r>
          <w:t xml:space="preserve"> worden </w:t>
        </w:r>
      </w:ins>
      <w:proofErr w:type="spellStart"/>
      <w:ins w:id="207" w:author="Graaf, S.C. de (Bastiaan)" w:date="2023-05-12T12:04:00Z">
        <w:r w:rsidR="009B3409">
          <w:t>ge</w:t>
        </w:r>
        <w:commentRangeStart w:id="208"/>
        <w:r w:rsidR="009B3409">
          <w:t>crosslinked</w:t>
        </w:r>
        <w:commentRangeEnd w:id="208"/>
        <w:r w:rsidR="009B3409">
          <w:rPr>
            <w:rStyle w:val="CommentReference"/>
            <w:lang w:val="nl-NL"/>
          </w:rPr>
          <w:commentReference w:id="208"/>
        </w:r>
        <w:r w:rsidR="009B3409">
          <w:t>e</w:t>
        </w:r>
        <w:proofErr w:type="spellEnd"/>
        <w:r w:rsidR="009B3409">
          <w:t xml:space="preserve"> </w:t>
        </w:r>
      </w:ins>
      <w:proofErr w:type="spellStart"/>
      <w:ins w:id="209" w:author="Graaf, S.C. de (Bastiaan)" w:date="2023-05-12T11:41:00Z">
        <w:r>
          <w:t>peptiden</w:t>
        </w:r>
        <w:proofErr w:type="spellEnd"/>
        <w:r>
          <w:t xml:space="preserve"> </w:t>
        </w:r>
      </w:ins>
      <w:ins w:id="210" w:author="Graaf, S.C. de (Bastiaan)" w:date="2023-05-12T13:41:00Z">
        <w:r w:rsidR="00EF6801">
          <w:t xml:space="preserve">met </w:t>
        </w:r>
        <w:proofErr w:type="spellStart"/>
        <w:r w:rsidR="00EF6801">
          <w:t>behulp</w:t>
        </w:r>
        <w:proofErr w:type="spellEnd"/>
        <w:r w:rsidR="00EF6801">
          <w:t xml:space="preserve"> van </w:t>
        </w:r>
        <w:proofErr w:type="spellStart"/>
        <w:r w:rsidR="00EF6801">
          <w:t>s</w:t>
        </w:r>
      </w:ins>
      <w:commentRangeStart w:id="211"/>
      <w:ins w:id="212" w:author="Graaf, S.C. de (Bastiaan)" w:date="2023-05-12T12:05:00Z">
        <w:r w:rsidR="009B3409" w:rsidRPr="009B3409">
          <w:t>equentiealignering</w:t>
        </w:r>
        <w:proofErr w:type="spellEnd"/>
        <w:r w:rsidR="009B3409" w:rsidRPr="009B3409">
          <w:t xml:space="preserve"> </w:t>
        </w:r>
        <w:commentRangeEnd w:id="211"/>
        <w:r w:rsidR="009B3409">
          <w:rPr>
            <w:rStyle w:val="CommentReference"/>
            <w:lang w:val="nl-NL"/>
          </w:rPr>
          <w:commentReference w:id="211"/>
        </w:r>
        <w:r w:rsidR="009B3409" w:rsidRPr="009B3409">
          <w:t xml:space="preserve">(Engels: sequence alignment) </w:t>
        </w:r>
      </w:ins>
      <w:proofErr w:type="spellStart"/>
      <w:ins w:id="213" w:author="Graaf, S.C. de (Bastiaan)" w:date="2023-05-12T13:42:00Z">
        <w:r w:rsidR="00EF6801">
          <w:t>geplaatst</w:t>
        </w:r>
        <w:proofErr w:type="spellEnd"/>
        <w:r w:rsidR="00EF6801">
          <w:t xml:space="preserve"> </w:t>
        </w:r>
      </w:ins>
      <w:ins w:id="214" w:author="Graaf, S.C. de (Bastiaan)" w:date="2023-05-12T11:41:00Z">
        <w:r>
          <w:t xml:space="preserve">op de </w:t>
        </w:r>
        <w:proofErr w:type="spellStart"/>
        <w:r>
          <w:t>homologe</w:t>
        </w:r>
        <w:proofErr w:type="spellEnd"/>
        <w:r>
          <w:t xml:space="preserve"> </w:t>
        </w:r>
        <w:proofErr w:type="spellStart"/>
        <w:r>
          <w:t>sequentie</w:t>
        </w:r>
        <w:proofErr w:type="spellEnd"/>
        <w:r>
          <w:t xml:space="preserve"> om </w:t>
        </w:r>
        <w:proofErr w:type="spellStart"/>
        <w:r>
          <w:t>een</w:t>
        </w:r>
        <w:proofErr w:type="spellEnd"/>
        <w:r>
          <w:t xml:space="preserve"> </w:t>
        </w:r>
        <w:proofErr w:type="spellStart"/>
        <w:r>
          <w:t>betrouwbare</w:t>
        </w:r>
        <w:proofErr w:type="spellEnd"/>
        <w:r>
          <w:t xml:space="preserve"> </w:t>
        </w:r>
        <w:proofErr w:type="spellStart"/>
        <w:r>
          <w:t>plaatsing</w:t>
        </w:r>
        <w:proofErr w:type="spellEnd"/>
        <w:r>
          <w:t xml:space="preserve"> van de </w:t>
        </w:r>
        <w:proofErr w:type="spellStart"/>
        <w:r>
          <w:t>gekoppelde</w:t>
        </w:r>
        <w:proofErr w:type="spellEnd"/>
        <w:r>
          <w:t xml:space="preserve"> </w:t>
        </w:r>
        <w:proofErr w:type="spellStart"/>
        <w:r>
          <w:t>residuen</w:t>
        </w:r>
        <w:proofErr w:type="spellEnd"/>
        <w:r>
          <w:t xml:space="preserve"> </w:t>
        </w:r>
        <w:proofErr w:type="spellStart"/>
        <w:r>
          <w:t>te</w:t>
        </w:r>
        <w:proofErr w:type="spellEnd"/>
        <w:r>
          <w:t xml:space="preserve"> </w:t>
        </w:r>
        <w:proofErr w:type="spellStart"/>
        <w:r>
          <w:t>verkrijgen</w:t>
        </w:r>
        <w:proofErr w:type="spellEnd"/>
        <w:r>
          <w:t xml:space="preserve"> </w:t>
        </w:r>
      </w:ins>
      <w:proofErr w:type="spellStart"/>
      <w:ins w:id="215" w:author="Graaf, S.C. de (Bastiaan)" w:date="2023-05-12T12:05:00Z">
        <w:r w:rsidR="009B3409">
          <w:t>waarna</w:t>
        </w:r>
        <w:proofErr w:type="spellEnd"/>
        <w:r w:rsidR="009B3409">
          <w:t xml:space="preserve"> </w:t>
        </w:r>
      </w:ins>
      <w:ins w:id="216" w:author="Graaf, S.C. de (Bastiaan)" w:date="2023-05-12T11:41:00Z">
        <w:r>
          <w:t xml:space="preserve">de </w:t>
        </w:r>
        <w:proofErr w:type="spellStart"/>
        <w:r>
          <w:t>afstand</w:t>
        </w:r>
        <w:proofErr w:type="spellEnd"/>
        <w:r>
          <w:t xml:space="preserve"> </w:t>
        </w:r>
        <w:proofErr w:type="spellStart"/>
        <w:r>
          <w:t>tussen</w:t>
        </w:r>
        <w:proofErr w:type="spellEnd"/>
        <w:r>
          <w:t xml:space="preserve"> </w:t>
        </w:r>
        <w:proofErr w:type="spellStart"/>
        <w:r>
          <w:t>deze</w:t>
        </w:r>
        <w:proofErr w:type="spellEnd"/>
        <w:r>
          <w:t xml:space="preserve"> </w:t>
        </w:r>
        <w:proofErr w:type="spellStart"/>
        <w:r>
          <w:t>residuen</w:t>
        </w:r>
        <w:proofErr w:type="spellEnd"/>
        <w:r>
          <w:t xml:space="preserve"> </w:t>
        </w:r>
        <w:proofErr w:type="spellStart"/>
        <w:r>
          <w:t>wordt</w:t>
        </w:r>
        <w:proofErr w:type="spellEnd"/>
        <w:r>
          <w:t xml:space="preserve"> </w:t>
        </w:r>
        <w:proofErr w:type="spellStart"/>
        <w:r>
          <w:t>berekend</w:t>
        </w:r>
        <w:proofErr w:type="spellEnd"/>
        <w:r>
          <w:t xml:space="preserve"> </w:t>
        </w:r>
        <w:proofErr w:type="spellStart"/>
        <w:r>
          <w:t>aan</w:t>
        </w:r>
        <w:proofErr w:type="spellEnd"/>
        <w:r>
          <w:t xml:space="preserve"> de hand van de 3D-structuur. Crosslinks </w:t>
        </w:r>
        <w:proofErr w:type="spellStart"/>
        <w:r>
          <w:t>tussen</w:t>
        </w:r>
        <w:proofErr w:type="spellEnd"/>
        <w:r>
          <w:t xml:space="preserve"> twee </w:t>
        </w:r>
        <w:proofErr w:type="spellStart"/>
        <w:r>
          <w:t>eiwitten</w:t>
        </w:r>
        <w:proofErr w:type="spellEnd"/>
        <w:r>
          <w:t xml:space="preserve"> met </w:t>
        </w:r>
        <w:proofErr w:type="spellStart"/>
        <w:r>
          <w:t>bekende</w:t>
        </w:r>
        <w:proofErr w:type="spellEnd"/>
        <w:r>
          <w:t xml:space="preserve"> </w:t>
        </w:r>
        <w:proofErr w:type="spellStart"/>
        <w:r>
          <w:t>structuren</w:t>
        </w:r>
        <w:proofErr w:type="spellEnd"/>
        <w:r>
          <w:t xml:space="preserve"> </w:t>
        </w:r>
        <w:proofErr w:type="spellStart"/>
        <w:r>
          <w:t>waar</w:t>
        </w:r>
        <w:proofErr w:type="spellEnd"/>
        <w:r>
          <w:t xml:space="preserve"> </w:t>
        </w:r>
        <w:proofErr w:type="spellStart"/>
        <w:r>
          <w:t>geen</w:t>
        </w:r>
        <w:proofErr w:type="spellEnd"/>
        <w:r>
          <w:t xml:space="preserve"> </w:t>
        </w:r>
        <w:proofErr w:type="spellStart"/>
        <w:r>
          <w:t>structuur</w:t>
        </w:r>
        <w:proofErr w:type="spellEnd"/>
        <w:r>
          <w:t xml:space="preserve"> van het complex </w:t>
        </w:r>
        <w:proofErr w:type="spellStart"/>
        <w:r>
          <w:t>beschikbaar</w:t>
        </w:r>
        <w:proofErr w:type="spellEnd"/>
        <w:r>
          <w:t xml:space="preserve"> is </w:t>
        </w:r>
      </w:ins>
      <w:proofErr w:type="spellStart"/>
      <w:ins w:id="217" w:author="Graaf, S.C. de (Bastiaan)" w:date="2023-05-12T12:06:00Z">
        <w:r w:rsidR="009B3409">
          <w:t>kunne</w:t>
        </w:r>
      </w:ins>
      <w:ins w:id="218" w:author="Graaf, S.C. de (Bastiaan)" w:date="2023-05-12T12:07:00Z">
        <w:r w:rsidR="009B3409">
          <w:t>n</w:t>
        </w:r>
        <w:proofErr w:type="spellEnd"/>
        <w:r w:rsidR="009B3409">
          <w:t xml:space="preserve"> </w:t>
        </w:r>
      </w:ins>
      <w:proofErr w:type="spellStart"/>
      <w:ins w:id="219" w:author="Graaf, S.C. de (Bastiaan)" w:date="2023-05-12T11:41:00Z">
        <w:r>
          <w:t>ook</w:t>
        </w:r>
        <w:proofErr w:type="spellEnd"/>
        <w:r>
          <w:t xml:space="preserve"> direct worden </w:t>
        </w:r>
      </w:ins>
      <w:proofErr w:type="spellStart"/>
      <w:ins w:id="220" w:author="Graaf, S.C. de (Bastiaan)" w:date="2023-05-12T12:07:00Z">
        <w:r w:rsidR="003C751A">
          <w:t>ingediend</w:t>
        </w:r>
        <w:proofErr w:type="spellEnd"/>
        <w:r w:rsidR="003C751A">
          <w:t xml:space="preserve"> </w:t>
        </w:r>
        <w:proofErr w:type="spellStart"/>
        <w:r w:rsidR="003C751A">
          <w:t>bij</w:t>
        </w:r>
      </w:ins>
      <w:proofErr w:type="spellEnd"/>
      <w:ins w:id="221" w:author="Graaf, S.C. de (Bastiaan)" w:date="2023-05-12T11:41:00Z">
        <w:r>
          <w:t xml:space="preserve"> DisVis voor </w:t>
        </w:r>
        <w:proofErr w:type="spellStart"/>
        <w:r>
          <w:t>visualisatie</w:t>
        </w:r>
        <w:proofErr w:type="spellEnd"/>
        <w:r>
          <w:t xml:space="preserve"> en </w:t>
        </w:r>
        <w:proofErr w:type="spellStart"/>
        <w:r>
          <w:t>kwantificering</w:t>
        </w:r>
        <w:proofErr w:type="spellEnd"/>
        <w:r>
          <w:t xml:space="preserve"> van de </w:t>
        </w:r>
        <w:proofErr w:type="spellStart"/>
        <w:r>
          <w:t>informatie</w:t>
        </w:r>
      </w:ins>
      <w:proofErr w:type="spellEnd"/>
      <w:ins w:id="222" w:author="Graaf, S.C. de (Bastiaan)" w:date="2023-05-12T12:08:00Z">
        <w:r w:rsidR="003C751A">
          <w:t xml:space="preserve"> in de crosslinks</w:t>
        </w:r>
      </w:ins>
      <w:ins w:id="223" w:author="Graaf, S.C. de (Bastiaan)" w:date="2023-05-12T12:12:00Z">
        <w:r w:rsidR="003C751A">
          <w:t xml:space="preserve">. </w:t>
        </w:r>
        <w:proofErr w:type="spellStart"/>
        <w:r w:rsidR="003C751A">
          <w:t>Hierbij</w:t>
        </w:r>
        <w:proofErr w:type="spellEnd"/>
        <w:r w:rsidR="003C751A">
          <w:t xml:space="preserve"> worden</w:t>
        </w:r>
      </w:ins>
      <w:ins w:id="224" w:author="Graaf, S.C. de (Bastiaan)" w:date="2023-05-12T12:08:00Z">
        <w:r w:rsidR="003C751A">
          <w:t xml:space="preserve"> d</w:t>
        </w:r>
      </w:ins>
      <w:ins w:id="225" w:author="Graaf, S.C. de (Bastiaan)" w:date="2023-05-12T12:10:00Z">
        <w:r w:rsidR="003C751A">
          <w:t>e crosslinks</w:t>
        </w:r>
      </w:ins>
      <w:ins w:id="226" w:author="Graaf, S.C. de (Bastiaan)" w:date="2023-05-12T12:12:00Z">
        <w:r w:rsidR="003C751A">
          <w:t xml:space="preserve">, en het </w:t>
        </w:r>
        <w:proofErr w:type="spellStart"/>
        <w:r w:rsidR="003C751A">
          <w:t>feit</w:t>
        </w:r>
        <w:proofErr w:type="spellEnd"/>
        <w:r w:rsidR="003C751A">
          <w:t xml:space="preserve"> </w:t>
        </w:r>
        <w:proofErr w:type="spellStart"/>
        <w:r w:rsidR="003C751A">
          <w:t>dat</w:t>
        </w:r>
        <w:proofErr w:type="spellEnd"/>
        <w:r w:rsidR="003C751A">
          <w:t xml:space="preserve"> </w:t>
        </w:r>
        <w:proofErr w:type="spellStart"/>
        <w:r w:rsidR="003C751A">
          <w:t>deze</w:t>
        </w:r>
        <w:proofErr w:type="spellEnd"/>
        <w:r w:rsidR="003C751A">
          <w:t xml:space="preserve"> </w:t>
        </w:r>
        <w:proofErr w:type="spellStart"/>
        <w:r w:rsidR="003C751A">
          <w:t>een</w:t>
        </w:r>
        <w:proofErr w:type="spellEnd"/>
        <w:r w:rsidR="003C751A">
          <w:t xml:space="preserve"> </w:t>
        </w:r>
        <w:proofErr w:type="spellStart"/>
        <w:r w:rsidR="003C751A">
          <w:t>bekende</w:t>
        </w:r>
        <w:proofErr w:type="spellEnd"/>
        <w:r w:rsidR="003C751A">
          <w:t xml:space="preserve"> min- en </w:t>
        </w:r>
        <w:r w:rsidR="003C751A">
          <w:lastRenderedPageBreak/>
          <w:t xml:space="preserve">maximum </w:t>
        </w:r>
        <w:proofErr w:type="spellStart"/>
        <w:r w:rsidR="003C751A">
          <w:t>lengte</w:t>
        </w:r>
        <w:proofErr w:type="spellEnd"/>
        <w:r w:rsidR="003C751A">
          <w:t xml:space="preserve"> </w:t>
        </w:r>
        <w:proofErr w:type="spellStart"/>
        <w:r w:rsidR="003C751A">
          <w:t>hebben</w:t>
        </w:r>
        <w:proofErr w:type="spellEnd"/>
        <w:r w:rsidR="003C751A">
          <w:t>,</w:t>
        </w:r>
      </w:ins>
      <w:ins w:id="227" w:author="Graaf, S.C. de (Bastiaan)" w:date="2023-05-12T12:10:00Z">
        <w:r w:rsidR="003C751A">
          <w:t xml:space="preserve"> </w:t>
        </w:r>
        <w:proofErr w:type="spellStart"/>
        <w:r w:rsidR="003C751A">
          <w:t>gebruikt</w:t>
        </w:r>
        <w:proofErr w:type="spellEnd"/>
        <w:r w:rsidR="003C751A">
          <w:t xml:space="preserve"> om </w:t>
        </w:r>
        <w:proofErr w:type="spellStart"/>
        <w:r w:rsidR="003C751A">
          <w:t>een</w:t>
        </w:r>
        <w:proofErr w:type="spellEnd"/>
        <w:r w:rsidR="003C751A">
          <w:t xml:space="preserve"> </w:t>
        </w:r>
      </w:ins>
      <w:proofErr w:type="spellStart"/>
      <w:ins w:id="228" w:author="Graaf, S.C. de (Bastiaan)" w:date="2023-05-12T12:11:00Z">
        <w:r w:rsidR="003C751A">
          <w:t>structuur</w:t>
        </w:r>
        <w:proofErr w:type="spellEnd"/>
        <w:r w:rsidR="003C751A">
          <w:t xml:space="preserve"> </w:t>
        </w:r>
      </w:ins>
      <w:proofErr w:type="spellStart"/>
      <w:ins w:id="229" w:author="Graaf, S.C. de (Bastiaan)" w:date="2023-05-12T12:10:00Z">
        <w:r w:rsidR="003C751A">
          <w:t>te</w:t>
        </w:r>
        <w:proofErr w:type="spellEnd"/>
        <w:r w:rsidR="003C751A">
          <w:t xml:space="preserve"> </w:t>
        </w:r>
      </w:ins>
      <w:proofErr w:type="spellStart"/>
      <w:ins w:id="230" w:author="Graaf, S.C. de (Bastiaan)" w:date="2023-05-12T12:11:00Z">
        <w:r w:rsidR="003C751A">
          <w:t>genereren</w:t>
        </w:r>
        <w:proofErr w:type="spellEnd"/>
        <w:r w:rsidR="003C751A">
          <w:t xml:space="preserve"> die</w:t>
        </w:r>
      </w:ins>
      <w:ins w:id="231" w:author="Graaf, S.C. de (Bastiaan)" w:date="2023-05-12T12:10:00Z">
        <w:r w:rsidR="003C751A">
          <w:t xml:space="preserve"> </w:t>
        </w:r>
      </w:ins>
      <w:ins w:id="232" w:author="Graaf, S.C. de (Bastiaan)" w:date="2023-05-12T12:13:00Z">
        <w:r w:rsidR="003C751A">
          <w:t xml:space="preserve">zo </w:t>
        </w:r>
      </w:ins>
      <w:proofErr w:type="spellStart"/>
      <w:ins w:id="233" w:author="Graaf, S.C. de (Bastiaan)" w:date="2023-05-12T12:14:00Z">
        <w:r w:rsidR="003C751A">
          <w:t>goed</w:t>
        </w:r>
        <w:proofErr w:type="spellEnd"/>
        <w:r w:rsidR="003C751A">
          <w:t xml:space="preserve"> </w:t>
        </w:r>
        <w:proofErr w:type="spellStart"/>
        <w:r w:rsidR="003C751A">
          <w:t>mogelijk</w:t>
        </w:r>
      </w:ins>
      <w:proofErr w:type="spellEnd"/>
      <w:ins w:id="234" w:author="Graaf, S.C. de (Bastiaan)" w:date="2023-05-12T12:13:00Z">
        <w:r w:rsidR="003C751A">
          <w:t xml:space="preserve"> </w:t>
        </w:r>
        <w:proofErr w:type="spellStart"/>
        <w:r w:rsidR="003C751A">
          <w:t>overeenkomt</w:t>
        </w:r>
        <w:proofErr w:type="spellEnd"/>
        <w:r w:rsidR="003C751A">
          <w:t xml:space="preserve"> met de cr</w:t>
        </w:r>
      </w:ins>
      <w:ins w:id="235" w:author="Graaf, S.C. de (Bastiaan)" w:date="2023-05-12T12:14:00Z">
        <w:r w:rsidR="003C751A">
          <w:t>osslinking data.</w:t>
        </w:r>
      </w:ins>
    </w:p>
    <w:p w14:paraId="66C73993" w14:textId="6ACEDD88" w:rsidR="00FE0E0B" w:rsidDel="00B31B28" w:rsidRDefault="00FE0E0B" w:rsidP="00B31B28">
      <w:pPr>
        <w:rPr>
          <w:del w:id="236" w:author="Graaf, S.C. de (Bastiaan)" w:date="2023-05-12T11:41:00Z"/>
        </w:rPr>
      </w:pPr>
      <w:del w:id="237" w:author="Graaf, S.C. de (Bastiaan)" w:date="2023-05-12T11:41:00Z">
        <w:r w:rsidDel="00B31B28">
          <w:delText xml:space="preserve">In </w:delText>
        </w:r>
        <w:r w:rsidR="00CD788A" w:rsidDel="00B31B28">
          <w:delText>\textbf{</w:delText>
        </w:r>
        <w:r w:rsidDel="00B31B28">
          <w:delText>hoofdstuk 2</w:delText>
        </w:r>
        <w:r w:rsidR="00CD788A" w:rsidDel="00B31B28">
          <w:delText>}</w:delText>
        </w:r>
        <w:r w:rsidDel="00B31B28">
          <w:delText xml:space="preserve"> benadrukken we het belang van gegeneraliseerde tools om grote en complexe proteomische datasets effectief te analyseren. Hoewel crosslinking MS is opgekomen als een aantrekkelijke methode om eiwitinteracties te onderzoeken, heeft de complexiteit van het omgaan met eiwitinteracties in plaats van individuele eiwitten geleid tot de productie van grote hoeveelheden gegevens, waardoor de verwerking moeilijk is, vooral voor experimenten met het hele proteoom. Om dit probleem aan te pakken, hebben we een tool ontwikkeld die interactief is en analyse en visualisatie van deze grote datasets vergemakkelijkt. De tool behandelt rechtstreeks de output van XlinkX voor Proteome Discoverer, maar kan ook worden gebruikt met output van andere platforms via een door de gebruiker te regelen tekstbestandsimporteur. Het is uitgerust met een spectra-viewer en ondersteunt voorverwerking van replicatiedatasets, waardoor het gemakkelijk is om grote hoeveelheden gegevens te verwerken. We hebben ook gegevens uit proteïnedatabases zoals eggnog en uniprot geïntegreerd, wat geïntegreerde genontologie-verrijking, groepering op basis van functie en mapping van bekende posttranslationele modificatiesites, domeinen en secundaire structuren mogelijk maakt. Een andere functie is de lengtegebaseerde validatie van gedetecteerde crosslinks door de crosslinked-peptiden in kaart te brengen op bekende structuren van eiwitten of eiwitcomplexen. In situaties waarin geen structuur beschikbaar is, kunnen homologe structuren worden gebruikt. In dergelijke gevallen worden crosslinked-peptiden uitgelijnd met de homologe sequentie om een ​​vertrouwde plaatsing van de gekoppelde aminozuren te verkrijgen voordat de afstand tussen deze aminozuren wordt berekend met behulp van de 3D-structuur. Crosslinks tussen twee eiwitten met bekende structuren waarvan geen structuur van het complex beschikbaar is, kunnen ook rechtstreeks aan DisVis worden aangeboden voor visualisatie en kwantificering van de informatie-inhoud van afstandsbeperkingen.</w:delText>
        </w:r>
      </w:del>
    </w:p>
    <w:p w14:paraId="13BB83BA" w14:textId="2D6252CE" w:rsidR="002E72C3" w:rsidRDefault="002E72C3" w:rsidP="00FE0E0B">
      <w:r>
        <w:t>\</w:t>
      </w:r>
      <w:proofErr w:type="spellStart"/>
      <w:r>
        <w:t>bigskip</w:t>
      </w:r>
      <w:proofErr w:type="spellEnd"/>
      <w:r w:rsidR="00FD7806">
        <w:t>\\</w:t>
      </w:r>
    </w:p>
    <w:p w14:paraId="7CB08B69" w14:textId="44B71A9E" w:rsidR="00CD788A" w:rsidRDefault="003C751A" w:rsidP="00CD788A">
      <w:ins w:id="238" w:author="Graaf, S.C. de (Bastiaan)" w:date="2023-05-12T12:15:00Z">
        <w:r w:rsidRPr="003C751A">
          <w:t xml:space="preserve">In </w:t>
        </w:r>
      </w:ins>
      <w:ins w:id="239" w:author="Graaf, S.C. de (Bastiaan)" w:date="2023-05-12T12:18:00Z">
        <w:r w:rsidR="00F005EC">
          <w:t>\textbf{</w:t>
        </w:r>
        <w:proofErr w:type="spellStart"/>
        <w:r w:rsidR="00F005EC">
          <w:t>hoofdstuk</w:t>
        </w:r>
        <w:proofErr w:type="spellEnd"/>
        <w:r w:rsidR="00F005EC">
          <w:t xml:space="preserve"> 3}</w:t>
        </w:r>
      </w:ins>
      <w:ins w:id="240" w:author="Graaf, S.C. de (Bastiaan)" w:date="2023-05-12T12:15:00Z">
        <w:r w:rsidRPr="003C751A">
          <w:t xml:space="preserve"> laten we </w:t>
        </w:r>
        <w:proofErr w:type="spellStart"/>
        <w:r w:rsidRPr="003C751A">
          <w:t>zien</w:t>
        </w:r>
        <w:proofErr w:type="spellEnd"/>
        <w:r w:rsidRPr="003C751A">
          <w:t xml:space="preserve"> </w:t>
        </w:r>
      </w:ins>
      <w:proofErr w:type="spellStart"/>
      <w:ins w:id="241" w:author="Graaf, S.C. de (Bastiaan)" w:date="2023-05-12T12:19:00Z">
        <w:r w:rsidR="00F005EC">
          <w:t>dat</w:t>
        </w:r>
        <w:proofErr w:type="spellEnd"/>
        <w:r w:rsidR="00F005EC">
          <w:t xml:space="preserve"> </w:t>
        </w:r>
        <w:proofErr w:type="spellStart"/>
        <w:r w:rsidR="00F005EC">
          <w:t>ontwikkelingen</w:t>
        </w:r>
      </w:ins>
      <w:proofErr w:type="spellEnd"/>
      <w:ins w:id="242" w:author="Graaf, S.C. de (Bastiaan)" w:date="2023-05-12T12:15:00Z">
        <w:r w:rsidRPr="003C751A">
          <w:t xml:space="preserve"> in</w:t>
        </w:r>
      </w:ins>
      <w:ins w:id="243" w:author="Graaf, S.C. de (Bastiaan)" w:date="2023-05-12T13:45:00Z">
        <w:r w:rsidR="00220687">
          <w:t xml:space="preserve"> </w:t>
        </w:r>
        <w:proofErr w:type="spellStart"/>
        <w:r w:rsidR="00220687">
          <w:t>eiwit</w:t>
        </w:r>
      </w:ins>
      <w:ins w:id="244" w:author="Graaf, S.C. de (Bastiaan)" w:date="2023-05-12T12:15:00Z">
        <w:r w:rsidRPr="003C751A">
          <w:t>massaspectrometrie</w:t>
        </w:r>
        <w:proofErr w:type="spellEnd"/>
        <w:r w:rsidRPr="003C751A">
          <w:t xml:space="preserve"> de </w:t>
        </w:r>
        <w:proofErr w:type="spellStart"/>
        <w:r w:rsidRPr="003C751A">
          <w:t>detectie</w:t>
        </w:r>
        <w:proofErr w:type="spellEnd"/>
        <w:r w:rsidRPr="003C751A">
          <w:t xml:space="preserve"> van </w:t>
        </w:r>
      </w:ins>
      <w:proofErr w:type="spellStart"/>
      <w:ins w:id="245" w:author="Graaf, S.C. de (Bastiaan)" w:date="2023-05-12T13:45:00Z">
        <w:r w:rsidR="00220687">
          <w:t>individuele</w:t>
        </w:r>
        <w:proofErr w:type="spellEnd"/>
        <w:r w:rsidR="00220687">
          <w:t xml:space="preserve"> </w:t>
        </w:r>
      </w:ins>
      <w:ins w:id="246" w:author="Graaf, S.C. de (Bastiaan)" w:date="2023-05-12T12:15:00Z">
        <w:r w:rsidRPr="003C751A">
          <w:t xml:space="preserve">IgG1-moleculen in </w:t>
        </w:r>
        <w:proofErr w:type="spellStart"/>
        <w:r w:rsidRPr="003C751A">
          <w:t>menselijk</w:t>
        </w:r>
        <w:proofErr w:type="spellEnd"/>
        <w:r w:rsidRPr="003C751A">
          <w:t xml:space="preserve"> serum </w:t>
        </w:r>
        <w:proofErr w:type="spellStart"/>
        <w:r w:rsidRPr="003C751A">
          <w:t>mogelijk</w:t>
        </w:r>
        <w:proofErr w:type="spellEnd"/>
        <w:r w:rsidRPr="003C751A">
          <w:t xml:space="preserve"> </w:t>
        </w:r>
        <w:proofErr w:type="spellStart"/>
        <w:r w:rsidRPr="003C751A">
          <w:t>maakt</w:t>
        </w:r>
      </w:ins>
      <w:proofErr w:type="spellEnd"/>
      <w:ins w:id="247" w:author="Graaf, S.C. de (Bastiaan)" w:date="2023-05-12T13:46:00Z">
        <w:r w:rsidR="00220687">
          <w:t xml:space="preserve">, </w:t>
        </w:r>
        <w:r w:rsidR="00220687" w:rsidRPr="003C751A">
          <w:t xml:space="preserve">met </w:t>
        </w:r>
        <w:proofErr w:type="spellStart"/>
        <w:r w:rsidR="00220687" w:rsidRPr="003C751A">
          <w:t>klonale</w:t>
        </w:r>
        <w:proofErr w:type="spellEnd"/>
        <w:r w:rsidR="00220687" w:rsidRPr="003C751A">
          <w:t xml:space="preserve"> </w:t>
        </w:r>
        <w:proofErr w:type="spellStart"/>
        <w:r w:rsidR="00220687" w:rsidRPr="003C751A">
          <w:t>resolutie</w:t>
        </w:r>
      </w:ins>
      <w:proofErr w:type="spellEnd"/>
      <w:ins w:id="248" w:author="Graaf, S.C. de (Bastiaan)" w:date="2023-05-12T12:15:00Z">
        <w:r w:rsidRPr="003C751A">
          <w:t xml:space="preserve">. </w:t>
        </w:r>
        <w:proofErr w:type="spellStart"/>
        <w:r w:rsidRPr="003C751A">
          <w:t>Dit</w:t>
        </w:r>
        <w:proofErr w:type="spellEnd"/>
        <w:r w:rsidRPr="003C751A">
          <w:t xml:space="preserve"> </w:t>
        </w:r>
      </w:ins>
      <w:proofErr w:type="spellStart"/>
      <w:ins w:id="249" w:author="Graaf, S.C. de (Bastiaan)" w:date="2023-05-12T12:22:00Z">
        <w:r w:rsidR="00F005EC">
          <w:t>stelde</w:t>
        </w:r>
        <w:proofErr w:type="spellEnd"/>
        <w:r w:rsidR="00F005EC">
          <w:t xml:space="preserve"> </w:t>
        </w:r>
        <w:proofErr w:type="spellStart"/>
        <w:r w:rsidR="00F005EC">
          <w:t>ons</w:t>
        </w:r>
        <w:proofErr w:type="spellEnd"/>
        <w:r w:rsidR="00F005EC">
          <w:t xml:space="preserve"> in </w:t>
        </w:r>
        <w:proofErr w:type="spellStart"/>
        <w:r w:rsidR="00F005EC">
          <w:t>staat</w:t>
        </w:r>
        <w:proofErr w:type="spellEnd"/>
        <w:r w:rsidR="00F005EC">
          <w:t xml:space="preserve"> om </w:t>
        </w:r>
      </w:ins>
      <w:proofErr w:type="spellStart"/>
      <w:ins w:id="250" w:author="Graaf, S.C. de (Bastiaan)" w:date="2023-05-12T12:15:00Z">
        <w:r w:rsidRPr="003C751A">
          <w:t>gepersonaliseerde</w:t>
        </w:r>
        <w:proofErr w:type="spellEnd"/>
        <w:r w:rsidRPr="003C751A">
          <w:t xml:space="preserve"> </w:t>
        </w:r>
      </w:ins>
      <w:proofErr w:type="spellStart"/>
      <w:ins w:id="251" w:author="Graaf, S.C. de (Bastiaan)" w:date="2023-05-12T12:23:00Z">
        <w:r w:rsidR="00F005EC">
          <w:t>klonale</w:t>
        </w:r>
        <w:proofErr w:type="spellEnd"/>
        <w:r w:rsidR="00F005EC">
          <w:t xml:space="preserve"> </w:t>
        </w:r>
      </w:ins>
      <w:ins w:id="252" w:author="Graaf, S.C. de (Bastiaan)" w:date="2023-05-12T12:15:00Z">
        <w:r w:rsidRPr="003C751A">
          <w:t xml:space="preserve">IgG1-repertoires </w:t>
        </w:r>
      </w:ins>
      <w:proofErr w:type="spellStart"/>
      <w:ins w:id="253" w:author="Graaf, S.C. de (Bastiaan)" w:date="2023-05-12T12:23:00Z">
        <w:r w:rsidR="00F005EC">
          <w:t>te</w:t>
        </w:r>
        <w:proofErr w:type="spellEnd"/>
        <w:r w:rsidR="00F005EC">
          <w:t xml:space="preserve"> </w:t>
        </w:r>
        <w:proofErr w:type="spellStart"/>
        <w:r w:rsidR="00F005EC">
          <w:t>construeren</w:t>
        </w:r>
      </w:ins>
      <w:proofErr w:type="spellEnd"/>
      <w:ins w:id="254" w:author="Graaf, S.C. de (Bastiaan)" w:date="2023-05-12T12:15:00Z">
        <w:r w:rsidRPr="003C751A">
          <w:t xml:space="preserve">. </w:t>
        </w:r>
      </w:ins>
      <w:proofErr w:type="spellStart"/>
      <w:ins w:id="255" w:author="Graaf, S.C. de (Bastiaan)" w:date="2023-05-12T12:25:00Z">
        <w:r w:rsidR="00F005EC">
          <w:t>Deze</w:t>
        </w:r>
        <w:proofErr w:type="spellEnd"/>
        <w:r w:rsidR="00F005EC">
          <w:t xml:space="preserve"> </w:t>
        </w:r>
      </w:ins>
      <w:proofErr w:type="spellStart"/>
      <w:ins w:id="256" w:author="Graaf, S.C. de (Bastiaan)" w:date="2023-05-12T13:48:00Z">
        <w:r w:rsidR="00220687">
          <w:t>serologische</w:t>
        </w:r>
        <w:proofErr w:type="spellEnd"/>
        <w:r w:rsidR="00220687">
          <w:t xml:space="preserve"> </w:t>
        </w:r>
      </w:ins>
      <w:ins w:id="257" w:author="Graaf, S.C. de (Bastiaan)" w:date="2023-05-12T12:25:00Z">
        <w:r w:rsidR="00F005EC">
          <w:t xml:space="preserve">repertoires </w:t>
        </w:r>
        <w:proofErr w:type="spellStart"/>
        <w:r w:rsidR="00F005EC">
          <w:t>werden</w:t>
        </w:r>
      </w:ins>
      <w:proofErr w:type="spellEnd"/>
      <w:ins w:id="258" w:author="Graaf, S.C. de (Bastiaan)" w:date="2023-05-12T12:26:00Z">
        <w:r w:rsidR="00F005EC">
          <w:t xml:space="preserve"> </w:t>
        </w:r>
        <w:proofErr w:type="spellStart"/>
        <w:r w:rsidR="00F005EC">
          <w:t>gedomineerd</w:t>
        </w:r>
        <w:proofErr w:type="spellEnd"/>
        <w:r w:rsidR="00F005EC">
          <w:t xml:space="preserve"> door </w:t>
        </w:r>
        <w:proofErr w:type="spellStart"/>
        <w:r w:rsidR="00F005EC">
          <w:t>enkele</w:t>
        </w:r>
        <w:proofErr w:type="spellEnd"/>
        <w:r w:rsidR="00F005EC">
          <w:t xml:space="preserve"> </w:t>
        </w:r>
        <w:proofErr w:type="spellStart"/>
        <w:r w:rsidR="00F005EC">
          <w:t>honderden</w:t>
        </w:r>
        <w:proofErr w:type="spellEnd"/>
        <w:r w:rsidR="00F005EC">
          <w:t xml:space="preserve"> </w:t>
        </w:r>
        <w:proofErr w:type="spellStart"/>
        <w:r w:rsidR="00F005EC">
          <w:t>klonen</w:t>
        </w:r>
        <w:proofErr w:type="spellEnd"/>
        <w:r w:rsidR="00F005EC">
          <w:t xml:space="preserve">, </w:t>
        </w:r>
        <w:proofErr w:type="spellStart"/>
        <w:r w:rsidR="00F005EC">
          <w:t>een</w:t>
        </w:r>
        <w:proofErr w:type="spellEnd"/>
        <w:r w:rsidR="00F005EC">
          <w:t xml:space="preserve"> </w:t>
        </w:r>
      </w:ins>
      <w:proofErr w:type="spellStart"/>
      <w:ins w:id="259" w:author="Graaf, S.C. de (Bastiaan)" w:date="2023-05-12T12:28:00Z">
        <w:r w:rsidR="005D4597">
          <w:t>onverwachts</w:t>
        </w:r>
        <w:proofErr w:type="spellEnd"/>
        <w:r w:rsidR="005D4597">
          <w:t xml:space="preserve"> </w:t>
        </w:r>
        <w:proofErr w:type="spellStart"/>
        <w:r w:rsidR="005D4597">
          <w:t>laag</w:t>
        </w:r>
        <w:proofErr w:type="spellEnd"/>
        <w:r w:rsidR="005D4597">
          <w:t xml:space="preserve"> </w:t>
        </w:r>
        <w:proofErr w:type="spellStart"/>
        <w:r w:rsidR="005D4597">
          <w:t>aantal</w:t>
        </w:r>
        <w:proofErr w:type="spellEnd"/>
        <w:r w:rsidR="005D4597">
          <w:t xml:space="preserve"> </w:t>
        </w:r>
        <w:proofErr w:type="spellStart"/>
        <w:r w:rsidR="005D4597">
          <w:t>wanneer</w:t>
        </w:r>
        <w:proofErr w:type="spellEnd"/>
        <w:r w:rsidR="005D4597">
          <w:t xml:space="preserve"> het </w:t>
        </w:r>
        <w:proofErr w:type="spellStart"/>
        <w:r w:rsidR="005D4597">
          <w:t>enorme</w:t>
        </w:r>
      </w:ins>
      <w:proofErr w:type="spellEnd"/>
      <w:ins w:id="260" w:author="Graaf, S.C. de (Bastiaan)" w:date="2023-05-12T12:15:00Z">
        <w:r w:rsidRPr="003C751A">
          <w:t xml:space="preserve"> </w:t>
        </w:r>
        <w:proofErr w:type="spellStart"/>
        <w:r w:rsidRPr="003C751A">
          <w:t>aantal</w:t>
        </w:r>
        <w:proofErr w:type="spellEnd"/>
        <w:r w:rsidRPr="003C751A">
          <w:t xml:space="preserve"> </w:t>
        </w:r>
        <w:proofErr w:type="spellStart"/>
        <w:r w:rsidRPr="003C751A">
          <w:t>theoretisch</w:t>
        </w:r>
        <w:proofErr w:type="spellEnd"/>
        <w:r w:rsidRPr="003C751A">
          <w:t xml:space="preserve"> </w:t>
        </w:r>
        <w:proofErr w:type="spellStart"/>
        <w:r w:rsidRPr="003C751A">
          <w:t>mogelijke</w:t>
        </w:r>
        <w:proofErr w:type="spellEnd"/>
        <w:r w:rsidRPr="003C751A">
          <w:t xml:space="preserve"> </w:t>
        </w:r>
        <w:proofErr w:type="spellStart"/>
        <w:r w:rsidRPr="003C751A">
          <w:t>klonen</w:t>
        </w:r>
        <w:proofErr w:type="spellEnd"/>
        <w:r w:rsidRPr="003C751A">
          <w:t xml:space="preserve"> </w:t>
        </w:r>
      </w:ins>
      <w:ins w:id="261" w:author="Graaf, S.C. de (Bastiaan)" w:date="2023-05-12T12:28:00Z">
        <w:r w:rsidR="005D4597">
          <w:t xml:space="preserve">in </w:t>
        </w:r>
        <w:proofErr w:type="spellStart"/>
        <w:r w:rsidR="005D4597">
          <w:t>acht</w:t>
        </w:r>
        <w:proofErr w:type="spellEnd"/>
        <w:r w:rsidR="005D4597">
          <w:t xml:space="preserve"> </w:t>
        </w:r>
        <w:proofErr w:type="spellStart"/>
        <w:r w:rsidR="005D4597">
          <w:t>wordt</w:t>
        </w:r>
        <w:proofErr w:type="spellEnd"/>
        <w:r w:rsidR="005D4597">
          <w:t xml:space="preserve"> </w:t>
        </w:r>
        <w:proofErr w:type="spellStart"/>
        <w:r w:rsidR="005D4597">
          <w:t>genomen</w:t>
        </w:r>
        <w:proofErr w:type="spellEnd"/>
        <w:r w:rsidR="005D4597">
          <w:t>.</w:t>
        </w:r>
      </w:ins>
      <w:ins w:id="262" w:author="Graaf, S.C. de (Bastiaan)" w:date="2023-05-12T12:15:00Z">
        <w:r w:rsidRPr="003C751A">
          <w:t xml:space="preserve"> </w:t>
        </w:r>
        <w:proofErr w:type="spellStart"/>
        <w:r w:rsidRPr="003C751A">
          <w:t>Bovendien</w:t>
        </w:r>
        <w:proofErr w:type="spellEnd"/>
        <w:r w:rsidRPr="003C751A">
          <w:t xml:space="preserve"> </w:t>
        </w:r>
      </w:ins>
      <w:proofErr w:type="spellStart"/>
      <w:ins w:id="263" w:author="Graaf, S.C. de (Bastiaan)" w:date="2023-05-12T12:29:00Z">
        <w:r w:rsidR="005D4597">
          <w:t>wa</w:t>
        </w:r>
      </w:ins>
      <w:ins w:id="264" w:author="Graaf, S.C. de (Bastiaan)" w:date="2023-05-12T12:30:00Z">
        <w:r w:rsidR="005D4597">
          <w:t>ren</w:t>
        </w:r>
        <w:proofErr w:type="spellEnd"/>
        <w:r w:rsidR="005D4597">
          <w:t xml:space="preserve"> </w:t>
        </w:r>
        <w:proofErr w:type="spellStart"/>
        <w:r w:rsidR="005D4597">
          <w:t>deze</w:t>
        </w:r>
        <w:proofErr w:type="spellEnd"/>
        <w:r w:rsidR="005D4597">
          <w:t xml:space="preserve"> </w:t>
        </w:r>
        <w:proofErr w:type="spellStart"/>
        <w:r w:rsidR="005D4597">
          <w:t>profielen</w:t>
        </w:r>
        <w:proofErr w:type="spellEnd"/>
        <w:r w:rsidR="005D4597">
          <w:t xml:space="preserve"> </w:t>
        </w:r>
        <w:proofErr w:type="spellStart"/>
        <w:r w:rsidR="005D4597">
          <w:t>grotendeels</w:t>
        </w:r>
        <w:proofErr w:type="spellEnd"/>
        <w:r w:rsidR="005D4597">
          <w:t xml:space="preserve"> </w:t>
        </w:r>
        <w:proofErr w:type="spellStart"/>
        <w:r w:rsidR="005D4597">
          <w:t>stabiel</w:t>
        </w:r>
      </w:ins>
      <w:proofErr w:type="spellEnd"/>
      <w:ins w:id="265" w:author="Graaf, S.C. de (Bastiaan)" w:date="2023-05-12T12:31:00Z">
        <w:r w:rsidR="005D4597">
          <w:t>:</w:t>
        </w:r>
      </w:ins>
      <w:ins w:id="266" w:author="Graaf, S.C. de (Bastiaan)" w:date="2023-05-12T12:29:00Z">
        <w:r w:rsidR="005D4597">
          <w:t xml:space="preserve"> </w:t>
        </w:r>
      </w:ins>
      <w:ins w:id="267" w:author="Graaf, S.C. de (Bastiaan)" w:date="2023-05-12T12:31:00Z">
        <w:r w:rsidR="005D4597">
          <w:t>H</w:t>
        </w:r>
      </w:ins>
      <w:ins w:id="268" w:author="Graaf, S.C. de (Bastiaan)" w:date="2023-05-12T12:29:00Z">
        <w:r w:rsidR="005D4597">
          <w:t xml:space="preserve">et </w:t>
        </w:r>
        <w:proofErr w:type="spellStart"/>
        <w:r w:rsidR="005D4597">
          <w:t>merendeel</w:t>
        </w:r>
        <w:proofErr w:type="spellEnd"/>
        <w:r w:rsidR="005D4597">
          <w:t xml:space="preserve"> van </w:t>
        </w:r>
      </w:ins>
      <w:ins w:id="269" w:author="Graaf, S.C. de (Bastiaan)" w:date="2023-05-12T12:15:00Z">
        <w:r w:rsidRPr="003C751A">
          <w:t xml:space="preserve">de </w:t>
        </w:r>
      </w:ins>
      <w:proofErr w:type="spellStart"/>
      <w:ins w:id="270" w:author="Graaf, S.C. de (Bastiaan)" w:date="2023-05-12T12:31:00Z">
        <w:r w:rsidR="005D4597">
          <w:t>gedetecteerde</w:t>
        </w:r>
        <w:proofErr w:type="spellEnd"/>
        <w:r w:rsidR="005D4597">
          <w:t xml:space="preserve"> </w:t>
        </w:r>
        <w:proofErr w:type="spellStart"/>
        <w:r w:rsidR="005D4597">
          <w:t>klonen</w:t>
        </w:r>
        <w:proofErr w:type="spellEnd"/>
        <w:r w:rsidR="005D4597">
          <w:t xml:space="preserve"> was </w:t>
        </w:r>
        <w:proofErr w:type="spellStart"/>
        <w:r w:rsidR="005D4597">
          <w:t>langdurig</w:t>
        </w:r>
        <w:proofErr w:type="spellEnd"/>
        <w:r w:rsidR="005D4597">
          <w:t xml:space="preserve"> </w:t>
        </w:r>
        <w:proofErr w:type="spellStart"/>
        <w:r w:rsidR="005D4597">
          <w:t>aanwezig</w:t>
        </w:r>
        <w:proofErr w:type="spellEnd"/>
        <w:r w:rsidR="005D4597">
          <w:t xml:space="preserve">. </w:t>
        </w:r>
      </w:ins>
      <w:ins w:id="271" w:author="Graaf, S.C. de (Bastiaan)" w:date="2023-05-12T12:32:00Z">
        <w:r w:rsidR="005D4597">
          <w:t>We</w:t>
        </w:r>
      </w:ins>
      <w:ins w:id="272" w:author="Graaf, S.C. de (Bastiaan)" w:date="2023-05-12T12:15:00Z">
        <w:r w:rsidRPr="003C751A">
          <w:t xml:space="preserve"> </w:t>
        </w:r>
        <w:proofErr w:type="spellStart"/>
        <w:r w:rsidRPr="003C751A">
          <w:t>zagen</w:t>
        </w:r>
        <w:proofErr w:type="spellEnd"/>
        <w:r w:rsidRPr="003C751A">
          <w:t xml:space="preserve"> </w:t>
        </w:r>
      </w:ins>
      <w:proofErr w:type="spellStart"/>
      <w:ins w:id="273" w:author="Graaf, S.C. de (Bastiaan)" w:date="2023-05-12T12:32:00Z">
        <w:r w:rsidR="005D4597">
          <w:t>echter</w:t>
        </w:r>
        <w:proofErr w:type="spellEnd"/>
        <w:r w:rsidR="005D4597">
          <w:t xml:space="preserve"> </w:t>
        </w:r>
        <w:proofErr w:type="spellStart"/>
        <w:r w:rsidR="005D4597">
          <w:t>ook</w:t>
        </w:r>
        <w:proofErr w:type="spellEnd"/>
        <w:r w:rsidR="005D4597">
          <w:t xml:space="preserve"> </w:t>
        </w:r>
      </w:ins>
      <w:proofErr w:type="spellStart"/>
      <w:ins w:id="274" w:author="Graaf, S.C. de (Bastiaan)" w:date="2023-05-12T12:15:00Z">
        <w:r w:rsidRPr="003C751A">
          <w:t>aanzienlijke</w:t>
        </w:r>
        <w:proofErr w:type="spellEnd"/>
        <w:r w:rsidRPr="003C751A">
          <w:t xml:space="preserve"> </w:t>
        </w:r>
        <w:proofErr w:type="spellStart"/>
        <w:r w:rsidRPr="003C751A">
          <w:t>veranderingen</w:t>
        </w:r>
        <w:proofErr w:type="spellEnd"/>
        <w:r w:rsidRPr="003C751A">
          <w:t xml:space="preserve"> in de repertoires </w:t>
        </w:r>
        <w:proofErr w:type="spellStart"/>
        <w:r w:rsidRPr="003C751A">
          <w:t>na</w:t>
        </w:r>
        <w:proofErr w:type="spellEnd"/>
        <w:r w:rsidRPr="003C751A">
          <w:t xml:space="preserve"> </w:t>
        </w:r>
        <w:proofErr w:type="spellStart"/>
        <w:r w:rsidRPr="003C751A">
          <w:t>een</w:t>
        </w:r>
        <w:proofErr w:type="spellEnd"/>
        <w:r w:rsidRPr="003C751A">
          <w:t xml:space="preserve"> sepsis-episode. </w:t>
        </w:r>
      </w:ins>
      <w:proofErr w:type="spellStart"/>
      <w:ins w:id="275" w:author="Graaf, S.C. de (Bastiaan)" w:date="2023-05-12T12:32:00Z">
        <w:r w:rsidR="005D4597">
          <w:t>Tevens</w:t>
        </w:r>
        <w:proofErr w:type="spellEnd"/>
        <w:r w:rsidR="005D4597">
          <w:t xml:space="preserve"> </w:t>
        </w:r>
        <w:proofErr w:type="spellStart"/>
        <w:r w:rsidR="005D4597">
          <w:t>hebben</w:t>
        </w:r>
        <w:proofErr w:type="spellEnd"/>
        <w:r w:rsidR="005D4597">
          <w:t xml:space="preserve"> we</w:t>
        </w:r>
      </w:ins>
      <w:ins w:id="276" w:author="Graaf, S.C. de (Bastiaan)" w:date="2023-05-12T12:15:00Z">
        <w:r w:rsidRPr="003C751A">
          <w:t xml:space="preserve"> </w:t>
        </w:r>
        <w:proofErr w:type="spellStart"/>
        <w:r w:rsidRPr="003C751A">
          <w:t>aangetoond</w:t>
        </w:r>
        <w:proofErr w:type="spellEnd"/>
        <w:r w:rsidRPr="003C751A">
          <w:t xml:space="preserve"> </w:t>
        </w:r>
        <w:proofErr w:type="spellStart"/>
        <w:r w:rsidRPr="003C751A">
          <w:t>dat</w:t>
        </w:r>
        <w:proofErr w:type="spellEnd"/>
        <w:r w:rsidRPr="003C751A">
          <w:t xml:space="preserve"> </w:t>
        </w:r>
        <w:proofErr w:type="spellStart"/>
        <w:r w:rsidRPr="003C751A">
          <w:t>een</w:t>
        </w:r>
        <w:proofErr w:type="spellEnd"/>
        <w:r w:rsidRPr="003C751A">
          <w:t xml:space="preserve"> </w:t>
        </w:r>
        <w:proofErr w:type="spellStart"/>
        <w:r w:rsidRPr="003C751A">
          <w:t>combinatie</w:t>
        </w:r>
        <w:proofErr w:type="spellEnd"/>
        <w:r w:rsidRPr="003C751A">
          <w:t xml:space="preserve"> van peptide- en </w:t>
        </w:r>
        <w:proofErr w:type="spellStart"/>
        <w:r w:rsidRPr="003C751A">
          <w:t>eiwit</w:t>
        </w:r>
      </w:ins>
      <w:ins w:id="277" w:author="Graaf, S.C. de (Bastiaan)" w:date="2023-05-12T12:32:00Z">
        <w:r w:rsidR="005D4597">
          <w:t>-</w:t>
        </w:r>
      </w:ins>
      <w:ins w:id="278" w:author="Graaf, S.C. de (Bastiaan)" w:date="2023-05-12T12:15:00Z">
        <w:r w:rsidRPr="003C751A">
          <w:t>gerichte</w:t>
        </w:r>
        <w:proofErr w:type="spellEnd"/>
        <w:r w:rsidRPr="003C751A">
          <w:t xml:space="preserve"> </w:t>
        </w:r>
        <w:proofErr w:type="spellStart"/>
        <w:r w:rsidRPr="003C751A">
          <w:t>massaspectrometrie</w:t>
        </w:r>
        <w:proofErr w:type="spellEnd"/>
        <w:r w:rsidRPr="003C751A">
          <w:t xml:space="preserve"> </w:t>
        </w:r>
        <w:proofErr w:type="spellStart"/>
        <w:r w:rsidRPr="003C751A">
          <w:t>kan</w:t>
        </w:r>
        <w:proofErr w:type="spellEnd"/>
        <w:r w:rsidRPr="003C751A">
          <w:t xml:space="preserve"> worden </w:t>
        </w:r>
        <w:proofErr w:type="spellStart"/>
        <w:r w:rsidRPr="003C751A">
          <w:t>gebruikt</w:t>
        </w:r>
        <w:proofErr w:type="spellEnd"/>
        <w:r w:rsidRPr="003C751A">
          <w:t xml:space="preserve"> om </w:t>
        </w:r>
      </w:ins>
      <w:ins w:id="279" w:author="Graaf, S.C. de (Bastiaan)" w:date="2023-05-12T12:33:00Z">
        <w:r w:rsidR="005D4597">
          <w:t xml:space="preserve">de </w:t>
        </w:r>
        <w:proofErr w:type="spellStart"/>
        <w:r w:rsidR="005D4597">
          <w:t>sequentie</w:t>
        </w:r>
        <w:proofErr w:type="spellEnd"/>
        <w:r w:rsidR="005D4597">
          <w:t xml:space="preserve"> van </w:t>
        </w:r>
      </w:ins>
      <w:proofErr w:type="spellStart"/>
      <w:ins w:id="280" w:author="Graaf, S.C. de (Bastiaan)" w:date="2023-05-12T12:15:00Z">
        <w:r w:rsidRPr="003C751A">
          <w:t>individuele</w:t>
        </w:r>
      </w:ins>
      <w:proofErr w:type="spellEnd"/>
      <w:ins w:id="281" w:author="Graaf, S.C. de (Bastiaan)" w:date="2023-05-12T12:35:00Z">
        <w:r w:rsidR="005D4597">
          <w:t xml:space="preserve"> </w:t>
        </w:r>
      </w:ins>
      <w:proofErr w:type="spellStart"/>
      <w:ins w:id="282" w:author="Graaf, S.C. de (Bastiaan)" w:date="2023-05-12T12:15:00Z">
        <w:r w:rsidRPr="003C751A">
          <w:t>klonen</w:t>
        </w:r>
        <w:proofErr w:type="spellEnd"/>
        <w:r w:rsidRPr="003C751A">
          <w:t xml:space="preserve"> uit het serum </w:t>
        </w:r>
      </w:ins>
      <w:ins w:id="283" w:author="Graaf, S.C. de (Bastiaan)" w:date="2023-05-12T12:33:00Z">
        <w:r w:rsidR="005D4597">
          <w:t xml:space="preserve">\emph{de novo} </w:t>
        </w:r>
        <w:proofErr w:type="spellStart"/>
        <w:r w:rsidR="005D4597">
          <w:t>te</w:t>
        </w:r>
        <w:proofErr w:type="spellEnd"/>
        <w:r w:rsidR="005D4597">
          <w:t xml:space="preserve"> </w:t>
        </w:r>
        <w:proofErr w:type="spellStart"/>
        <w:r w:rsidR="005D4597">
          <w:t>bepalen</w:t>
        </w:r>
      </w:ins>
      <w:proofErr w:type="spellEnd"/>
      <w:ins w:id="284" w:author="Graaf, S.C. de (Bastiaan)" w:date="2023-05-12T12:15:00Z">
        <w:r w:rsidRPr="003C751A">
          <w:t>. De peptide-</w:t>
        </w:r>
        <w:proofErr w:type="spellStart"/>
        <w:r w:rsidRPr="003C751A">
          <w:t>centrische</w:t>
        </w:r>
        <w:proofErr w:type="spellEnd"/>
        <w:r w:rsidRPr="003C751A">
          <w:t xml:space="preserve"> </w:t>
        </w:r>
        <w:proofErr w:type="spellStart"/>
        <w:r w:rsidRPr="003C751A">
          <w:t>benadering</w:t>
        </w:r>
        <w:proofErr w:type="spellEnd"/>
        <w:r w:rsidRPr="003C751A">
          <w:t xml:space="preserve"> </w:t>
        </w:r>
        <w:proofErr w:type="spellStart"/>
        <w:r w:rsidRPr="003C751A">
          <w:t>lever</w:t>
        </w:r>
      </w:ins>
      <w:ins w:id="285" w:author="Graaf, S.C. de (Bastiaan)" w:date="2023-05-12T13:50:00Z">
        <w:r w:rsidR="00220687">
          <w:t>t</w:t>
        </w:r>
      </w:ins>
      <w:proofErr w:type="spellEnd"/>
      <w:ins w:id="286" w:author="Graaf, S.C. de (Bastiaan)" w:date="2023-05-12T12:15:00Z">
        <w:r w:rsidRPr="003C751A">
          <w:t xml:space="preserve"> </w:t>
        </w:r>
      </w:ins>
      <w:proofErr w:type="spellStart"/>
      <w:ins w:id="287" w:author="Graaf, S.C. de (Bastiaan)" w:date="2023-05-12T12:34:00Z">
        <w:r w:rsidR="005D4597">
          <w:t>hierbij</w:t>
        </w:r>
        <w:proofErr w:type="spellEnd"/>
        <w:r w:rsidR="005D4597">
          <w:t xml:space="preserve"> </w:t>
        </w:r>
      </w:ins>
      <w:proofErr w:type="spellStart"/>
      <w:ins w:id="288" w:author="Graaf, S.C. de (Bastiaan)" w:date="2023-05-12T12:15:00Z">
        <w:r w:rsidRPr="003C751A">
          <w:t>een</w:t>
        </w:r>
        <w:proofErr w:type="spellEnd"/>
        <w:r w:rsidRPr="003C751A">
          <w:t xml:space="preserve"> </w:t>
        </w:r>
        <w:proofErr w:type="spellStart"/>
        <w:r w:rsidRPr="003C751A">
          <w:t>uitgebreide</w:t>
        </w:r>
        <w:proofErr w:type="spellEnd"/>
        <w:r w:rsidRPr="003C751A">
          <w:t xml:space="preserve"> </w:t>
        </w:r>
        <w:proofErr w:type="spellStart"/>
        <w:r w:rsidRPr="003C751A">
          <w:t>dekking</w:t>
        </w:r>
        <w:proofErr w:type="spellEnd"/>
        <w:r w:rsidRPr="003C751A">
          <w:t xml:space="preserve"> op, </w:t>
        </w:r>
        <w:proofErr w:type="spellStart"/>
        <w:r w:rsidRPr="003C751A">
          <w:t>terwijl</w:t>
        </w:r>
        <w:proofErr w:type="spellEnd"/>
        <w:r w:rsidRPr="003C751A">
          <w:t xml:space="preserve"> de </w:t>
        </w:r>
        <w:proofErr w:type="spellStart"/>
        <w:r w:rsidRPr="003C751A">
          <w:t>eiwit-centrische</w:t>
        </w:r>
        <w:proofErr w:type="spellEnd"/>
        <w:r w:rsidRPr="003C751A">
          <w:t xml:space="preserve"> </w:t>
        </w:r>
      </w:ins>
      <w:proofErr w:type="spellStart"/>
      <w:ins w:id="289" w:author="Graaf, S.C. de (Bastiaan)" w:date="2023-05-12T13:49:00Z">
        <w:r w:rsidR="00220687">
          <w:t>benadering</w:t>
        </w:r>
      </w:ins>
      <w:proofErr w:type="spellEnd"/>
      <w:ins w:id="290" w:author="Graaf, S.C. de (Bastiaan)" w:date="2023-05-12T12:15:00Z">
        <w:r w:rsidRPr="003C751A">
          <w:t xml:space="preserve"> </w:t>
        </w:r>
        <w:proofErr w:type="spellStart"/>
        <w:r w:rsidRPr="003C751A">
          <w:t>sequentie-informatie</w:t>
        </w:r>
        <w:proofErr w:type="spellEnd"/>
        <w:r w:rsidRPr="003C751A">
          <w:t xml:space="preserve"> </w:t>
        </w:r>
        <w:proofErr w:type="spellStart"/>
        <w:r w:rsidRPr="003C751A">
          <w:t>oplever</w:t>
        </w:r>
      </w:ins>
      <w:ins w:id="291" w:author="Graaf, S.C. de (Bastiaan)" w:date="2023-05-12T13:50:00Z">
        <w:r w:rsidR="00220687">
          <w:t>t</w:t>
        </w:r>
      </w:ins>
      <w:proofErr w:type="spellEnd"/>
      <w:ins w:id="292" w:author="Graaf, S.C. de (Bastiaan)" w:date="2023-05-12T12:15:00Z">
        <w:r w:rsidRPr="003C751A">
          <w:t xml:space="preserve"> die </w:t>
        </w:r>
      </w:ins>
      <w:ins w:id="293" w:author="Graaf, S.C. de (Bastiaan)" w:date="2023-05-12T12:35:00Z">
        <w:r w:rsidR="005D4597">
          <w:t xml:space="preserve">per </w:t>
        </w:r>
        <w:proofErr w:type="spellStart"/>
        <w:r w:rsidR="005D4597">
          <w:t>definitie</w:t>
        </w:r>
        <w:proofErr w:type="spellEnd"/>
        <w:r w:rsidR="005D4597">
          <w:t xml:space="preserve"> </w:t>
        </w:r>
      </w:ins>
      <w:proofErr w:type="spellStart"/>
      <w:ins w:id="294" w:author="Graaf, S.C. de (Bastiaan)" w:date="2023-05-12T12:15:00Z">
        <w:r w:rsidRPr="003C751A">
          <w:t>gegroepeerd</w:t>
        </w:r>
        <w:proofErr w:type="spellEnd"/>
        <w:r w:rsidRPr="003C751A">
          <w:t xml:space="preserve"> is per </w:t>
        </w:r>
        <w:proofErr w:type="spellStart"/>
        <w:r w:rsidRPr="003C751A">
          <w:t>kloon</w:t>
        </w:r>
        <w:proofErr w:type="spellEnd"/>
        <w:r w:rsidRPr="003C751A">
          <w:t xml:space="preserve">. De </w:t>
        </w:r>
        <w:proofErr w:type="spellStart"/>
        <w:r w:rsidRPr="003C751A">
          <w:t>synergie</w:t>
        </w:r>
        <w:proofErr w:type="spellEnd"/>
        <w:r w:rsidRPr="003C751A">
          <w:t xml:space="preserve"> </w:t>
        </w:r>
        <w:proofErr w:type="spellStart"/>
        <w:r w:rsidRPr="003C751A">
          <w:t>tussen</w:t>
        </w:r>
        <w:proofErr w:type="spellEnd"/>
        <w:r w:rsidRPr="003C751A">
          <w:t xml:space="preserve"> </w:t>
        </w:r>
        <w:proofErr w:type="spellStart"/>
        <w:r w:rsidRPr="003C751A">
          <w:t>deze</w:t>
        </w:r>
        <w:proofErr w:type="spellEnd"/>
        <w:r w:rsidRPr="003C751A">
          <w:t xml:space="preserve"> </w:t>
        </w:r>
        <w:proofErr w:type="spellStart"/>
        <w:r w:rsidRPr="003C751A">
          <w:t>technieken</w:t>
        </w:r>
        <w:proofErr w:type="spellEnd"/>
        <w:r w:rsidRPr="003C751A">
          <w:t xml:space="preserve"> </w:t>
        </w:r>
        <w:proofErr w:type="spellStart"/>
        <w:r w:rsidRPr="003C751A">
          <w:t>werd</w:t>
        </w:r>
        <w:proofErr w:type="spellEnd"/>
        <w:r w:rsidRPr="003C751A">
          <w:t xml:space="preserve"> </w:t>
        </w:r>
        <w:proofErr w:type="spellStart"/>
        <w:r w:rsidRPr="003C751A">
          <w:t>gebruikt</w:t>
        </w:r>
        <w:proofErr w:type="spellEnd"/>
        <w:r w:rsidRPr="003C751A">
          <w:t xml:space="preserve"> om </w:t>
        </w:r>
      </w:ins>
      <w:ins w:id="295" w:author="Graaf, S.C. de (Bastiaan)" w:date="2023-05-12T12:36:00Z">
        <w:r w:rsidR="005D4597">
          <w:t xml:space="preserve">de </w:t>
        </w:r>
        <w:proofErr w:type="spellStart"/>
        <w:r w:rsidR="005D4597">
          <w:t>sequentie</w:t>
        </w:r>
        <w:proofErr w:type="spellEnd"/>
        <w:r w:rsidR="005D4597">
          <w:t xml:space="preserve"> van </w:t>
        </w:r>
      </w:ins>
      <w:proofErr w:type="spellStart"/>
      <w:ins w:id="296" w:author="Graaf, S.C. de (Bastiaan)" w:date="2023-05-12T12:15:00Z">
        <w:r w:rsidRPr="003C751A">
          <w:t>een</w:t>
        </w:r>
        <w:proofErr w:type="spellEnd"/>
        <w:r w:rsidRPr="003C751A">
          <w:t xml:space="preserve"> </w:t>
        </w:r>
        <w:proofErr w:type="spellStart"/>
        <w:r w:rsidRPr="003C751A">
          <w:t>enkele</w:t>
        </w:r>
        <w:proofErr w:type="spellEnd"/>
        <w:r w:rsidRPr="003C751A">
          <w:t xml:space="preserve"> </w:t>
        </w:r>
        <w:proofErr w:type="spellStart"/>
        <w:r w:rsidRPr="003C751A">
          <w:t>zeer</w:t>
        </w:r>
        <w:proofErr w:type="spellEnd"/>
        <w:r w:rsidRPr="003C751A">
          <w:t xml:space="preserve"> </w:t>
        </w:r>
      </w:ins>
      <w:proofErr w:type="spellStart"/>
      <w:ins w:id="297" w:author="Graaf, S.C. de (Bastiaan)" w:date="2023-05-12T12:36:00Z">
        <w:r w:rsidR="005D4597">
          <w:t>abundante</w:t>
        </w:r>
        <w:proofErr w:type="spellEnd"/>
        <w:r w:rsidR="005D4597">
          <w:t xml:space="preserve"> </w:t>
        </w:r>
      </w:ins>
      <w:proofErr w:type="spellStart"/>
      <w:ins w:id="298" w:author="Graaf, S.C. de (Bastiaan)" w:date="2023-05-12T12:15:00Z">
        <w:r w:rsidRPr="003C751A">
          <w:t>kloon</w:t>
        </w:r>
        <w:proofErr w:type="spellEnd"/>
        <w:r w:rsidRPr="003C751A">
          <w:t xml:space="preserve"> uit het </w:t>
        </w:r>
      </w:ins>
      <w:ins w:id="299" w:author="Graaf, S.C. de (Bastiaan)" w:date="2023-05-12T12:36:00Z">
        <w:r w:rsidR="005D4597">
          <w:t xml:space="preserve">serum </w:t>
        </w:r>
      </w:ins>
      <w:ins w:id="300" w:author="Graaf, S.C. de (Bastiaan)" w:date="2023-05-12T12:15:00Z">
        <w:r w:rsidRPr="003C751A">
          <w:t xml:space="preserve">van </w:t>
        </w:r>
        <w:proofErr w:type="spellStart"/>
        <w:r w:rsidRPr="003C751A">
          <w:t>een</w:t>
        </w:r>
        <w:proofErr w:type="spellEnd"/>
        <w:r w:rsidRPr="003C751A">
          <w:t xml:space="preserve"> van </w:t>
        </w:r>
        <w:proofErr w:type="spellStart"/>
        <w:r w:rsidRPr="003C751A">
          <w:t>onze</w:t>
        </w:r>
        <w:proofErr w:type="spellEnd"/>
        <w:r w:rsidRPr="003C751A">
          <w:t xml:space="preserve"> </w:t>
        </w:r>
        <w:proofErr w:type="spellStart"/>
        <w:r w:rsidRPr="003C751A">
          <w:t>donoren</w:t>
        </w:r>
        <w:proofErr w:type="spellEnd"/>
        <w:r w:rsidRPr="003C751A">
          <w:t xml:space="preserve"> </w:t>
        </w:r>
        <w:proofErr w:type="spellStart"/>
        <w:r w:rsidRPr="003C751A">
          <w:t>te</w:t>
        </w:r>
        <w:proofErr w:type="spellEnd"/>
        <w:r w:rsidRPr="003C751A">
          <w:t xml:space="preserve"> </w:t>
        </w:r>
      </w:ins>
      <w:proofErr w:type="spellStart"/>
      <w:ins w:id="301" w:author="Graaf, S.C. de (Bastiaan)" w:date="2023-05-12T12:36:00Z">
        <w:r w:rsidR="005D4597">
          <w:t>bepalen</w:t>
        </w:r>
        <w:proofErr w:type="spellEnd"/>
        <w:r w:rsidR="005D4597">
          <w:t>.</w:t>
        </w:r>
      </w:ins>
      <w:del w:id="302" w:author="Graaf, S.C. de (Bastiaan)" w:date="2023-05-12T12:18:00Z">
        <w:r w:rsidR="00CD788A" w:rsidDel="00F005EC">
          <w:delText>In \textbf{hoofdstuk 3} laten we zien hoe recente ontwikkelingen in intacte eiwitmassaspectrometrie de detectie van afzonderlijke IgG1-moleculen in menselijk serum mogelijk maken. Dit maakte de constructie van gepersonaliseerde secretoire IgG1-repertoires mogelijk. Ondanks het enorme aantal theoretisch mogelijke klonen, waren de waargenomen uitgescheiden antilichaamrepertoires relatief eenvoudig, met slechts enkele honderden klonen die op elk moment domineren. Bovendien waren de meeste klonen in deze profielen stabiel in de tijd, maar we observeerden grote veranderingen in de repertoires na een sepsis-episode. We hebben ook aangetoond dat een combinatie van peptide- en eiwitgerichte massaspectrometrie kan worden gebruikt om individuele klonen rechtstreeks uit het serum te sequencen. De peptide-gerichte aanpak gaf een uitgebreide dekking, terwijl de eiwitgerichte (fragmentatie) aanpak sequentie-informatie verschafte die inherent per kloon is gegroepeerd. De synergie tussen deze technieken werd gebruikt om een enkele sterk vertegenwoordigde kloon te sequencen uit het monster van een van onze donoren.</w:delText>
        </w:r>
      </w:del>
    </w:p>
    <w:p w14:paraId="5E942F46" w14:textId="5B0CDB70" w:rsidR="002E72C3" w:rsidRDefault="002E72C3" w:rsidP="00CD788A">
      <w:r>
        <w:t>\</w:t>
      </w:r>
      <w:proofErr w:type="spellStart"/>
      <w:r>
        <w:t>bigskip</w:t>
      </w:r>
      <w:proofErr w:type="spellEnd"/>
      <w:r w:rsidR="00FD7806">
        <w:t>\\</w:t>
      </w:r>
    </w:p>
    <w:p w14:paraId="4FD8BA21" w14:textId="68741CFA" w:rsidR="00672813" w:rsidDel="000A5EB0" w:rsidRDefault="00CD788A" w:rsidP="00CD788A">
      <w:pPr>
        <w:rPr>
          <w:del w:id="303" w:author="Graaf, S.C. de (Bastiaan)" w:date="2023-05-12T12:38:00Z"/>
        </w:rPr>
      </w:pPr>
      <w:r>
        <w:t>\textbf{</w:t>
      </w:r>
      <w:proofErr w:type="spellStart"/>
      <w:r w:rsidRPr="00CD788A">
        <w:t>Hoofdstuk</w:t>
      </w:r>
      <w:proofErr w:type="spellEnd"/>
      <w:r w:rsidRPr="00CD788A">
        <w:t xml:space="preserve"> 4</w:t>
      </w:r>
      <w:r>
        <w:t>}</w:t>
      </w:r>
      <w:r w:rsidRPr="00CD788A">
        <w:t xml:space="preserve"> </w:t>
      </w:r>
      <w:proofErr w:type="spellStart"/>
      <w:ins w:id="304" w:author="Graaf, S.C. de (Bastiaan)" w:date="2023-05-12T12:40:00Z">
        <w:r w:rsidR="00221A11">
          <w:t>beschrijft</w:t>
        </w:r>
        <w:proofErr w:type="spellEnd"/>
        <w:r w:rsidR="00221A11">
          <w:t xml:space="preserve"> hoe </w:t>
        </w:r>
        <w:proofErr w:type="spellStart"/>
        <w:r w:rsidR="00221A11">
          <w:t>wij</w:t>
        </w:r>
      </w:ins>
      <w:proofErr w:type="spellEnd"/>
      <w:ins w:id="305" w:author="Graaf, S.C. de (Bastiaan)" w:date="2023-05-12T12:41:00Z">
        <w:r w:rsidR="00221A11">
          <w:t xml:space="preserve"> de </w:t>
        </w:r>
      </w:ins>
      <w:proofErr w:type="spellStart"/>
      <w:ins w:id="306" w:author="Graaf, S.C. de (Bastiaan)" w:date="2023-05-12T12:38:00Z">
        <w:r w:rsidR="00221A11" w:rsidRPr="00221A11">
          <w:t>antilichaam</w:t>
        </w:r>
      </w:ins>
      <w:proofErr w:type="spellEnd"/>
      <w:ins w:id="307" w:author="Graaf, S.C. de (Bastiaan)" w:date="2023-05-12T12:40:00Z">
        <w:r w:rsidR="00221A11">
          <w:t xml:space="preserve"> </w:t>
        </w:r>
      </w:ins>
      <w:ins w:id="308" w:author="Graaf, S.C. de (Bastiaan)" w:date="2023-05-12T12:38:00Z">
        <w:r w:rsidR="00221A11" w:rsidRPr="00221A11">
          <w:t>repertoire</w:t>
        </w:r>
      </w:ins>
      <w:ins w:id="309" w:author="Graaf, S.C. de (Bastiaan)" w:date="2023-05-12T12:40:00Z">
        <w:r w:rsidR="00221A11">
          <w:t>-</w:t>
        </w:r>
      </w:ins>
      <w:proofErr w:type="spellStart"/>
      <w:ins w:id="310" w:author="Graaf, S.C. de (Bastiaan)" w:date="2023-05-12T12:38:00Z">
        <w:r w:rsidR="00221A11" w:rsidRPr="00221A11">
          <w:t>profilering</w:t>
        </w:r>
      </w:ins>
      <w:ins w:id="311" w:author="Graaf, S.C. de (Bastiaan)" w:date="2023-05-12T12:41:00Z">
        <w:r w:rsidR="00221A11">
          <w:t>stechniek</w:t>
        </w:r>
        <w:proofErr w:type="spellEnd"/>
        <w:r w:rsidR="00221A11">
          <w:t xml:space="preserve"> uit </w:t>
        </w:r>
        <w:proofErr w:type="spellStart"/>
        <w:r w:rsidR="00221A11">
          <w:t>Hoofdstuk</w:t>
        </w:r>
        <w:proofErr w:type="spellEnd"/>
        <w:r w:rsidR="00221A11">
          <w:t xml:space="preserve"> 3 </w:t>
        </w:r>
        <w:proofErr w:type="spellStart"/>
        <w:r w:rsidR="00221A11">
          <w:t>gebruikt</w:t>
        </w:r>
        <w:proofErr w:type="spellEnd"/>
        <w:r w:rsidR="00221A11">
          <w:t xml:space="preserve"> </w:t>
        </w:r>
        <w:proofErr w:type="spellStart"/>
        <w:r w:rsidR="00221A11">
          <w:t>hebben</w:t>
        </w:r>
        <w:proofErr w:type="spellEnd"/>
        <w:r w:rsidR="00221A11">
          <w:t xml:space="preserve"> </w:t>
        </w:r>
      </w:ins>
      <w:ins w:id="312" w:author="Graaf, S.C. de (Bastiaan)" w:date="2023-05-12T12:38:00Z">
        <w:r w:rsidR="00221A11" w:rsidRPr="00221A11">
          <w:t xml:space="preserve">om </w:t>
        </w:r>
        <w:proofErr w:type="spellStart"/>
        <w:r w:rsidR="00221A11" w:rsidRPr="00221A11">
          <w:t>individuele</w:t>
        </w:r>
        <w:proofErr w:type="spellEnd"/>
        <w:r w:rsidR="00221A11" w:rsidRPr="00221A11">
          <w:t xml:space="preserve"> </w:t>
        </w:r>
        <w:proofErr w:type="spellStart"/>
        <w:r w:rsidR="00221A11" w:rsidRPr="00221A11">
          <w:t>donoren</w:t>
        </w:r>
        <w:proofErr w:type="spellEnd"/>
        <w:r w:rsidR="00221A11" w:rsidRPr="00221A11">
          <w:t xml:space="preserve"> </w:t>
        </w:r>
        <w:proofErr w:type="spellStart"/>
        <w:r w:rsidR="00221A11" w:rsidRPr="00221A11">
          <w:t>binnen</w:t>
        </w:r>
        <w:proofErr w:type="spellEnd"/>
        <w:r w:rsidR="00221A11" w:rsidRPr="00221A11">
          <w:t xml:space="preserve"> </w:t>
        </w:r>
        <w:proofErr w:type="spellStart"/>
        <w:r w:rsidR="00221A11" w:rsidRPr="00221A11">
          <w:t>een</w:t>
        </w:r>
        <w:proofErr w:type="spellEnd"/>
        <w:r w:rsidR="00221A11" w:rsidRPr="00221A11">
          <w:t xml:space="preserve"> </w:t>
        </w:r>
        <w:proofErr w:type="spellStart"/>
        <w:r w:rsidR="00221A11" w:rsidRPr="00221A11">
          <w:t>groep</w:t>
        </w:r>
        <w:proofErr w:type="spellEnd"/>
        <w:r w:rsidR="00221A11" w:rsidRPr="00221A11">
          <w:t xml:space="preserve"> </w:t>
        </w:r>
        <w:proofErr w:type="spellStart"/>
        <w:r w:rsidR="00221A11" w:rsidRPr="00221A11">
          <w:t>te</w:t>
        </w:r>
        <w:proofErr w:type="spellEnd"/>
        <w:r w:rsidR="00221A11" w:rsidRPr="00221A11">
          <w:t xml:space="preserve"> </w:t>
        </w:r>
        <w:proofErr w:type="spellStart"/>
        <w:r w:rsidR="00221A11" w:rsidRPr="00221A11">
          <w:t>vergelijken</w:t>
        </w:r>
        <w:proofErr w:type="spellEnd"/>
        <w:r w:rsidR="00221A11" w:rsidRPr="00221A11">
          <w:t xml:space="preserve"> en </w:t>
        </w:r>
        <w:proofErr w:type="spellStart"/>
        <w:r w:rsidR="00221A11" w:rsidRPr="00221A11">
          <w:t>te</w:t>
        </w:r>
        <w:proofErr w:type="spellEnd"/>
        <w:r w:rsidR="00221A11" w:rsidRPr="00221A11">
          <w:t xml:space="preserve"> </w:t>
        </w:r>
        <w:proofErr w:type="spellStart"/>
        <w:r w:rsidR="00221A11" w:rsidRPr="00221A11">
          <w:t>karakteriseren</w:t>
        </w:r>
        <w:proofErr w:type="spellEnd"/>
        <w:r w:rsidR="00221A11" w:rsidRPr="00221A11">
          <w:t xml:space="preserve">. We </w:t>
        </w:r>
        <w:proofErr w:type="spellStart"/>
        <w:r w:rsidR="00221A11" w:rsidRPr="00221A11">
          <w:t>hebben</w:t>
        </w:r>
        <w:proofErr w:type="spellEnd"/>
        <w:r w:rsidR="00221A11" w:rsidRPr="00221A11">
          <w:t xml:space="preserve"> SIgA1-profielen </w:t>
        </w:r>
        <w:proofErr w:type="spellStart"/>
        <w:r w:rsidR="00221A11" w:rsidRPr="00221A11">
          <w:t>samengesteld</w:t>
        </w:r>
        <w:proofErr w:type="spellEnd"/>
        <w:r w:rsidR="00221A11" w:rsidRPr="00221A11">
          <w:t xml:space="preserve"> voor </w:t>
        </w:r>
      </w:ins>
      <w:proofErr w:type="spellStart"/>
      <w:ins w:id="313" w:author="Graaf, S.C. de (Bastiaan)" w:date="2023-05-12T12:42:00Z">
        <w:r w:rsidR="00221A11">
          <w:t>moedermelk</w:t>
        </w:r>
        <w:proofErr w:type="spellEnd"/>
        <w:r w:rsidR="00221A11">
          <w:t xml:space="preserve"> van </w:t>
        </w:r>
      </w:ins>
      <w:proofErr w:type="spellStart"/>
      <w:ins w:id="314" w:author="Graaf, S.C. de (Bastiaan)" w:date="2023-05-12T12:38:00Z">
        <w:r w:rsidR="00221A11" w:rsidRPr="00221A11">
          <w:t>een</w:t>
        </w:r>
        <w:proofErr w:type="spellEnd"/>
        <w:r w:rsidR="00221A11" w:rsidRPr="00221A11">
          <w:t xml:space="preserve"> cohort van </w:t>
        </w:r>
        <w:proofErr w:type="spellStart"/>
        <w:r w:rsidR="00221A11" w:rsidRPr="00221A11">
          <w:t>zes</w:t>
        </w:r>
        <w:proofErr w:type="spellEnd"/>
        <w:r w:rsidR="00221A11" w:rsidRPr="00221A11">
          <w:t xml:space="preserve"> </w:t>
        </w:r>
      </w:ins>
      <w:proofErr w:type="spellStart"/>
      <w:ins w:id="315" w:author="Graaf, S.C. de (Bastiaan)" w:date="2023-05-12T12:42:00Z">
        <w:r w:rsidR="00221A11">
          <w:t>moeders</w:t>
        </w:r>
        <w:proofErr w:type="spellEnd"/>
        <w:r w:rsidR="00221A11">
          <w:t>,</w:t>
        </w:r>
      </w:ins>
      <w:ins w:id="316" w:author="Graaf, S.C. de (Bastiaan)" w:date="2023-05-12T12:38:00Z">
        <w:r w:rsidR="00221A11" w:rsidRPr="00221A11">
          <w:t xml:space="preserve"> die twee </w:t>
        </w:r>
        <w:proofErr w:type="spellStart"/>
        <w:r w:rsidR="00221A11" w:rsidRPr="00221A11">
          <w:t>identieke</w:t>
        </w:r>
        <w:proofErr w:type="spellEnd"/>
        <w:r w:rsidR="00221A11" w:rsidRPr="00221A11">
          <w:t xml:space="preserve"> SARS-CoV-2 </w:t>
        </w:r>
        <w:proofErr w:type="spellStart"/>
        <w:r w:rsidR="00221A11" w:rsidRPr="00221A11">
          <w:t>vaccinaties</w:t>
        </w:r>
        <w:proofErr w:type="spellEnd"/>
        <w:r w:rsidR="00221A11" w:rsidRPr="00221A11">
          <w:t xml:space="preserve"> </w:t>
        </w:r>
        <w:proofErr w:type="spellStart"/>
        <w:r w:rsidR="00221A11" w:rsidRPr="00221A11">
          <w:t>hadden</w:t>
        </w:r>
        <w:proofErr w:type="spellEnd"/>
        <w:r w:rsidR="00221A11" w:rsidRPr="00221A11">
          <w:t xml:space="preserve"> </w:t>
        </w:r>
        <w:proofErr w:type="spellStart"/>
        <w:r w:rsidR="00221A11" w:rsidRPr="00221A11">
          <w:t>ontvangen</w:t>
        </w:r>
        <w:proofErr w:type="spellEnd"/>
        <w:r w:rsidR="00221A11" w:rsidRPr="00221A11">
          <w:t xml:space="preserve">. De </w:t>
        </w:r>
      </w:ins>
      <w:proofErr w:type="spellStart"/>
      <w:ins w:id="317" w:author="Graaf, S.C. de (Bastiaan)" w:date="2023-05-12T12:43:00Z">
        <w:r w:rsidR="00221A11">
          <w:t>betreffende</w:t>
        </w:r>
        <w:proofErr w:type="spellEnd"/>
        <w:r w:rsidR="00221A11">
          <w:t xml:space="preserve"> </w:t>
        </w:r>
      </w:ins>
      <w:proofErr w:type="spellStart"/>
      <w:ins w:id="318" w:author="Graaf, S.C. de (Bastiaan)" w:date="2023-05-12T12:38:00Z">
        <w:r w:rsidR="00221A11" w:rsidRPr="00221A11">
          <w:t>profielen</w:t>
        </w:r>
        <w:proofErr w:type="spellEnd"/>
        <w:r w:rsidR="00221A11" w:rsidRPr="00221A11">
          <w:t xml:space="preserve"> </w:t>
        </w:r>
        <w:proofErr w:type="spellStart"/>
        <w:r w:rsidR="00221A11" w:rsidRPr="00221A11">
          <w:t>vorm</w:t>
        </w:r>
      </w:ins>
      <w:ins w:id="319" w:author="Graaf, S.C. de (Bastiaan)" w:date="2023-05-12T12:43:00Z">
        <w:r w:rsidR="00221A11">
          <w:t>d</w:t>
        </w:r>
      </w:ins>
      <w:ins w:id="320" w:author="Graaf, S.C. de (Bastiaan)" w:date="2023-05-12T12:38:00Z">
        <w:r w:rsidR="00221A11" w:rsidRPr="00221A11">
          <w:t>en</w:t>
        </w:r>
        <w:proofErr w:type="spellEnd"/>
        <w:r w:rsidR="00221A11" w:rsidRPr="00221A11">
          <w:t xml:space="preserve"> </w:t>
        </w:r>
        <w:proofErr w:type="spellStart"/>
        <w:r w:rsidR="00221A11" w:rsidRPr="00221A11">
          <w:t>een</w:t>
        </w:r>
        <w:proofErr w:type="spellEnd"/>
        <w:r w:rsidR="00221A11" w:rsidRPr="00221A11">
          <w:t xml:space="preserve"> </w:t>
        </w:r>
        <w:proofErr w:type="spellStart"/>
        <w:r w:rsidR="00221A11" w:rsidRPr="00221A11">
          <w:t>aanvulling</w:t>
        </w:r>
        <w:proofErr w:type="spellEnd"/>
        <w:r w:rsidR="00221A11" w:rsidRPr="00221A11">
          <w:t xml:space="preserve"> op </w:t>
        </w:r>
        <w:proofErr w:type="spellStart"/>
        <w:r w:rsidR="00221A11" w:rsidRPr="00221A11">
          <w:t>bevindingen</w:t>
        </w:r>
        <w:proofErr w:type="spellEnd"/>
        <w:r w:rsidR="00221A11" w:rsidRPr="00221A11">
          <w:t xml:space="preserve"> van </w:t>
        </w:r>
        <w:proofErr w:type="spellStart"/>
        <w:r w:rsidR="00221A11" w:rsidRPr="00221A11">
          <w:t>eerdere</w:t>
        </w:r>
        <w:proofErr w:type="spellEnd"/>
        <w:r w:rsidR="00221A11" w:rsidRPr="00221A11">
          <w:t xml:space="preserve"> ELISA-</w:t>
        </w:r>
        <w:proofErr w:type="spellStart"/>
        <w:r w:rsidR="00221A11" w:rsidRPr="00221A11">
          <w:t>gebaseerde</w:t>
        </w:r>
        <w:proofErr w:type="spellEnd"/>
        <w:r w:rsidR="00221A11" w:rsidRPr="00221A11">
          <w:t xml:space="preserve"> </w:t>
        </w:r>
        <w:proofErr w:type="spellStart"/>
        <w:r w:rsidR="00221A11" w:rsidRPr="00221A11">
          <w:t>analyse</w:t>
        </w:r>
        <w:proofErr w:type="spellEnd"/>
        <w:r w:rsidR="00221A11" w:rsidRPr="00221A11">
          <w:t xml:space="preserve"> van </w:t>
        </w:r>
        <w:proofErr w:type="spellStart"/>
        <w:r w:rsidR="00221A11" w:rsidRPr="00221A11">
          <w:t>deze</w:t>
        </w:r>
        <w:proofErr w:type="spellEnd"/>
        <w:r w:rsidR="00221A11" w:rsidRPr="00221A11">
          <w:t xml:space="preserve"> monsters, </w:t>
        </w:r>
        <w:proofErr w:type="spellStart"/>
        <w:r w:rsidR="00221A11" w:rsidRPr="00221A11">
          <w:t>waarbij</w:t>
        </w:r>
        <w:proofErr w:type="spellEnd"/>
        <w:r w:rsidR="00221A11" w:rsidRPr="00221A11">
          <w:t xml:space="preserve"> </w:t>
        </w:r>
        <w:proofErr w:type="spellStart"/>
        <w:r w:rsidR="00221A11" w:rsidRPr="00221A11">
          <w:t>een</w:t>
        </w:r>
        <w:proofErr w:type="spellEnd"/>
        <w:r w:rsidR="00221A11" w:rsidRPr="00221A11">
          <w:t xml:space="preserve"> </w:t>
        </w:r>
        <w:proofErr w:type="spellStart"/>
        <w:r w:rsidR="00221A11" w:rsidRPr="00221A11">
          <w:t>bifasische</w:t>
        </w:r>
        <w:proofErr w:type="spellEnd"/>
        <w:r w:rsidR="00221A11" w:rsidRPr="00221A11">
          <w:t xml:space="preserve"> </w:t>
        </w:r>
        <w:proofErr w:type="spellStart"/>
        <w:r w:rsidR="00221A11" w:rsidRPr="00221A11">
          <w:t>stijging</w:t>
        </w:r>
        <w:proofErr w:type="spellEnd"/>
        <w:r w:rsidR="00221A11" w:rsidRPr="00221A11">
          <w:t xml:space="preserve"> van spike-</w:t>
        </w:r>
        <w:proofErr w:type="spellStart"/>
        <w:r w:rsidR="00221A11" w:rsidRPr="00221A11">
          <w:t>specifiek</w:t>
        </w:r>
        <w:proofErr w:type="spellEnd"/>
        <w:r w:rsidR="00221A11" w:rsidRPr="00221A11">
          <w:t xml:space="preserve"> IgA </w:t>
        </w:r>
        <w:proofErr w:type="spellStart"/>
        <w:r w:rsidR="00221A11" w:rsidRPr="00221A11">
          <w:t>werd</w:t>
        </w:r>
        <w:proofErr w:type="spellEnd"/>
        <w:r w:rsidR="00221A11" w:rsidRPr="00221A11">
          <w:t xml:space="preserve"> </w:t>
        </w:r>
        <w:proofErr w:type="spellStart"/>
        <w:r w:rsidR="00221A11" w:rsidRPr="00221A11">
          <w:t>gevonden</w:t>
        </w:r>
        <w:proofErr w:type="spellEnd"/>
        <w:r w:rsidR="00221A11" w:rsidRPr="00221A11">
          <w:t xml:space="preserve">. </w:t>
        </w:r>
      </w:ins>
      <w:ins w:id="321" w:author="Graaf, S.C. de (Bastiaan)" w:date="2023-05-12T14:00:00Z">
        <w:r w:rsidR="003855CA">
          <w:t>In all</w:t>
        </w:r>
      </w:ins>
      <w:ins w:id="322" w:author="Graaf, S.C. de (Bastiaan)" w:date="2023-05-12T14:01:00Z">
        <w:r w:rsidR="003855CA">
          <w:t xml:space="preserve">e </w:t>
        </w:r>
        <w:proofErr w:type="spellStart"/>
        <w:r w:rsidR="003855CA">
          <w:t>donoren</w:t>
        </w:r>
        <w:proofErr w:type="spellEnd"/>
        <w:r w:rsidR="003855CA">
          <w:t xml:space="preserve"> </w:t>
        </w:r>
        <w:proofErr w:type="spellStart"/>
        <w:r w:rsidR="003855CA">
          <w:t>detecteerden</w:t>
        </w:r>
        <w:proofErr w:type="spellEnd"/>
        <w:r w:rsidR="003855CA">
          <w:t xml:space="preserve"> </w:t>
        </w:r>
        <w:proofErr w:type="spellStart"/>
        <w:r w:rsidR="003855CA">
          <w:t>wij</w:t>
        </w:r>
        <w:proofErr w:type="spellEnd"/>
        <w:r w:rsidR="003855CA">
          <w:t xml:space="preserve"> </w:t>
        </w:r>
      </w:ins>
      <w:proofErr w:type="spellStart"/>
      <w:ins w:id="323" w:author="Graaf, S.C. de (Bastiaan)" w:date="2023-05-12T12:38:00Z">
        <w:r w:rsidR="00221A11" w:rsidRPr="00221A11">
          <w:t>een</w:t>
        </w:r>
        <w:proofErr w:type="spellEnd"/>
        <w:r w:rsidR="00221A11" w:rsidRPr="00221A11">
          <w:t xml:space="preserve"> </w:t>
        </w:r>
        <w:proofErr w:type="spellStart"/>
        <w:r w:rsidR="00221A11" w:rsidRPr="00221A11">
          <w:t>heterogene</w:t>
        </w:r>
        <w:proofErr w:type="spellEnd"/>
        <w:r w:rsidR="00221A11" w:rsidRPr="00221A11">
          <w:t xml:space="preserve"> polyklonale </w:t>
        </w:r>
        <w:proofErr w:type="spellStart"/>
        <w:r w:rsidR="00221A11" w:rsidRPr="00221A11">
          <w:t>populatie</w:t>
        </w:r>
        <w:proofErr w:type="spellEnd"/>
        <w:r w:rsidR="00221A11" w:rsidRPr="00221A11">
          <w:t xml:space="preserve"> van </w:t>
        </w:r>
        <w:proofErr w:type="spellStart"/>
        <w:r w:rsidR="00221A11" w:rsidRPr="00221A11">
          <w:t>tussen</w:t>
        </w:r>
        <w:proofErr w:type="spellEnd"/>
        <w:r w:rsidR="00221A11" w:rsidRPr="00221A11">
          <w:t xml:space="preserve"> de 100 en 200 </w:t>
        </w:r>
        <w:proofErr w:type="spellStart"/>
        <w:r w:rsidR="00221A11" w:rsidRPr="00221A11">
          <w:t>klonen</w:t>
        </w:r>
        <w:proofErr w:type="spellEnd"/>
        <w:r w:rsidR="00221A11" w:rsidRPr="00221A11">
          <w:t xml:space="preserve"> </w:t>
        </w:r>
      </w:ins>
      <w:ins w:id="324" w:author="Graaf, S.C. de (Bastiaan)" w:date="2023-05-12T14:02:00Z">
        <w:r w:rsidR="003855CA">
          <w:t xml:space="preserve">die </w:t>
        </w:r>
      </w:ins>
      <w:proofErr w:type="spellStart"/>
      <w:ins w:id="325" w:author="Graaf, S.C. de (Bastiaan)" w:date="2023-05-12T12:38:00Z">
        <w:r w:rsidR="00221A11" w:rsidRPr="00221A11">
          <w:t>na</w:t>
        </w:r>
        <w:proofErr w:type="spellEnd"/>
        <w:r w:rsidR="00221A11" w:rsidRPr="00221A11">
          <w:t xml:space="preserve"> </w:t>
        </w:r>
        <w:proofErr w:type="spellStart"/>
        <w:r w:rsidR="00221A11" w:rsidRPr="00221A11">
          <w:t>vaccinatie</w:t>
        </w:r>
      </w:ins>
      <w:proofErr w:type="spellEnd"/>
      <w:ins w:id="326" w:author="Graaf, S.C. de (Bastiaan)" w:date="2023-05-12T14:02:00Z">
        <w:r w:rsidR="003855CA">
          <w:t xml:space="preserve"> </w:t>
        </w:r>
        <w:proofErr w:type="spellStart"/>
        <w:r w:rsidR="003855CA">
          <w:t>onstonden</w:t>
        </w:r>
      </w:ins>
      <w:proofErr w:type="spellEnd"/>
      <w:ins w:id="327" w:author="Graaf, S.C. de (Bastiaan)" w:date="2023-05-12T12:38:00Z">
        <w:r w:rsidR="00221A11" w:rsidRPr="00221A11">
          <w:t xml:space="preserve">. </w:t>
        </w:r>
        <w:proofErr w:type="spellStart"/>
        <w:r w:rsidR="00221A11" w:rsidRPr="00221A11">
          <w:t>Deze</w:t>
        </w:r>
        <w:proofErr w:type="spellEnd"/>
        <w:r w:rsidR="00221A11" w:rsidRPr="00221A11">
          <w:t xml:space="preserve"> </w:t>
        </w:r>
        <w:proofErr w:type="spellStart"/>
        <w:r w:rsidR="00221A11" w:rsidRPr="00221A11">
          <w:t>populatie</w:t>
        </w:r>
        <w:proofErr w:type="spellEnd"/>
        <w:r w:rsidR="00221A11" w:rsidRPr="00221A11">
          <w:t xml:space="preserve"> </w:t>
        </w:r>
        <w:proofErr w:type="spellStart"/>
        <w:r w:rsidR="00221A11" w:rsidRPr="00221A11">
          <w:t>w</w:t>
        </w:r>
      </w:ins>
      <w:ins w:id="328" w:author="Graaf, S.C. de (Bastiaan)" w:date="2023-05-12T14:02:00Z">
        <w:r w:rsidR="003855CA">
          <w:t>e</w:t>
        </w:r>
      </w:ins>
      <w:ins w:id="329" w:author="Graaf, S.C. de (Bastiaan)" w:date="2023-05-12T12:38:00Z">
        <w:r w:rsidR="00221A11" w:rsidRPr="00221A11">
          <w:t>rd</w:t>
        </w:r>
        <w:proofErr w:type="spellEnd"/>
        <w:r w:rsidR="00221A11" w:rsidRPr="00221A11">
          <w:t xml:space="preserve"> </w:t>
        </w:r>
        <w:proofErr w:type="spellStart"/>
        <w:r w:rsidR="00221A11" w:rsidRPr="00221A11">
          <w:t>gedomineerd</w:t>
        </w:r>
        <w:proofErr w:type="spellEnd"/>
        <w:r w:rsidR="00221A11" w:rsidRPr="00221A11">
          <w:t xml:space="preserve"> door </w:t>
        </w:r>
        <w:proofErr w:type="spellStart"/>
        <w:r w:rsidR="00221A11" w:rsidRPr="00221A11">
          <w:t>populatie</w:t>
        </w:r>
        <w:proofErr w:type="spellEnd"/>
        <w:r w:rsidR="00221A11" w:rsidRPr="00221A11">
          <w:t xml:space="preserve"> van </w:t>
        </w:r>
      </w:ins>
      <w:proofErr w:type="spellStart"/>
      <w:ins w:id="330" w:author="Graaf, S.C. de (Bastiaan)" w:date="2023-05-12T14:03:00Z">
        <w:r w:rsidR="003855CA">
          <w:t>persistente</w:t>
        </w:r>
        <w:proofErr w:type="spellEnd"/>
        <w:r w:rsidR="003855CA">
          <w:t xml:space="preserve"> </w:t>
        </w:r>
      </w:ins>
      <w:proofErr w:type="spellStart"/>
      <w:ins w:id="331" w:author="Graaf, S.C. de (Bastiaan)" w:date="2023-05-12T12:38:00Z">
        <w:r w:rsidR="00221A11" w:rsidRPr="00221A11">
          <w:t>klonen</w:t>
        </w:r>
        <w:proofErr w:type="spellEnd"/>
        <w:r w:rsidR="00221A11" w:rsidRPr="00221A11">
          <w:t xml:space="preserve"> die </w:t>
        </w:r>
        <w:proofErr w:type="spellStart"/>
        <w:r w:rsidR="00221A11" w:rsidRPr="00221A11">
          <w:t>kort</w:t>
        </w:r>
        <w:proofErr w:type="spellEnd"/>
        <w:r w:rsidR="00221A11" w:rsidRPr="00221A11">
          <w:t xml:space="preserve"> </w:t>
        </w:r>
        <w:proofErr w:type="spellStart"/>
        <w:r w:rsidR="00221A11" w:rsidRPr="00221A11">
          <w:t>na</w:t>
        </w:r>
        <w:proofErr w:type="spellEnd"/>
        <w:r w:rsidR="00221A11" w:rsidRPr="00221A11">
          <w:t xml:space="preserve"> de </w:t>
        </w:r>
        <w:proofErr w:type="spellStart"/>
        <w:r w:rsidR="00221A11" w:rsidRPr="00221A11">
          <w:t>eerste</w:t>
        </w:r>
        <w:proofErr w:type="spellEnd"/>
        <w:r w:rsidR="00221A11" w:rsidRPr="00221A11">
          <w:t xml:space="preserve"> </w:t>
        </w:r>
        <w:proofErr w:type="spellStart"/>
        <w:r w:rsidR="00221A11" w:rsidRPr="00221A11">
          <w:t>vaccinatie</w:t>
        </w:r>
        <w:proofErr w:type="spellEnd"/>
        <w:r w:rsidR="00221A11" w:rsidRPr="00221A11">
          <w:t xml:space="preserve"> </w:t>
        </w:r>
        <w:proofErr w:type="spellStart"/>
        <w:r w:rsidR="00221A11" w:rsidRPr="00221A11">
          <w:t>verschijnt</w:t>
        </w:r>
        <w:proofErr w:type="spellEnd"/>
        <w:r w:rsidR="00221A11" w:rsidRPr="00221A11">
          <w:t xml:space="preserve"> en </w:t>
        </w:r>
        <w:proofErr w:type="spellStart"/>
        <w:r w:rsidR="00221A11" w:rsidRPr="00221A11">
          <w:t>blijft</w:t>
        </w:r>
        <w:proofErr w:type="spellEnd"/>
        <w:r w:rsidR="00221A11" w:rsidRPr="00221A11">
          <w:t xml:space="preserve"> </w:t>
        </w:r>
        <w:proofErr w:type="spellStart"/>
        <w:r w:rsidR="00221A11" w:rsidRPr="00221A11">
          <w:t>bestaan</w:t>
        </w:r>
        <w:proofErr w:type="spellEnd"/>
        <w:r w:rsidR="00221A11" w:rsidRPr="00221A11">
          <w:t xml:space="preserve"> tot ten </w:t>
        </w:r>
        <w:proofErr w:type="spellStart"/>
        <w:r w:rsidR="00221A11" w:rsidRPr="00221A11">
          <w:t>minste</w:t>
        </w:r>
        <w:proofErr w:type="spellEnd"/>
        <w:r w:rsidR="00221A11" w:rsidRPr="00221A11">
          <w:t xml:space="preserve"> </w:t>
        </w:r>
        <w:proofErr w:type="spellStart"/>
        <w:r w:rsidR="00221A11" w:rsidRPr="00221A11">
          <w:t>vijf</w:t>
        </w:r>
        <w:proofErr w:type="spellEnd"/>
        <w:r w:rsidR="00221A11" w:rsidRPr="00221A11">
          <w:t xml:space="preserve"> </w:t>
        </w:r>
        <w:proofErr w:type="spellStart"/>
        <w:r w:rsidR="00221A11" w:rsidRPr="00221A11">
          <w:t>dagen</w:t>
        </w:r>
        <w:proofErr w:type="spellEnd"/>
        <w:r w:rsidR="00221A11" w:rsidRPr="00221A11">
          <w:t xml:space="preserve"> </w:t>
        </w:r>
        <w:proofErr w:type="spellStart"/>
        <w:r w:rsidR="00221A11" w:rsidRPr="00221A11">
          <w:t>na</w:t>
        </w:r>
        <w:proofErr w:type="spellEnd"/>
        <w:r w:rsidR="00221A11" w:rsidRPr="00221A11">
          <w:t xml:space="preserve"> de </w:t>
        </w:r>
        <w:proofErr w:type="spellStart"/>
        <w:r w:rsidR="00221A11" w:rsidRPr="00221A11">
          <w:t>tweede</w:t>
        </w:r>
      </w:ins>
      <w:proofErr w:type="spellEnd"/>
      <w:ins w:id="332" w:author="Graaf, S.C. de (Bastiaan)" w:date="2023-05-12T12:46:00Z">
        <w:r w:rsidR="00221A11">
          <w:t xml:space="preserve"> </w:t>
        </w:r>
        <w:proofErr w:type="spellStart"/>
        <w:r w:rsidR="00221A11">
          <w:t>vaccinatie</w:t>
        </w:r>
      </w:ins>
      <w:proofErr w:type="spellEnd"/>
      <w:ins w:id="333" w:author="Graaf, S.C. de (Bastiaan)" w:date="2023-05-12T12:38:00Z">
        <w:r w:rsidR="00221A11" w:rsidRPr="00221A11">
          <w:t xml:space="preserve">. </w:t>
        </w:r>
        <w:proofErr w:type="spellStart"/>
        <w:r w:rsidR="00221A11" w:rsidRPr="00221A11">
          <w:t>Wij</w:t>
        </w:r>
        <w:proofErr w:type="spellEnd"/>
        <w:r w:rsidR="00221A11" w:rsidRPr="00221A11">
          <w:t xml:space="preserve"> </w:t>
        </w:r>
      </w:ins>
      <w:proofErr w:type="spellStart"/>
      <w:ins w:id="334" w:author="Graaf, S.C. de (Bastiaan)" w:date="2023-05-12T12:46:00Z">
        <w:r w:rsidR="00221A11">
          <w:t>observe</w:t>
        </w:r>
      </w:ins>
      <w:ins w:id="335" w:author="Graaf, S.C. de (Bastiaan)" w:date="2023-05-12T13:53:00Z">
        <w:r w:rsidR="00220687">
          <w:t>e</w:t>
        </w:r>
      </w:ins>
      <w:ins w:id="336" w:author="Graaf, S.C. de (Bastiaan)" w:date="2023-05-12T12:46:00Z">
        <w:r w:rsidR="00221A11">
          <w:t>r</w:t>
        </w:r>
      </w:ins>
      <w:ins w:id="337" w:author="Graaf, S.C. de (Bastiaan)" w:date="2023-05-12T13:53:00Z">
        <w:r w:rsidR="00220687">
          <w:t>d</w:t>
        </w:r>
      </w:ins>
      <w:ins w:id="338" w:author="Graaf, S.C. de (Bastiaan)" w:date="2023-05-12T12:46:00Z">
        <w:r w:rsidR="00221A11">
          <w:t>en</w:t>
        </w:r>
        <w:proofErr w:type="spellEnd"/>
        <w:r w:rsidR="00221A11">
          <w:t xml:space="preserve"> </w:t>
        </w:r>
      </w:ins>
      <w:proofErr w:type="spellStart"/>
      <w:ins w:id="339" w:author="Graaf, S.C. de (Bastiaan)" w:date="2023-05-12T13:53:00Z">
        <w:r w:rsidR="00220687" w:rsidRPr="00221A11">
          <w:t>bij</w:t>
        </w:r>
        <w:proofErr w:type="spellEnd"/>
        <w:r w:rsidR="00220687" w:rsidRPr="00221A11">
          <w:t xml:space="preserve"> </w:t>
        </w:r>
        <w:proofErr w:type="spellStart"/>
        <w:r w:rsidR="00220687" w:rsidRPr="00221A11">
          <w:t>elke</w:t>
        </w:r>
        <w:proofErr w:type="spellEnd"/>
        <w:r w:rsidR="00220687" w:rsidRPr="00221A11">
          <w:t xml:space="preserve"> donor </w:t>
        </w:r>
      </w:ins>
      <w:proofErr w:type="spellStart"/>
      <w:ins w:id="340" w:author="Graaf, S.C. de (Bastiaan)" w:date="2023-05-12T12:38:00Z">
        <w:r w:rsidR="00221A11" w:rsidRPr="00221A11">
          <w:t>ook</w:t>
        </w:r>
        <w:proofErr w:type="spellEnd"/>
        <w:r w:rsidR="00221A11" w:rsidRPr="00221A11">
          <w:t xml:space="preserve"> </w:t>
        </w:r>
        <w:proofErr w:type="spellStart"/>
        <w:r w:rsidR="00221A11" w:rsidRPr="00221A11">
          <w:t>een</w:t>
        </w:r>
        <w:proofErr w:type="spellEnd"/>
        <w:r w:rsidR="00221A11" w:rsidRPr="00221A11">
          <w:t xml:space="preserve"> </w:t>
        </w:r>
        <w:proofErr w:type="spellStart"/>
        <w:r w:rsidR="00221A11" w:rsidRPr="00221A11">
          <w:t>populatie</w:t>
        </w:r>
        <w:proofErr w:type="spellEnd"/>
        <w:r w:rsidR="00221A11" w:rsidRPr="00221A11">
          <w:t xml:space="preserve"> </w:t>
        </w:r>
        <w:proofErr w:type="spellStart"/>
        <w:r w:rsidR="00221A11" w:rsidRPr="00221A11">
          <w:t>klonen</w:t>
        </w:r>
        <w:proofErr w:type="spellEnd"/>
        <w:r w:rsidR="00221A11" w:rsidRPr="00221A11">
          <w:t xml:space="preserve"> die </w:t>
        </w:r>
      </w:ins>
      <w:ins w:id="341" w:author="Graaf, S.C. de (Bastiaan)" w:date="2023-05-12T14:03:00Z">
        <w:r w:rsidR="003855CA">
          <w:t xml:space="preserve">pas </w:t>
        </w:r>
      </w:ins>
      <w:proofErr w:type="spellStart"/>
      <w:ins w:id="342" w:author="Graaf, S.C. de (Bastiaan)" w:date="2023-05-12T12:38:00Z">
        <w:r w:rsidR="00221A11" w:rsidRPr="00221A11">
          <w:t>meer</w:t>
        </w:r>
        <w:proofErr w:type="spellEnd"/>
        <w:r w:rsidR="00221A11" w:rsidRPr="00221A11">
          <w:t xml:space="preserve"> dan </w:t>
        </w:r>
        <w:proofErr w:type="spellStart"/>
        <w:r w:rsidR="00221A11" w:rsidRPr="00221A11">
          <w:t>drie</w:t>
        </w:r>
        <w:proofErr w:type="spellEnd"/>
        <w:r w:rsidR="00221A11" w:rsidRPr="00221A11">
          <w:t xml:space="preserve"> </w:t>
        </w:r>
        <w:proofErr w:type="spellStart"/>
        <w:r w:rsidR="00221A11" w:rsidRPr="00221A11">
          <w:t>dagen</w:t>
        </w:r>
        <w:proofErr w:type="spellEnd"/>
        <w:r w:rsidR="00221A11" w:rsidRPr="00221A11">
          <w:t xml:space="preserve"> </w:t>
        </w:r>
        <w:proofErr w:type="spellStart"/>
        <w:r w:rsidR="00221A11" w:rsidRPr="00221A11">
          <w:t>na</w:t>
        </w:r>
        <w:proofErr w:type="spellEnd"/>
        <w:r w:rsidR="00221A11" w:rsidRPr="00221A11">
          <w:t xml:space="preserve"> de </w:t>
        </w:r>
        <w:proofErr w:type="spellStart"/>
        <w:r w:rsidR="00221A11" w:rsidRPr="00221A11">
          <w:t>tweede</w:t>
        </w:r>
        <w:proofErr w:type="spellEnd"/>
        <w:r w:rsidR="00221A11" w:rsidRPr="00221A11">
          <w:t xml:space="preserve"> </w:t>
        </w:r>
        <w:proofErr w:type="spellStart"/>
        <w:r w:rsidR="00221A11" w:rsidRPr="00221A11">
          <w:t>vaccinatie</w:t>
        </w:r>
        <w:proofErr w:type="spellEnd"/>
        <w:r w:rsidR="00221A11" w:rsidRPr="00221A11">
          <w:t xml:space="preserve"> </w:t>
        </w:r>
      </w:ins>
      <w:proofErr w:type="spellStart"/>
      <w:ins w:id="343" w:author="Graaf, S.C. de (Bastiaan)" w:date="2023-05-12T14:04:00Z">
        <w:r w:rsidR="007272AA">
          <w:t>ontstaan</w:t>
        </w:r>
      </w:ins>
      <w:proofErr w:type="spellEnd"/>
      <w:ins w:id="344" w:author="Graaf, S.C. de (Bastiaan)" w:date="2023-05-12T12:38:00Z">
        <w:r w:rsidR="00221A11" w:rsidRPr="00221A11">
          <w:t xml:space="preserve">. </w:t>
        </w:r>
        <w:proofErr w:type="spellStart"/>
        <w:r w:rsidR="00221A11" w:rsidRPr="00221A11">
          <w:t>Diepgaande</w:t>
        </w:r>
        <w:proofErr w:type="spellEnd"/>
        <w:r w:rsidR="00221A11" w:rsidRPr="00221A11">
          <w:t xml:space="preserve"> </w:t>
        </w:r>
        <w:proofErr w:type="spellStart"/>
        <w:r w:rsidR="00221A11" w:rsidRPr="00221A11">
          <w:t>analyse</w:t>
        </w:r>
        <w:proofErr w:type="spellEnd"/>
        <w:r w:rsidR="00221A11" w:rsidRPr="00221A11">
          <w:t xml:space="preserve"> van </w:t>
        </w:r>
        <w:proofErr w:type="spellStart"/>
        <w:r w:rsidR="00221A11" w:rsidRPr="00221A11">
          <w:t>een</w:t>
        </w:r>
        <w:proofErr w:type="spellEnd"/>
        <w:r w:rsidR="00221A11" w:rsidRPr="00221A11">
          <w:t xml:space="preserve"> </w:t>
        </w:r>
        <w:proofErr w:type="spellStart"/>
        <w:r w:rsidR="00221A11" w:rsidRPr="00221A11">
          <w:t>sterke</w:t>
        </w:r>
        <w:proofErr w:type="spellEnd"/>
        <w:r w:rsidR="00221A11" w:rsidRPr="00221A11">
          <w:t xml:space="preserve"> responder, </w:t>
        </w:r>
        <w:proofErr w:type="spellStart"/>
        <w:r w:rsidR="00221A11" w:rsidRPr="00221A11">
          <w:t>geselecteerd</w:t>
        </w:r>
        <w:proofErr w:type="spellEnd"/>
        <w:r w:rsidR="00221A11" w:rsidRPr="00221A11">
          <w:t xml:space="preserve"> door ELISA en </w:t>
        </w:r>
        <w:proofErr w:type="spellStart"/>
        <w:r w:rsidR="00221A11" w:rsidRPr="00221A11">
          <w:t>bevestigd</w:t>
        </w:r>
        <w:proofErr w:type="spellEnd"/>
        <w:r w:rsidR="00221A11" w:rsidRPr="00221A11">
          <w:t xml:space="preserve"> door </w:t>
        </w:r>
        <w:proofErr w:type="spellStart"/>
        <w:r w:rsidR="00221A11" w:rsidRPr="00221A11">
          <w:t>onze</w:t>
        </w:r>
      </w:ins>
      <w:proofErr w:type="spellEnd"/>
      <w:ins w:id="345" w:author="Graaf, S.C. de (Bastiaan)" w:date="2023-05-12T13:53:00Z">
        <w:r w:rsidR="00220687">
          <w:t xml:space="preserve"> </w:t>
        </w:r>
        <w:proofErr w:type="spellStart"/>
        <w:r w:rsidR="00220687">
          <w:t>analyse</w:t>
        </w:r>
      </w:ins>
      <w:proofErr w:type="spellEnd"/>
      <w:ins w:id="346" w:author="Graaf, S.C. de (Bastiaan)" w:date="2023-05-12T12:38:00Z">
        <w:r w:rsidR="00221A11" w:rsidRPr="00221A11">
          <w:t xml:space="preserve">, </w:t>
        </w:r>
        <w:proofErr w:type="spellStart"/>
        <w:r w:rsidR="00221A11" w:rsidRPr="00221A11">
          <w:t>toon</w:t>
        </w:r>
      </w:ins>
      <w:ins w:id="347" w:author="Graaf, S.C. de (Bastiaan)" w:date="2023-05-12T13:53:00Z">
        <w:r w:rsidR="00220687">
          <w:t>de</w:t>
        </w:r>
      </w:ins>
      <w:proofErr w:type="spellEnd"/>
      <w:ins w:id="348" w:author="Graaf, S.C. de (Bastiaan)" w:date="2023-05-12T12:38:00Z">
        <w:r w:rsidR="00221A11" w:rsidRPr="00221A11">
          <w:t xml:space="preserve"> </w:t>
        </w:r>
        <w:proofErr w:type="spellStart"/>
        <w:r w:rsidR="00221A11" w:rsidRPr="00221A11">
          <w:t>aan</w:t>
        </w:r>
        <w:proofErr w:type="spellEnd"/>
        <w:r w:rsidR="00221A11" w:rsidRPr="00221A11">
          <w:t xml:space="preserve"> </w:t>
        </w:r>
        <w:proofErr w:type="spellStart"/>
        <w:r w:rsidR="00221A11" w:rsidRPr="00221A11">
          <w:t>dat</w:t>
        </w:r>
        <w:proofErr w:type="spellEnd"/>
        <w:r w:rsidR="00221A11" w:rsidRPr="00221A11">
          <w:t xml:space="preserve"> de </w:t>
        </w:r>
        <w:proofErr w:type="spellStart"/>
        <w:r w:rsidR="00221A11" w:rsidRPr="00221A11">
          <w:t>tweede</w:t>
        </w:r>
        <w:proofErr w:type="spellEnd"/>
        <w:r w:rsidR="00221A11" w:rsidRPr="00221A11">
          <w:t xml:space="preserve"> </w:t>
        </w:r>
        <w:proofErr w:type="spellStart"/>
        <w:r w:rsidR="00221A11" w:rsidRPr="00221A11">
          <w:t>stijging</w:t>
        </w:r>
        <w:proofErr w:type="spellEnd"/>
        <w:r w:rsidR="00221A11" w:rsidRPr="00221A11">
          <w:t xml:space="preserve"> van spike-</w:t>
        </w:r>
        <w:proofErr w:type="spellStart"/>
        <w:r w:rsidR="00221A11" w:rsidRPr="00221A11">
          <w:t>specifiek</w:t>
        </w:r>
        <w:proofErr w:type="spellEnd"/>
        <w:r w:rsidR="00221A11" w:rsidRPr="00221A11">
          <w:t xml:space="preserve"> IgA </w:t>
        </w:r>
      </w:ins>
      <w:ins w:id="349" w:author="Graaf, S.C. de (Bastiaan)" w:date="2023-05-12T14:04:00Z">
        <w:r w:rsidR="007272AA">
          <w:t xml:space="preserve">van </w:t>
        </w:r>
        <w:proofErr w:type="spellStart"/>
        <w:r w:rsidR="007272AA">
          <w:t>deze</w:t>
        </w:r>
        <w:proofErr w:type="spellEnd"/>
        <w:r w:rsidR="007272AA">
          <w:t xml:space="preserve"> donor </w:t>
        </w:r>
        <w:proofErr w:type="spellStart"/>
        <w:r w:rsidR="007272AA">
          <w:t>werd</w:t>
        </w:r>
        <w:proofErr w:type="spellEnd"/>
        <w:r w:rsidR="007272AA">
          <w:t xml:space="preserve"> </w:t>
        </w:r>
        <w:proofErr w:type="spellStart"/>
        <w:r w:rsidR="007272AA">
          <w:t>gedreven</w:t>
        </w:r>
      </w:ins>
      <w:proofErr w:type="spellEnd"/>
      <w:ins w:id="350" w:author="Graaf, S.C. de (Bastiaan)" w:date="2023-05-12T14:05:00Z">
        <w:r w:rsidR="007272AA">
          <w:t xml:space="preserve"> door </w:t>
        </w:r>
      </w:ins>
      <w:proofErr w:type="spellStart"/>
      <w:ins w:id="351" w:author="Graaf, S.C. de (Bastiaan)" w:date="2023-05-12T12:38:00Z">
        <w:r w:rsidR="00221A11" w:rsidRPr="00221A11">
          <w:t>een</w:t>
        </w:r>
        <w:proofErr w:type="spellEnd"/>
        <w:r w:rsidR="00221A11" w:rsidRPr="00221A11">
          <w:t xml:space="preserve"> </w:t>
        </w:r>
      </w:ins>
      <w:proofErr w:type="spellStart"/>
      <w:ins w:id="352" w:author="Graaf, S.C. de (Bastiaan)" w:date="2023-05-12T12:47:00Z">
        <w:r w:rsidR="00221A11">
          <w:t>zeer</w:t>
        </w:r>
        <w:proofErr w:type="spellEnd"/>
        <w:r w:rsidR="00221A11">
          <w:t xml:space="preserve"> </w:t>
        </w:r>
        <w:proofErr w:type="spellStart"/>
        <w:r w:rsidR="00221A11">
          <w:t>abundante</w:t>
        </w:r>
      </w:ins>
      <w:proofErr w:type="spellEnd"/>
      <w:ins w:id="353" w:author="Graaf, S.C. de (Bastiaan)" w:date="2023-05-12T13:54:00Z">
        <w:r w:rsidR="003855CA">
          <w:t xml:space="preserve"> </w:t>
        </w:r>
      </w:ins>
      <w:proofErr w:type="spellStart"/>
      <w:ins w:id="354" w:author="Graaf, S.C. de (Bastiaan)" w:date="2023-05-12T14:05:00Z">
        <w:r w:rsidR="007272AA">
          <w:t>populatie</w:t>
        </w:r>
        <w:proofErr w:type="spellEnd"/>
        <w:r w:rsidR="007272AA">
          <w:t xml:space="preserve"> van </w:t>
        </w:r>
      </w:ins>
      <w:ins w:id="355" w:author="Graaf, S.C. de (Bastiaan)" w:date="2023-05-12T13:54:00Z">
        <w:r w:rsidR="003855CA">
          <w:t>door de</w:t>
        </w:r>
      </w:ins>
      <w:ins w:id="356" w:author="Graaf, S.C. de (Bastiaan)" w:date="2023-05-12T12:47:00Z">
        <w:r w:rsidR="00221A11">
          <w:t xml:space="preserve"> </w:t>
        </w:r>
      </w:ins>
      <w:proofErr w:type="spellStart"/>
      <w:ins w:id="357" w:author="Graaf, S.C. de (Bastiaan)" w:date="2023-05-12T12:38:00Z">
        <w:r w:rsidR="00221A11" w:rsidRPr="00221A11">
          <w:t>tweede</w:t>
        </w:r>
        <w:proofErr w:type="spellEnd"/>
        <w:r w:rsidR="00221A11" w:rsidRPr="00221A11">
          <w:t xml:space="preserve"> </w:t>
        </w:r>
        <w:proofErr w:type="spellStart"/>
        <w:r w:rsidR="00221A11" w:rsidRPr="00221A11">
          <w:t>dosis</w:t>
        </w:r>
      </w:ins>
      <w:proofErr w:type="spellEnd"/>
      <w:ins w:id="358" w:author="Graaf, S.C. de (Bastiaan)" w:date="2023-05-12T14:05:00Z">
        <w:r w:rsidR="007272AA">
          <w:t xml:space="preserve"> </w:t>
        </w:r>
      </w:ins>
      <w:proofErr w:type="spellStart"/>
      <w:ins w:id="359" w:author="Graaf, S.C. de (Bastiaan)" w:date="2023-05-12T12:38:00Z">
        <w:r w:rsidR="00221A11" w:rsidRPr="00221A11">
          <w:t>geïnduceerde</w:t>
        </w:r>
        <w:proofErr w:type="spellEnd"/>
        <w:r w:rsidR="00221A11" w:rsidRPr="00221A11">
          <w:t xml:space="preserve"> </w:t>
        </w:r>
      </w:ins>
      <w:proofErr w:type="spellStart"/>
      <w:ins w:id="360" w:author="Graaf, S.C. de (Bastiaan)" w:date="2023-05-12T14:05:00Z">
        <w:r w:rsidR="007272AA">
          <w:t>klonen</w:t>
        </w:r>
      </w:ins>
      <w:proofErr w:type="spellEnd"/>
      <w:ins w:id="361" w:author="Graaf, S.C. de (Bastiaan)" w:date="2023-05-12T12:38:00Z">
        <w:r w:rsidR="00221A11" w:rsidRPr="00221A11">
          <w:t xml:space="preserve">, wat de </w:t>
        </w:r>
        <w:proofErr w:type="spellStart"/>
        <w:r w:rsidR="00221A11" w:rsidRPr="00221A11">
          <w:t>uiteenlopende</w:t>
        </w:r>
        <w:proofErr w:type="spellEnd"/>
        <w:r w:rsidR="00221A11" w:rsidRPr="00221A11">
          <w:t xml:space="preserve"> </w:t>
        </w:r>
        <w:proofErr w:type="spellStart"/>
        <w:r w:rsidR="00221A11" w:rsidRPr="00221A11">
          <w:t>klonale</w:t>
        </w:r>
        <w:proofErr w:type="spellEnd"/>
        <w:r w:rsidR="00221A11" w:rsidRPr="00221A11">
          <w:t xml:space="preserve"> </w:t>
        </w:r>
        <w:proofErr w:type="spellStart"/>
        <w:r w:rsidR="00221A11" w:rsidRPr="00221A11">
          <w:t>samenstelling</w:t>
        </w:r>
        <w:proofErr w:type="spellEnd"/>
        <w:r w:rsidR="00221A11" w:rsidRPr="00221A11">
          <w:t xml:space="preserve"> </w:t>
        </w:r>
        <w:proofErr w:type="spellStart"/>
        <w:r w:rsidR="00221A11" w:rsidRPr="00221A11">
          <w:t>benadrukt</w:t>
        </w:r>
        <w:proofErr w:type="spellEnd"/>
        <w:r w:rsidR="00221A11" w:rsidRPr="00221A11">
          <w:t xml:space="preserve"> van wat </w:t>
        </w:r>
        <w:proofErr w:type="spellStart"/>
        <w:r w:rsidR="00221A11" w:rsidRPr="00221A11">
          <w:t>aanvankelijk</w:t>
        </w:r>
        <w:proofErr w:type="spellEnd"/>
        <w:r w:rsidR="00221A11" w:rsidRPr="00221A11">
          <w:t xml:space="preserve"> leek op </w:t>
        </w:r>
        <w:proofErr w:type="spellStart"/>
        <w:r w:rsidR="00221A11" w:rsidRPr="00221A11">
          <w:t>een</w:t>
        </w:r>
        <w:proofErr w:type="spellEnd"/>
        <w:r w:rsidR="00221A11" w:rsidRPr="00221A11">
          <w:t xml:space="preserve"> </w:t>
        </w:r>
        <w:proofErr w:type="spellStart"/>
        <w:r w:rsidR="00221A11" w:rsidRPr="00221A11">
          <w:t>symmetrische</w:t>
        </w:r>
        <w:proofErr w:type="spellEnd"/>
        <w:r w:rsidR="00221A11" w:rsidRPr="00221A11">
          <w:t xml:space="preserve"> </w:t>
        </w:r>
        <w:proofErr w:type="spellStart"/>
        <w:r w:rsidR="00221A11" w:rsidRPr="00221A11">
          <w:t>bifasische</w:t>
        </w:r>
        <w:proofErr w:type="spellEnd"/>
        <w:r w:rsidR="00221A11" w:rsidRPr="00221A11">
          <w:t xml:space="preserve"> </w:t>
        </w:r>
        <w:proofErr w:type="spellStart"/>
        <w:r w:rsidR="00221A11" w:rsidRPr="00221A11">
          <w:t>respons</w:t>
        </w:r>
        <w:proofErr w:type="spellEnd"/>
        <w:r w:rsidR="00221A11" w:rsidRPr="00221A11">
          <w:t xml:space="preserve">. </w:t>
        </w:r>
        <w:proofErr w:type="spellStart"/>
        <w:r w:rsidR="00221A11" w:rsidRPr="00221A11">
          <w:t>Bovendien</w:t>
        </w:r>
        <w:proofErr w:type="spellEnd"/>
        <w:r w:rsidR="00221A11" w:rsidRPr="00221A11">
          <w:t xml:space="preserve"> </w:t>
        </w:r>
        <w:proofErr w:type="spellStart"/>
        <w:r w:rsidR="00221A11" w:rsidRPr="00221A11">
          <w:t>zagen</w:t>
        </w:r>
        <w:proofErr w:type="spellEnd"/>
        <w:r w:rsidR="00221A11" w:rsidRPr="00221A11">
          <w:t xml:space="preserve"> we </w:t>
        </w:r>
      </w:ins>
      <w:proofErr w:type="spellStart"/>
      <w:ins w:id="362" w:author="Graaf, S.C. de (Bastiaan)" w:date="2023-05-12T12:47:00Z">
        <w:r w:rsidR="00F279CE">
          <w:t>enkele</w:t>
        </w:r>
        <w:proofErr w:type="spellEnd"/>
        <w:r w:rsidR="00F279CE">
          <w:t xml:space="preserve"> </w:t>
        </w:r>
      </w:ins>
      <w:proofErr w:type="spellStart"/>
      <w:ins w:id="363" w:author="Graaf, S.C. de (Bastiaan)" w:date="2023-05-12T12:38:00Z">
        <w:r w:rsidR="00221A11" w:rsidRPr="00221A11">
          <w:t>zeer</w:t>
        </w:r>
        <w:proofErr w:type="spellEnd"/>
        <w:r w:rsidR="00221A11" w:rsidRPr="00221A11">
          <w:t xml:space="preserve"> </w:t>
        </w:r>
      </w:ins>
      <w:proofErr w:type="spellStart"/>
      <w:ins w:id="364" w:author="Graaf, S.C. de (Bastiaan)" w:date="2023-05-12T12:47:00Z">
        <w:r w:rsidR="00F279CE">
          <w:t>abundante</w:t>
        </w:r>
        <w:proofErr w:type="spellEnd"/>
        <w:r w:rsidR="00F279CE">
          <w:t xml:space="preserve"> </w:t>
        </w:r>
      </w:ins>
      <w:proofErr w:type="spellStart"/>
      <w:ins w:id="365" w:author="Graaf, S.C. de (Bastiaan)" w:date="2023-05-12T12:38:00Z">
        <w:r w:rsidR="00221A11" w:rsidRPr="00221A11">
          <w:t>klonen</w:t>
        </w:r>
        <w:proofErr w:type="spellEnd"/>
        <w:r w:rsidR="00221A11" w:rsidRPr="00221A11">
          <w:t xml:space="preserve"> </w:t>
        </w:r>
        <w:proofErr w:type="spellStart"/>
        <w:r w:rsidR="00221A11" w:rsidRPr="00221A11">
          <w:t>verschijnen</w:t>
        </w:r>
        <w:proofErr w:type="spellEnd"/>
        <w:r w:rsidR="00221A11" w:rsidRPr="00221A11">
          <w:t xml:space="preserve"> en </w:t>
        </w:r>
        <w:proofErr w:type="spellStart"/>
        <w:r w:rsidR="00221A11" w:rsidRPr="00221A11">
          <w:t>vervolgens</w:t>
        </w:r>
        <w:proofErr w:type="spellEnd"/>
        <w:r w:rsidR="00221A11" w:rsidRPr="00221A11">
          <w:t xml:space="preserve"> </w:t>
        </w:r>
        <w:proofErr w:type="spellStart"/>
        <w:r w:rsidR="00221A11" w:rsidRPr="00221A11">
          <w:t>verdwijnen</w:t>
        </w:r>
        <w:proofErr w:type="spellEnd"/>
        <w:r w:rsidR="00221A11" w:rsidRPr="00221A11">
          <w:t xml:space="preserve"> uit het repertoire </w:t>
        </w:r>
      </w:ins>
      <w:ins w:id="366" w:author="Graaf, S.C. de (Bastiaan)" w:date="2023-05-12T12:48:00Z">
        <w:r w:rsidR="00F279CE">
          <w:t xml:space="preserve">in </w:t>
        </w:r>
        <w:proofErr w:type="spellStart"/>
        <w:r w:rsidR="00F279CE">
          <w:t>een</w:t>
        </w:r>
        <w:proofErr w:type="spellEnd"/>
        <w:r w:rsidR="00F279CE">
          <w:t xml:space="preserve"> </w:t>
        </w:r>
        <w:proofErr w:type="spellStart"/>
        <w:r w:rsidR="00F279CE">
          <w:t>periode</w:t>
        </w:r>
        <w:proofErr w:type="spellEnd"/>
        <w:r w:rsidR="00F279CE">
          <w:t xml:space="preserve"> van </w:t>
        </w:r>
      </w:ins>
      <w:ins w:id="367" w:author="Graaf, S.C. de (Bastiaan)" w:date="2023-05-12T12:38:00Z">
        <w:r w:rsidR="00221A11" w:rsidRPr="00221A11">
          <w:t xml:space="preserve">~40 </w:t>
        </w:r>
        <w:proofErr w:type="spellStart"/>
        <w:r w:rsidR="00221A11" w:rsidRPr="00221A11">
          <w:t>dagen</w:t>
        </w:r>
        <w:proofErr w:type="spellEnd"/>
        <w:r w:rsidR="00221A11" w:rsidRPr="00221A11">
          <w:t xml:space="preserve">, </w:t>
        </w:r>
        <w:proofErr w:type="spellStart"/>
        <w:r w:rsidR="00221A11" w:rsidRPr="00221A11">
          <w:t>waaruit</w:t>
        </w:r>
        <w:proofErr w:type="spellEnd"/>
        <w:r w:rsidR="00221A11" w:rsidRPr="00221A11">
          <w:t xml:space="preserve"> </w:t>
        </w:r>
        <w:proofErr w:type="spellStart"/>
        <w:r w:rsidR="00221A11" w:rsidRPr="00221A11">
          <w:t>blijkt</w:t>
        </w:r>
        <w:proofErr w:type="spellEnd"/>
        <w:r w:rsidR="00221A11" w:rsidRPr="00221A11">
          <w:t xml:space="preserve"> </w:t>
        </w:r>
        <w:proofErr w:type="spellStart"/>
        <w:r w:rsidR="00221A11" w:rsidRPr="00221A11">
          <w:t>dat</w:t>
        </w:r>
        <w:proofErr w:type="spellEnd"/>
        <w:r w:rsidR="00221A11" w:rsidRPr="00221A11">
          <w:t xml:space="preserve"> </w:t>
        </w:r>
        <w:proofErr w:type="spellStart"/>
        <w:r w:rsidR="00221A11" w:rsidRPr="00221A11">
          <w:t>zeer</w:t>
        </w:r>
        <w:proofErr w:type="spellEnd"/>
        <w:r w:rsidR="00221A11" w:rsidRPr="00221A11">
          <w:t xml:space="preserve"> </w:t>
        </w:r>
        <w:proofErr w:type="spellStart"/>
        <w:r w:rsidR="00221A11" w:rsidRPr="00221A11">
          <w:t>overvloedige</w:t>
        </w:r>
        <w:proofErr w:type="spellEnd"/>
        <w:r w:rsidR="00221A11" w:rsidRPr="00221A11">
          <w:t xml:space="preserve"> </w:t>
        </w:r>
        <w:proofErr w:type="spellStart"/>
        <w:r w:rsidR="00221A11" w:rsidRPr="00221A11">
          <w:t>klonen</w:t>
        </w:r>
        <w:proofErr w:type="spellEnd"/>
        <w:r w:rsidR="00221A11" w:rsidRPr="00221A11">
          <w:t xml:space="preserve"> </w:t>
        </w:r>
        <w:proofErr w:type="spellStart"/>
        <w:r w:rsidR="00221A11" w:rsidRPr="00221A11">
          <w:t>niet</w:t>
        </w:r>
        <w:proofErr w:type="spellEnd"/>
        <w:r w:rsidR="00221A11" w:rsidRPr="00221A11">
          <w:t xml:space="preserve"> </w:t>
        </w:r>
        <w:proofErr w:type="spellStart"/>
        <w:r w:rsidR="00221A11" w:rsidRPr="00221A11">
          <w:t>noodzakelijk</w:t>
        </w:r>
        <w:proofErr w:type="spellEnd"/>
        <w:r w:rsidR="00221A11" w:rsidRPr="00221A11">
          <w:t xml:space="preserve"> </w:t>
        </w:r>
      </w:ins>
      <w:proofErr w:type="spellStart"/>
      <w:ins w:id="368" w:author="Graaf, S.C. de (Bastiaan)" w:date="2023-05-12T12:48:00Z">
        <w:r w:rsidR="00F279CE">
          <w:t>langdurig</w:t>
        </w:r>
        <w:proofErr w:type="spellEnd"/>
        <w:r w:rsidR="00F279CE">
          <w:t xml:space="preserve"> dominant </w:t>
        </w:r>
      </w:ins>
      <w:proofErr w:type="spellStart"/>
      <w:ins w:id="369" w:author="Graaf, S.C. de (Bastiaan)" w:date="2023-05-12T12:38:00Z">
        <w:r w:rsidR="00221A11" w:rsidRPr="00221A11">
          <w:t>blijven</w:t>
        </w:r>
        <w:proofErr w:type="spellEnd"/>
        <w:r w:rsidR="00221A11" w:rsidRPr="00221A11">
          <w:t>.</w:t>
        </w:r>
      </w:ins>
      <w:del w:id="370" w:author="Graaf, S.C. de (Bastiaan)" w:date="2023-05-12T12:38:00Z">
        <w:r w:rsidRPr="00CD788A" w:rsidDel="00221A11">
          <w:delText>toont het potentieel van profilering gegevens om individuele donoren binnen een groep te vergelijken en te karakteriseren. We hebben SIgA1-profielen geconstrueerd voor een cohort van zes zogende vrouwen die een SARS-CoV-2-vaccinatie kregen. De resulterende profielen complementeren bevindingen uit eerdere ELISA-gebaseerde titeranalyse van deze monsters, waarbij een biphasische stijging van spike-specifieke IgA werd gevonden. Onze waarnemingen geven aan dat er na vaccinatie bij alle donoren een heterogene polyclonale populatie van tussen de 100 en 200 nieuwe klonen ontstaat. Deze door het vaccin geïnduceerde populatie wordt gedomineerd door een aanhoudende populatie van klonen die kort na de eerste vaccinatie verschijnen en tot minstens vijf dagen na de tweede aanhouden. We detecteren echter ook een populatie van klonen die meer dan drie dagen na toediening van de tweede vaccinatie verschijnt, bij elke donor. Een diepgaande analyse van een sterke responder, geselecteerd door ELISA en bevestigd door onze gegevens, toont aan dat de tweede stijging van spike-specifieke IgA samenvalt met een overvloedige tweede dosis-geïnduceerde populatie, waarbij de divergente klonale samenstelling van wat aanvankelijk leek op een symmetrische biphasische respons wordt benadrukt. Bovendien hebben we waargenomen dat verschillende zeer overvloedige klonen verschijnen en vervolgens verdwijnen uit het uitgescheiden repertoire gedurende ~40 dagen, wat aantoont dat zeer overvloedige klonen niet noodzakelijkerwijs aanhouden in de tijd.</w:delText>
        </w:r>
      </w:del>
    </w:p>
    <w:p w14:paraId="0EB79A7E" w14:textId="77777777" w:rsidR="000A5EB0" w:rsidRDefault="000A5EB0" w:rsidP="00CD788A">
      <w:pPr>
        <w:rPr>
          <w:ins w:id="371" w:author="Graaf, S.C. de (Bastiaan)" w:date="2023-05-16T13:43:00Z"/>
        </w:rPr>
      </w:pPr>
    </w:p>
    <w:p w14:paraId="35096696" w14:textId="7580F2DC" w:rsidR="002E72C3" w:rsidRDefault="002E72C3" w:rsidP="00CD788A">
      <w:r>
        <w:lastRenderedPageBreak/>
        <w:t>\</w:t>
      </w:r>
      <w:proofErr w:type="spellStart"/>
      <w:r>
        <w:t>bigskip</w:t>
      </w:r>
      <w:proofErr w:type="spellEnd"/>
      <w:r w:rsidR="00FD7806">
        <w:t>\\</w:t>
      </w:r>
    </w:p>
    <w:p w14:paraId="26686DC8" w14:textId="3649E566" w:rsidR="00CD788A" w:rsidRDefault="00CD788A" w:rsidP="00FE0E0B">
      <w:r w:rsidRPr="00CD788A">
        <w:t xml:space="preserve">In </w:t>
      </w:r>
      <w:r>
        <w:t>\textbf{</w:t>
      </w:r>
      <w:proofErr w:type="spellStart"/>
      <w:r w:rsidRPr="00CD788A">
        <w:t>hoofdstuk</w:t>
      </w:r>
      <w:proofErr w:type="spellEnd"/>
      <w:r w:rsidRPr="00CD788A">
        <w:t xml:space="preserve"> 5</w:t>
      </w:r>
      <w:r>
        <w:t>}</w:t>
      </w:r>
      <w:r w:rsidRPr="00CD788A">
        <w:t xml:space="preserve"> </w:t>
      </w:r>
      <w:proofErr w:type="spellStart"/>
      <w:ins w:id="372" w:author="Graaf, S.C. de (Bastiaan)" w:date="2023-05-12T13:14:00Z">
        <w:r w:rsidR="0047791B">
          <w:t>bouwen</w:t>
        </w:r>
        <w:proofErr w:type="spellEnd"/>
        <w:r w:rsidR="0047791B">
          <w:t xml:space="preserve"> we op in</w:t>
        </w:r>
      </w:ins>
      <w:ins w:id="373" w:author="Graaf, S.C. de (Bastiaan)" w:date="2023-05-12T12:49:00Z">
        <w:r w:rsidR="00F279CE" w:rsidRPr="00F279CE">
          <w:t xml:space="preserve"> </w:t>
        </w:r>
        <w:proofErr w:type="spellStart"/>
        <w:r w:rsidR="00F279CE" w:rsidRPr="00F279CE">
          <w:t>hoofdstuk</w:t>
        </w:r>
        <w:proofErr w:type="spellEnd"/>
        <w:r w:rsidR="00F279CE" w:rsidRPr="00F279CE">
          <w:t xml:space="preserve"> 3</w:t>
        </w:r>
      </w:ins>
      <w:ins w:id="374" w:author="Graaf, S.C. de (Bastiaan)" w:date="2023-05-12T13:11:00Z">
        <w:r w:rsidR="0047791B">
          <w:t xml:space="preserve"> </w:t>
        </w:r>
      </w:ins>
      <w:proofErr w:type="spellStart"/>
      <w:ins w:id="375" w:author="Graaf, S.C. de (Bastiaan)" w:date="2023-05-12T13:14:00Z">
        <w:r w:rsidR="0047791B">
          <w:t>gelegde</w:t>
        </w:r>
        <w:proofErr w:type="spellEnd"/>
        <w:r w:rsidR="0047791B">
          <w:t xml:space="preserve"> </w:t>
        </w:r>
        <w:proofErr w:type="spellStart"/>
        <w:r w:rsidR="0047791B">
          <w:t>fundering</w:t>
        </w:r>
      </w:ins>
      <w:ins w:id="376" w:author="Graaf, S.C. de (Bastiaan)" w:date="2023-05-12T14:10:00Z">
        <w:r w:rsidR="007272AA">
          <w:t>en</w:t>
        </w:r>
      </w:ins>
      <w:proofErr w:type="spellEnd"/>
      <w:ins w:id="377" w:author="Graaf, S.C. de (Bastiaan)" w:date="2023-05-12T14:11:00Z">
        <w:r w:rsidR="007272AA">
          <w:t xml:space="preserve"> </w:t>
        </w:r>
      </w:ins>
      <w:ins w:id="378" w:author="Graaf, S.C. de (Bastiaan)" w:date="2023-05-12T13:14:00Z">
        <w:r w:rsidR="0047791B">
          <w:t xml:space="preserve">voor </w:t>
        </w:r>
        <w:proofErr w:type="spellStart"/>
        <w:r w:rsidR="0047791B">
          <w:t>antilichaam-sequentiebepaling</w:t>
        </w:r>
      </w:ins>
      <w:proofErr w:type="spellEnd"/>
      <w:ins w:id="379" w:author="Graaf, S.C. de (Bastiaan)" w:date="2023-05-12T12:49:00Z">
        <w:r w:rsidR="00F279CE" w:rsidRPr="00F279CE">
          <w:t xml:space="preserve">, </w:t>
        </w:r>
      </w:ins>
      <w:ins w:id="380" w:author="Graaf, S.C. de (Bastiaan)" w:date="2023-05-12T13:11:00Z">
        <w:r w:rsidR="0047791B">
          <w:t xml:space="preserve">door </w:t>
        </w:r>
      </w:ins>
      <w:proofErr w:type="spellStart"/>
      <w:ins w:id="381" w:author="Graaf, S.C. de (Bastiaan)" w:date="2023-05-12T12:49:00Z">
        <w:r w:rsidR="00F279CE" w:rsidRPr="00F279CE">
          <w:t>een</w:t>
        </w:r>
        <w:proofErr w:type="spellEnd"/>
        <w:r w:rsidR="00F279CE" w:rsidRPr="00F279CE">
          <w:t xml:space="preserve"> </w:t>
        </w:r>
        <w:proofErr w:type="spellStart"/>
        <w:r w:rsidR="00F279CE" w:rsidRPr="00F279CE">
          <w:t>meer</w:t>
        </w:r>
        <w:proofErr w:type="spellEnd"/>
        <w:r w:rsidR="00F279CE" w:rsidRPr="00F279CE">
          <w:t xml:space="preserve"> </w:t>
        </w:r>
        <w:proofErr w:type="spellStart"/>
        <w:r w:rsidR="00F279CE" w:rsidRPr="00F279CE">
          <w:t>gestandaardiseerde</w:t>
        </w:r>
        <w:proofErr w:type="spellEnd"/>
        <w:r w:rsidR="00F279CE" w:rsidRPr="00F279CE">
          <w:t xml:space="preserve"> en </w:t>
        </w:r>
      </w:ins>
      <w:proofErr w:type="spellStart"/>
      <w:ins w:id="382" w:author="Graaf, S.C. de (Bastiaan)" w:date="2023-05-12T12:51:00Z">
        <w:r w:rsidR="00F279CE">
          <w:t>algemeen</w:t>
        </w:r>
      </w:ins>
      <w:proofErr w:type="spellEnd"/>
      <w:ins w:id="383" w:author="Graaf, S.C. de (Bastiaan)" w:date="2023-05-12T12:49:00Z">
        <w:r w:rsidR="00F279CE" w:rsidRPr="00F279CE">
          <w:t xml:space="preserve"> </w:t>
        </w:r>
        <w:proofErr w:type="spellStart"/>
        <w:r w:rsidR="00F279CE" w:rsidRPr="00F279CE">
          <w:t>toepasbare</w:t>
        </w:r>
        <w:proofErr w:type="spellEnd"/>
        <w:r w:rsidR="00F279CE" w:rsidRPr="00F279CE">
          <w:t xml:space="preserve"> </w:t>
        </w:r>
      </w:ins>
      <w:ins w:id="384" w:author="Graaf, S.C. de (Bastiaan)" w:date="2023-05-12T13:15:00Z">
        <w:r w:rsidR="0047791B">
          <w:t xml:space="preserve">computationele </w:t>
        </w:r>
      </w:ins>
      <w:ins w:id="385" w:author="Graaf, S.C. de (Bastiaan)" w:date="2023-05-12T12:49:00Z">
        <w:r w:rsidR="00F279CE" w:rsidRPr="00F279CE">
          <w:t xml:space="preserve">workflow </w:t>
        </w:r>
        <w:proofErr w:type="spellStart"/>
        <w:r w:rsidR="00F279CE" w:rsidRPr="00F279CE">
          <w:t>te</w:t>
        </w:r>
        <w:proofErr w:type="spellEnd"/>
        <w:r w:rsidR="00F279CE" w:rsidRPr="00F279CE">
          <w:t xml:space="preserve"> </w:t>
        </w:r>
        <w:proofErr w:type="spellStart"/>
        <w:r w:rsidR="00F279CE" w:rsidRPr="00F279CE">
          <w:t>creëren</w:t>
        </w:r>
        <w:proofErr w:type="spellEnd"/>
        <w:r w:rsidR="00F279CE" w:rsidRPr="00F279CE">
          <w:t xml:space="preserve"> voor </w:t>
        </w:r>
      </w:ins>
      <w:ins w:id="386" w:author="Graaf, S.C. de (Bastiaan)" w:date="2023-05-12T12:51:00Z">
        <w:r w:rsidR="00F279CE">
          <w:t xml:space="preserve">de \emph{de novo} </w:t>
        </w:r>
        <w:proofErr w:type="spellStart"/>
        <w:r w:rsidR="00F279CE" w:rsidRPr="00F279CE">
          <w:t>sequen</w:t>
        </w:r>
        <w:r w:rsidR="00F279CE">
          <w:t>tiebepaling</w:t>
        </w:r>
        <w:proofErr w:type="spellEnd"/>
        <w:r w:rsidR="00F279CE" w:rsidRPr="00F279CE">
          <w:t xml:space="preserve"> </w:t>
        </w:r>
      </w:ins>
      <w:ins w:id="387" w:author="Graaf, S.C. de (Bastiaan)" w:date="2023-05-12T12:49:00Z">
        <w:r w:rsidR="00F279CE" w:rsidRPr="00F279CE">
          <w:t xml:space="preserve">van </w:t>
        </w:r>
        <w:proofErr w:type="spellStart"/>
        <w:r w:rsidR="00F279CE" w:rsidRPr="00F279CE">
          <w:t>antilichaamketens</w:t>
        </w:r>
        <w:proofErr w:type="spellEnd"/>
        <w:r w:rsidR="00F279CE" w:rsidRPr="00F279CE">
          <w:t xml:space="preserve"> in </w:t>
        </w:r>
        <w:proofErr w:type="spellStart"/>
        <w:r w:rsidR="00F279CE" w:rsidRPr="00F279CE">
          <w:t>mengsels</w:t>
        </w:r>
        <w:proofErr w:type="spellEnd"/>
        <w:r w:rsidR="00F279CE" w:rsidRPr="00F279CE">
          <w:t xml:space="preserve"> met </w:t>
        </w:r>
        <w:proofErr w:type="spellStart"/>
        <w:r w:rsidR="00F279CE" w:rsidRPr="00F279CE">
          <w:t>behulp</w:t>
        </w:r>
        <w:proofErr w:type="spellEnd"/>
        <w:r w:rsidR="00F279CE" w:rsidRPr="00F279CE">
          <w:t xml:space="preserve"> van </w:t>
        </w:r>
        <w:proofErr w:type="spellStart"/>
        <w:r w:rsidR="00F279CE" w:rsidRPr="00F279CE">
          <w:t>een</w:t>
        </w:r>
        <w:proofErr w:type="spellEnd"/>
        <w:r w:rsidR="00F279CE" w:rsidRPr="00F279CE">
          <w:t xml:space="preserve"> </w:t>
        </w:r>
        <w:proofErr w:type="spellStart"/>
        <w:r w:rsidR="00F279CE" w:rsidRPr="00F279CE">
          <w:t>combinatie</w:t>
        </w:r>
        <w:proofErr w:type="spellEnd"/>
        <w:r w:rsidR="00F279CE" w:rsidRPr="00F279CE">
          <w:t xml:space="preserve"> van peptide- en </w:t>
        </w:r>
        <w:proofErr w:type="spellStart"/>
        <w:r w:rsidR="00F279CE" w:rsidRPr="00F279CE">
          <w:t>eiwitgerichte</w:t>
        </w:r>
        <w:proofErr w:type="spellEnd"/>
        <w:r w:rsidR="00F279CE" w:rsidRPr="00F279CE">
          <w:t xml:space="preserve"> </w:t>
        </w:r>
        <w:proofErr w:type="spellStart"/>
        <w:r w:rsidR="00F279CE" w:rsidRPr="00F279CE">
          <w:t>massaspectrometrie</w:t>
        </w:r>
        <w:proofErr w:type="spellEnd"/>
        <w:r w:rsidR="00F279CE" w:rsidRPr="00F279CE">
          <w:t xml:space="preserve">. </w:t>
        </w:r>
      </w:ins>
      <w:proofErr w:type="spellStart"/>
      <w:ins w:id="388" w:author="Graaf, S.C. de (Bastiaan)" w:date="2023-05-12T12:52:00Z">
        <w:r w:rsidR="00F279CE">
          <w:t>Onze</w:t>
        </w:r>
        <w:proofErr w:type="spellEnd"/>
        <w:r w:rsidR="00F279CE">
          <w:t xml:space="preserve"> </w:t>
        </w:r>
      </w:ins>
      <w:proofErr w:type="spellStart"/>
      <w:ins w:id="389" w:author="Graaf, S.C. de (Bastiaan)" w:date="2023-05-12T12:49:00Z">
        <w:r w:rsidR="00F279CE" w:rsidRPr="00F279CE">
          <w:t>aanpak</w:t>
        </w:r>
        <w:proofErr w:type="spellEnd"/>
        <w:r w:rsidR="00F279CE" w:rsidRPr="00F279CE">
          <w:t xml:space="preserve"> </w:t>
        </w:r>
      </w:ins>
      <w:proofErr w:type="spellStart"/>
      <w:ins w:id="390" w:author="Graaf, S.C. de (Bastiaan)" w:date="2023-05-12T12:52:00Z">
        <w:r w:rsidR="00F279CE">
          <w:t>bepaalt</w:t>
        </w:r>
        <w:proofErr w:type="spellEnd"/>
        <w:r w:rsidR="00F279CE">
          <w:t xml:space="preserve"> de </w:t>
        </w:r>
        <w:proofErr w:type="spellStart"/>
        <w:r w:rsidR="00F279CE">
          <w:t>sequentie</w:t>
        </w:r>
        <w:proofErr w:type="spellEnd"/>
        <w:r w:rsidR="00F279CE">
          <w:t xml:space="preserve"> van</w:t>
        </w:r>
      </w:ins>
      <w:ins w:id="391" w:author="Graaf, S.C. de (Bastiaan)" w:date="2023-05-12T12:53:00Z">
        <w:r w:rsidR="00F279CE">
          <w:t xml:space="preserve"> </w:t>
        </w:r>
      </w:ins>
      <w:proofErr w:type="spellStart"/>
      <w:ins w:id="392" w:author="Graaf, S.C. de (Bastiaan)" w:date="2023-05-12T13:16:00Z">
        <w:r w:rsidR="0047791B">
          <w:t>een</w:t>
        </w:r>
        <w:proofErr w:type="spellEnd"/>
        <w:r w:rsidR="0047791B">
          <w:t xml:space="preserve"> </w:t>
        </w:r>
      </w:ins>
      <w:proofErr w:type="spellStart"/>
      <w:ins w:id="393" w:author="Graaf, S.C. de (Bastiaan)" w:date="2023-05-12T13:15:00Z">
        <w:r w:rsidR="0047791B">
          <w:t>geselecteerde</w:t>
        </w:r>
      </w:ins>
      <w:proofErr w:type="spellEnd"/>
      <w:ins w:id="394" w:author="Graaf, S.C. de (Bastiaan)" w:date="2023-05-12T12:53:00Z">
        <w:r w:rsidR="00F279CE">
          <w:t xml:space="preserve"> </w:t>
        </w:r>
        <w:proofErr w:type="spellStart"/>
        <w:r w:rsidR="00F279CE">
          <w:t>eiwitketen</w:t>
        </w:r>
      </w:ins>
      <w:proofErr w:type="spellEnd"/>
      <w:ins w:id="395" w:author="Graaf, S.C. de (Bastiaan)" w:date="2023-05-12T12:49:00Z">
        <w:r w:rsidR="00F279CE" w:rsidRPr="00F279CE">
          <w:t xml:space="preserve"> in </w:t>
        </w:r>
        <w:proofErr w:type="spellStart"/>
        <w:r w:rsidR="00F279CE" w:rsidRPr="00F279CE">
          <w:t>een</w:t>
        </w:r>
        <w:proofErr w:type="spellEnd"/>
        <w:r w:rsidR="00F279CE" w:rsidRPr="00F279CE">
          <w:t xml:space="preserve"> </w:t>
        </w:r>
        <w:proofErr w:type="spellStart"/>
        <w:r w:rsidR="00F279CE" w:rsidRPr="00F279CE">
          <w:t>modulair</w:t>
        </w:r>
        <w:proofErr w:type="spellEnd"/>
        <w:r w:rsidR="00F279CE" w:rsidRPr="00F279CE">
          <w:t xml:space="preserve">, </w:t>
        </w:r>
      </w:ins>
      <w:proofErr w:type="spellStart"/>
      <w:ins w:id="396" w:author="Graaf, S.C. de (Bastiaan)" w:date="2023-05-12T12:53:00Z">
        <w:r w:rsidR="00F279CE">
          <w:t>drie</w:t>
        </w:r>
      </w:ins>
      <w:ins w:id="397" w:author="Graaf, S.C. de (Bastiaan)" w:date="2023-05-12T13:59:00Z">
        <w:r w:rsidR="003855CA">
          <w:t>ledig</w:t>
        </w:r>
      </w:ins>
      <w:proofErr w:type="spellEnd"/>
      <w:ins w:id="398" w:author="Graaf, S.C. de (Bastiaan)" w:date="2023-05-12T12:53:00Z">
        <w:r w:rsidR="00F279CE">
          <w:t xml:space="preserve"> </w:t>
        </w:r>
      </w:ins>
      <w:proofErr w:type="spellStart"/>
      <w:ins w:id="399" w:author="Graaf, S.C. de (Bastiaan)" w:date="2023-05-12T12:49:00Z">
        <w:r w:rsidR="00F279CE" w:rsidRPr="00F279CE">
          <w:t>proces</w:t>
        </w:r>
        <w:proofErr w:type="spellEnd"/>
        <w:r w:rsidR="00F279CE" w:rsidRPr="00F279CE">
          <w:t xml:space="preserve"> op basis van</w:t>
        </w:r>
      </w:ins>
      <w:ins w:id="400" w:author="Graaf, S.C. de (Bastiaan)" w:date="2023-05-12T13:01:00Z">
        <w:r w:rsidR="00CC1C42">
          <w:t xml:space="preserve"> </w:t>
        </w:r>
        <w:proofErr w:type="spellStart"/>
        <w:r w:rsidR="00CC1C42">
          <w:t>sequentiedomeinen</w:t>
        </w:r>
      </w:ins>
      <w:proofErr w:type="spellEnd"/>
      <w:ins w:id="401" w:author="Graaf, S.C. de (Bastiaan)" w:date="2023-05-12T12:49:00Z">
        <w:r w:rsidR="00F279CE" w:rsidRPr="00F279CE">
          <w:t xml:space="preserve">. </w:t>
        </w:r>
      </w:ins>
      <w:ins w:id="402" w:author="Graaf, S.C. de (Bastiaan)" w:date="2023-05-12T13:01:00Z">
        <w:r w:rsidR="00CC1C42">
          <w:t xml:space="preserve">We </w:t>
        </w:r>
        <w:proofErr w:type="spellStart"/>
        <w:r w:rsidR="00CC1C42">
          <w:t>beginnen</w:t>
        </w:r>
        <w:proofErr w:type="spellEnd"/>
        <w:r w:rsidR="00CC1C42">
          <w:t xml:space="preserve"> met </w:t>
        </w:r>
      </w:ins>
      <w:ins w:id="403" w:author="Graaf, S.C. de (Bastiaan)" w:date="2023-05-12T12:49:00Z">
        <w:r w:rsidR="00F279CE" w:rsidRPr="00F279CE">
          <w:t xml:space="preserve">het </w:t>
        </w:r>
      </w:ins>
      <w:proofErr w:type="spellStart"/>
      <w:ins w:id="404" w:author="Graaf, S.C. de (Bastiaan)" w:date="2023-05-12T13:01:00Z">
        <w:r w:rsidR="00CC1C42">
          <w:t>bepalen</w:t>
        </w:r>
        <w:proofErr w:type="spellEnd"/>
        <w:r w:rsidR="00CC1C42">
          <w:t xml:space="preserve"> van de </w:t>
        </w:r>
      </w:ins>
      <w:proofErr w:type="spellStart"/>
      <w:ins w:id="405" w:author="Graaf, S.C. de (Bastiaan)" w:date="2023-05-12T12:49:00Z">
        <w:r w:rsidR="00F279CE" w:rsidRPr="00F279CE">
          <w:t>sequen</w:t>
        </w:r>
      </w:ins>
      <w:ins w:id="406" w:author="Graaf, S.C. de (Bastiaan)" w:date="2023-05-12T13:01:00Z">
        <w:r w:rsidR="00CC1C42">
          <w:t>tie</w:t>
        </w:r>
      </w:ins>
      <w:proofErr w:type="spellEnd"/>
      <w:ins w:id="407" w:author="Graaf, S.C. de (Bastiaan)" w:date="2023-05-12T12:49:00Z">
        <w:r w:rsidR="00F279CE" w:rsidRPr="00F279CE">
          <w:t xml:space="preserve"> van de </w:t>
        </w:r>
      </w:ins>
      <w:proofErr w:type="spellStart"/>
      <w:ins w:id="408" w:author="Graaf, S.C. de (Bastiaan)" w:date="2023-05-12T13:01:00Z">
        <w:r w:rsidR="00CC1C42">
          <w:t>ge</w:t>
        </w:r>
      </w:ins>
      <w:ins w:id="409" w:author="Graaf, S.C. de (Bastiaan)" w:date="2023-05-12T13:02:00Z">
        <w:r w:rsidR="00CC1C42">
          <w:t>conserveerde</w:t>
        </w:r>
        <w:proofErr w:type="spellEnd"/>
        <w:r w:rsidR="00CC1C42">
          <w:t xml:space="preserve"> </w:t>
        </w:r>
        <w:proofErr w:type="spellStart"/>
        <w:r w:rsidR="00CC1C42">
          <w:t>domeinen</w:t>
        </w:r>
        <w:proofErr w:type="spellEnd"/>
        <w:r w:rsidR="00CC1C42">
          <w:t xml:space="preserve">, de </w:t>
        </w:r>
        <w:proofErr w:type="spellStart"/>
        <w:r w:rsidR="00CC1C42">
          <w:t>zoge</w:t>
        </w:r>
      </w:ins>
      <w:ins w:id="410" w:author="Graaf, S.C. de (Bastiaan)" w:date="2023-05-12T14:12:00Z">
        <w:r w:rsidR="000B0E91">
          <w:t>heten</w:t>
        </w:r>
      </w:ins>
      <w:proofErr w:type="spellEnd"/>
      <w:ins w:id="411" w:author="Graaf, S.C. de (Bastiaan)" w:date="2023-05-12T13:02:00Z">
        <w:r w:rsidR="00CC1C42">
          <w:t xml:space="preserve"> “framework” </w:t>
        </w:r>
      </w:ins>
      <w:proofErr w:type="spellStart"/>
      <w:ins w:id="412" w:author="Graaf, S.C. de (Bastiaan)" w:date="2023-05-12T13:03:00Z">
        <w:r w:rsidR="00CC1C42">
          <w:t>regios</w:t>
        </w:r>
      </w:ins>
      <w:proofErr w:type="spellEnd"/>
      <w:ins w:id="413" w:author="Graaf, S.C. de (Bastiaan)" w:date="2023-05-12T13:02:00Z">
        <w:r w:rsidR="00CC1C42">
          <w:t xml:space="preserve">. </w:t>
        </w:r>
        <w:proofErr w:type="spellStart"/>
        <w:r w:rsidR="00CC1C42">
          <w:t>Vervolgens</w:t>
        </w:r>
        <w:proofErr w:type="spellEnd"/>
        <w:r w:rsidR="00CC1C42">
          <w:t xml:space="preserve"> </w:t>
        </w:r>
        <w:proofErr w:type="spellStart"/>
        <w:r w:rsidR="00CC1C42">
          <w:t>bepalen</w:t>
        </w:r>
        <w:proofErr w:type="spellEnd"/>
        <w:r w:rsidR="00CC1C42">
          <w:t xml:space="preserve"> we de </w:t>
        </w:r>
        <w:proofErr w:type="spellStart"/>
        <w:r w:rsidR="00CC1C42">
          <w:t>sequentie</w:t>
        </w:r>
        <w:proofErr w:type="spellEnd"/>
        <w:r w:rsidR="00CC1C42">
          <w:t xml:space="preserve"> van de</w:t>
        </w:r>
      </w:ins>
      <w:ins w:id="414" w:author="Graaf, S.C. de (Bastiaan)" w:date="2023-05-12T12:49:00Z">
        <w:r w:rsidR="00F279CE" w:rsidRPr="00F279CE">
          <w:t xml:space="preserve"> </w:t>
        </w:r>
        <w:proofErr w:type="spellStart"/>
        <w:r w:rsidR="00F279CE" w:rsidRPr="00F279CE">
          <w:t>complementariteitsbepalende</w:t>
        </w:r>
        <w:proofErr w:type="spellEnd"/>
        <w:r w:rsidR="00F279CE" w:rsidRPr="00F279CE">
          <w:t xml:space="preserve"> </w:t>
        </w:r>
      </w:ins>
      <w:proofErr w:type="spellStart"/>
      <w:ins w:id="415" w:author="Graaf, S.C. de (Bastiaan)" w:date="2023-05-12T13:03:00Z">
        <w:r w:rsidR="00CC1C42">
          <w:t>regios</w:t>
        </w:r>
        <w:proofErr w:type="spellEnd"/>
        <w:r w:rsidR="00CC1C42">
          <w:t xml:space="preserve"> en de </w:t>
        </w:r>
        <w:proofErr w:type="spellStart"/>
        <w:r w:rsidR="00CC1C42">
          <w:t>aan</w:t>
        </w:r>
      </w:ins>
      <w:ins w:id="416" w:author="Graaf, S.C. de (Bastiaan)" w:date="2023-05-12T13:04:00Z">
        <w:r w:rsidR="00CC1C42">
          <w:t>grenzende</w:t>
        </w:r>
      </w:ins>
      <w:proofErr w:type="spellEnd"/>
      <w:ins w:id="417" w:author="Graaf, S.C. de (Bastiaan)" w:date="2023-05-12T12:49:00Z">
        <w:r w:rsidR="00F279CE" w:rsidRPr="00F279CE">
          <w:t xml:space="preserve"> </w:t>
        </w:r>
      </w:ins>
      <w:ins w:id="418" w:author="Graaf, S.C. de (Bastiaan)" w:date="2023-05-12T13:04:00Z">
        <w:r w:rsidR="00CC1C42">
          <w:t xml:space="preserve">framework </w:t>
        </w:r>
        <w:proofErr w:type="spellStart"/>
        <w:r w:rsidR="00CC1C42">
          <w:t>regios</w:t>
        </w:r>
      </w:ins>
      <w:proofErr w:type="spellEnd"/>
      <w:ins w:id="419" w:author="Graaf, S.C. de (Bastiaan)" w:date="2023-05-12T12:49:00Z">
        <w:r w:rsidR="00F279CE" w:rsidRPr="00F279CE">
          <w:t xml:space="preserve">, </w:t>
        </w:r>
      </w:ins>
      <w:proofErr w:type="spellStart"/>
      <w:ins w:id="420" w:author="Graaf, S.C. de (Bastiaan)" w:date="2023-05-12T13:04:00Z">
        <w:r w:rsidR="00CC1C42">
          <w:t>voordat</w:t>
        </w:r>
        <w:proofErr w:type="spellEnd"/>
        <w:r w:rsidR="00CC1C42">
          <w:t xml:space="preserve"> we </w:t>
        </w:r>
      </w:ins>
      <w:proofErr w:type="spellStart"/>
      <w:ins w:id="421" w:author="Graaf, S.C. de (Bastiaan)" w:date="2023-05-12T12:49:00Z">
        <w:r w:rsidR="00F279CE" w:rsidRPr="00F279CE">
          <w:t>uiteindelijk</w:t>
        </w:r>
        <w:proofErr w:type="spellEnd"/>
        <w:r w:rsidR="00F279CE" w:rsidRPr="00F279CE">
          <w:t xml:space="preserve"> </w:t>
        </w:r>
      </w:ins>
      <w:ins w:id="422" w:author="Graaf, S.C. de (Bastiaan)" w:date="2023-05-12T13:04:00Z">
        <w:r w:rsidR="00CC1C42">
          <w:t xml:space="preserve">de </w:t>
        </w:r>
        <w:proofErr w:type="spellStart"/>
        <w:r w:rsidR="00CC1C42">
          <w:t>sequen</w:t>
        </w:r>
      </w:ins>
      <w:ins w:id="423" w:author="Graaf, S.C. de (Bastiaan)" w:date="2023-05-12T13:05:00Z">
        <w:r w:rsidR="00CC1C42">
          <w:t>tie</w:t>
        </w:r>
        <w:proofErr w:type="spellEnd"/>
        <w:r w:rsidR="00CC1C42">
          <w:t xml:space="preserve"> van de </w:t>
        </w:r>
      </w:ins>
      <w:proofErr w:type="spellStart"/>
      <w:ins w:id="424" w:author="Graaf, S.C. de (Bastiaan)" w:date="2023-05-12T12:49:00Z">
        <w:r w:rsidR="00F279CE" w:rsidRPr="00F279CE">
          <w:t>volledige</w:t>
        </w:r>
        <w:proofErr w:type="spellEnd"/>
        <w:r w:rsidR="00F279CE" w:rsidRPr="00F279CE">
          <w:t xml:space="preserve"> </w:t>
        </w:r>
      </w:ins>
      <w:proofErr w:type="spellStart"/>
      <w:ins w:id="425" w:author="Graaf, S.C. de (Bastiaan)" w:date="2023-05-12T13:05:00Z">
        <w:r w:rsidR="00CC1C42">
          <w:t>eiwit</w:t>
        </w:r>
      </w:ins>
      <w:ins w:id="426" w:author="Graaf, S.C. de (Bastiaan)" w:date="2023-05-12T12:49:00Z">
        <w:r w:rsidR="00F279CE" w:rsidRPr="00F279CE">
          <w:t>keten</w:t>
        </w:r>
      </w:ins>
      <w:proofErr w:type="spellEnd"/>
      <w:ins w:id="427" w:author="Graaf, S.C. de (Bastiaan)" w:date="2023-05-12T13:16:00Z">
        <w:r w:rsidR="0047791B">
          <w:t xml:space="preserve"> </w:t>
        </w:r>
        <w:proofErr w:type="spellStart"/>
        <w:r w:rsidR="0047791B">
          <w:t>bepalen</w:t>
        </w:r>
      </w:ins>
      <w:proofErr w:type="spellEnd"/>
      <w:ins w:id="428" w:author="Graaf, S.C. de (Bastiaan)" w:date="2023-05-12T12:49:00Z">
        <w:r w:rsidR="00F279CE" w:rsidRPr="00F279CE">
          <w:t xml:space="preserve">. Door </w:t>
        </w:r>
      </w:ins>
      <w:ins w:id="429" w:author="Graaf, S.C. de (Bastiaan)" w:date="2023-05-12T13:05:00Z">
        <w:r w:rsidR="00CC1C42">
          <w:t xml:space="preserve">het </w:t>
        </w:r>
        <w:proofErr w:type="spellStart"/>
        <w:r w:rsidR="00CC1C42">
          <w:t>gebruik</w:t>
        </w:r>
        <w:proofErr w:type="spellEnd"/>
        <w:r w:rsidR="00CC1C42">
          <w:t xml:space="preserve"> </w:t>
        </w:r>
      </w:ins>
      <w:ins w:id="430" w:author="Graaf, S.C. de (Bastiaan)" w:date="2023-05-12T12:49:00Z">
        <w:r w:rsidR="00F279CE" w:rsidRPr="00F279CE">
          <w:t xml:space="preserve">van middle-down </w:t>
        </w:r>
        <w:proofErr w:type="spellStart"/>
        <w:r w:rsidR="00F279CE" w:rsidRPr="00F279CE">
          <w:t>fragmentatie</w:t>
        </w:r>
        <w:proofErr w:type="spellEnd"/>
        <w:r w:rsidR="00F279CE" w:rsidRPr="00F279CE">
          <w:t xml:space="preserve"> </w:t>
        </w:r>
        <w:proofErr w:type="spellStart"/>
        <w:r w:rsidR="00F279CE" w:rsidRPr="00F279CE">
          <w:t>konden</w:t>
        </w:r>
        <w:proofErr w:type="spellEnd"/>
        <w:r w:rsidR="00F279CE" w:rsidRPr="00F279CE">
          <w:t xml:space="preserve"> we de </w:t>
        </w:r>
        <w:proofErr w:type="spellStart"/>
        <w:r w:rsidR="00F279CE" w:rsidRPr="00F279CE">
          <w:t>ambiguïteit</w:t>
        </w:r>
        <w:proofErr w:type="spellEnd"/>
        <w:r w:rsidR="00F279CE" w:rsidRPr="00F279CE">
          <w:t xml:space="preserve"> in de </w:t>
        </w:r>
        <w:proofErr w:type="spellStart"/>
        <w:r w:rsidR="00F279CE" w:rsidRPr="00F279CE">
          <w:t>hypervariabele</w:t>
        </w:r>
        <w:proofErr w:type="spellEnd"/>
        <w:r w:rsidR="00F279CE" w:rsidRPr="00F279CE">
          <w:t xml:space="preserve"> </w:t>
        </w:r>
        <w:proofErr w:type="spellStart"/>
        <w:r w:rsidR="00F279CE" w:rsidRPr="00F279CE">
          <w:t>complementariteitsbepalende</w:t>
        </w:r>
        <w:proofErr w:type="spellEnd"/>
        <w:r w:rsidR="00F279CE" w:rsidRPr="00F279CE">
          <w:t xml:space="preserve"> </w:t>
        </w:r>
      </w:ins>
      <w:proofErr w:type="spellStart"/>
      <w:ins w:id="431" w:author="Graaf, S.C. de (Bastiaan)" w:date="2023-05-12T13:06:00Z">
        <w:r w:rsidR="00CC1C42">
          <w:t>regios</w:t>
        </w:r>
        <w:proofErr w:type="spellEnd"/>
        <w:r w:rsidR="00CC1C42">
          <w:t xml:space="preserve"> </w:t>
        </w:r>
      </w:ins>
      <w:proofErr w:type="spellStart"/>
      <w:ins w:id="432" w:author="Graaf, S.C. de (Bastiaan)" w:date="2023-05-12T12:49:00Z">
        <w:r w:rsidR="00F279CE" w:rsidRPr="00F279CE">
          <w:t>oplossen</w:t>
        </w:r>
        <w:proofErr w:type="spellEnd"/>
        <w:r w:rsidR="00F279CE" w:rsidRPr="00F279CE">
          <w:t xml:space="preserve">. </w:t>
        </w:r>
        <w:proofErr w:type="spellStart"/>
        <w:r w:rsidR="00F279CE" w:rsidRPr="00F279CE">
          <w:t>Daartoe</w:t>
        </w:r>
        <w:proofErr w:type="spellEnd"/>
        <w:r w:rsidR="00F279CE" w:rsidRPr="00F279CE">
          <w:t xml:space="preserve"> </w:t>
        </w:r>
        <w:proofErr w:type="spellStart"/>
        <w:r w:rsidR="00F279CE" w:rsidRPr="00F279CE">
          <w:t>filterden</w:t>
        </w:r>
        <w:proofErr w:type="spellEnd"/>
        <w:r w:rsidR="00F279CE" w:rsidRPr="00F279CE">
          <w:t xml:space="preserve"> </w:t>
        </w:r>
        <w:proofErr w:type="spellStart"/>
        <w:r w:rsidR="00F279CE" w:rsidRPr="00F279CE">
          <w:t>wij</w:t>
        </w:r>
        <w:proofErr w:type="spellEnd"/>
        <w:r w:rsidR="00F279CE" w:rsidRPr="00F279CE">
          <w:t xml:space="preserve"> </w:t>
        </w:r>
        <w:proofErr w:type="spellStart"/>
        <w:r w:rsidR="00F279CE" w:rsidRPr="00F279CE">
          <w:t>kandidaat-sequenties</w:t>
        </w:r>
        <w:proofErr w:type="spellEnd"/>
        <w:r w:rsidR="00F279CE" w:rsidRPr="00F279CE">
          <w:t xml:space="preserve"> door </w:t>
        </w:r>
        <w:proofErr w:type="spellStart"/>
        <w:r w:rsidR="00F279CE" w:rsidRPr="00F279CE">
          <w:t>hun</w:t>
        </w:r>
        <w:proofErr w:type="spellEnd"/>
        <w:r w:rsidR="00F279CE" w:rsidRPr="00F279CE">
          <w:t xml:space="preserve"> </w:t>
        </w:r>
        <w:proofErr w:type="spellStart"/>
        <w:r w:rsidR="00F279CE" w:rsidRPr="00F279CE">
          <w:t>theoretische</w:t>
        </w:r>
        <w:proofErr w:type="spellEnd"/>
        <w:r w:rsidR="00F279CE" w:rsidRPr="00F279CE">
          <w:t xml:space="preserve"> </w:t>
        </w:r>
        <w:proofErr w:type="spellStart"/>
        <w:r w:rsidR="00F279CE" w:rsidRPr="00F279CE">
          <w:t>massa</w:t>
        </w:r>
        <w:proofErr w:type="spellEnd"/>
        <w:r w:rsidR="00F279CE" w:rsidRPr="00F279CE">
          <w:t xml:space="preserve"> </w:t>
        </w:r>
        <w:proofErr w:type="spellStart"/>
        <w:r w:rsidR="00F279CE" w:rsidRPr="00F279CE">
          <w:t>te</w:t>
        </w:r>
        <w:proofErr w:type="spellEnd"/>
        <w:r w:rsidR="00F279CE" w:rsidRPr="00F279CE">
          <w:t xml:space="preserve"> </w:t>
        </w:r>
        <w:proofErr w:type="spellStart"/>
        <w:r w:rsidR="00F279CE" w:rsidRPr="00F279CE">
          <w:t>vergelijken</w:t>
        </w:r>
        <w:proofErr w:type="spellEnd"/>
        <w:r w:rsidR="00F279CE" w:rsidRPr="00F279CE">
          <w:t xml:space="preserve"> met </w:t>
        </w:r>
      </w:ins>
      <w:ins w:id="433" w:author="Graaf, S.C. de (Bastiaan)" w:date="2023-05-12T13:07:00Z">
        <w:r w:rsidR="00CC1C42">
          <w:t xml:space="preserve">het “gat” </w:t>
        </w:r>
      </w:ins>
      <w:proofErr w:type="spellStart"/>
      <w:ins w:id="434" w:author="Graaf, S.C. de (Bastiaan)" w:date="2023-05-12T12:49:00Z">
        <w:r w:rsidR="00F279CE" w:rsidRPr="00F279CE">
          <w:t>tussen</w:t>
        </w:r>
        <w:proofErr w:type="spellEnd"/>
        <w:r w:rsidR="00F279CE" w:rsidRPr="00F279CE">
          <w:t xml:space="preserve"> </w:t>
        </w:r>
      </w:ins>
      <w:ins w:id="435" w:author="Graaf, S.C. de (Bastiaan)" w:date="2023-05-12T13:07:00Z">
        <w:r w:rsidR="00CC1C42">
          <w:t xml:space="preserve">de </w:t>
        </w:r>
      </w:ins>
      <w:proofErr w:type="spellStart"/>
      <w:ins w:id="436" w:author="Graaf, S.C. de (Bastiaan)" w:date="2023-05-12T12:49:00Z">
        <w:r w:rsidR="00F279CE" w:rsidRPr="00F279CE">
          <w:t>aangrenzende</w:t>
        </w:r>
        <w:proofErr w:type="spellEnd"/>
        <w:r w:rsidR="00F279CE" w:rsidRPr="00F279CE">
          <w:t xml:space="preserve"> </w:t>
        </w:r>
      </w:ins>
      <w:ins w:id="437" w:author="Graaf, S.C. de (Bastiaan)" w:date="2023-05-12T13:07:00Z">
        <w:r w:rsidR="00CC1C42">
          <w:t xml:space="preserve">framework </w:t>
        </w:r>
        <w:proofErr w:type="spellStart"/>
        <w:r w:rsidR="00CC1C42">
          <w:t>regios</w:t>
        </w:r>
      </w:ins>
      <w:proofErr w:type="spellEnd"/>
      <w:ins w:id="438" w:author="Graaf, S.C. de (Bastiaan)" w:date="2023-05-12T12:49:00Z">
        <w:r w:rsidR="00F279CE" w:rsidRPr="00F279CE">
          <w:t xml:space="preserve">. We </w:t>
        </w:r>
        <w:proofErr w:type="spellStart"/>
        <w:r w:rsidR="00F279CE" w:rsidRPr="00F279CE">
          <w:t>hebben</w:t>
        </w:r>
        <w:proofErr w:type="spellEnd"/>
        <w:r w:rsidR="00F279CE" w:rsidRPr="00F279CE">
          <w:t xml:space="preserve"> de </w:t>
        </w:r>
        <w:proofErr w:type="spellStart"/>
        <w:r w:rsidR="00F279CE" w:rsidRPr="00F279CE">
          <w:t>effectiviteit</w:t>
        </w:r>
        <w:proofErr w:type="spellEnd"/>
        <w:r w:rsidR="00F279CE" w:rsidRPr="00F279CE">
          <w:t xml:space="preserve"> van </w:t>
        </w:r>
        <w:proofErr w:type="spellStart"/>
        <w:r w:rsidR="00F279CE" w:rsidRPr="00F279CE">
          <w:t>deze</w:t>
        </w:r>
        <w:proofErr w:type="spellEnd"/>
        <w:r w:rsidR="00F279CE" w:rsidRPr="00F279CE">
          <w:t xml:space="preserve"> </w:t>
        </w:r>
        <w:proofErr w:type="spellStart"/>
        <w:r w:rsidR="00F279CE" w:rsidRPr="00F279CE">
          <w:t>aanpak</w:t>
        </w:r>
        <w:proofErr w:type="spellEnd"/>
        <w:r w:rsidR="00F279CE" w:rsidRPr="00F279CE">
          <w:t xml:space="preserve"> </w:t>
        </w:r>
        <w:proofErr w:type="spellStart"/>
        <w:r w:rsidR="00F279CE" w:rsidRPr="00F279CE">
          <w:t>aangetoond</w:t>
        </w:r>
        <w:proofErr w:type="spellEnd"/>
        <w:r w:rsidR="00F279CE" w:rsidRPr="00F279CE">
          <w:t xml:space="preserve"> door </w:t>
        </w:r>
      </w:ins>
      <w:ins w:id="439" w:author="Graaf, S.C. de (Bastiaan)" w:date="2023-05-12T13:08:00Z">
        <w:r w:rsidR="0047791B">
          <w:t xml:space="preserve">de </w:t>
        </w:r>
        <w:proofErr w:type="spellStart"/>
        <w:r w:rsidR="0047791B">
          <w:t>sequentie</w:t>
        </w:r>
        <w:proofErr w:type="spellEnd"/>
        <w:r w:rsidR="0047791B">
          <w:t xml:space="preserve"> van </w:t>
        </w:r>
      </w:ins>
      <w:proofErr w:type="spellStart"/>
      <w:ins w:id="440" w:author="Graaf, S.C. de (Bastiaan)" w:date="2023-05-12T12:49:00Z">
        <w:r w:rsidR="00F279CE" w:rsidRPr="00F279CE">
          <w:t>een</w:t>
        </w:r>
        <w:proofErr w:type="spellEnd"/>
        <w:r w:rsidR="00F279CE" w:rsidRPr="00F279CE">
          <w:t xml:space="preserve"> </w:t>
        </w:r>
      </w:ins>
      <w:proofErr w:type="spellStart"/>
      <w:ins w:id="441" w:author="Graaf, S.C. de (Bastiaan)" w:date="2023-05-12T13:08:00Z">
        <w:r w:rsidR="0047791B">
          <w:t>antilichaam</w:t>
        </w:r>
      </w:ins>
      <w:ins w:id="442" w:author="Graaf, S.C. de (Bastiaan)" w:date="2023-05-12T12:49:00Z">
        <w:r w:rsidR="00F279CE" w:rsidRPr="00F279CE">
          <w:t>keten</w:t>
        </w:r>
        <w:proofErr w:type="spellEnd"/>
        <w:r w:rsidR="00F279CE" w:rsidRPr="00F279CE">
          <w:t xml:space="preserve"> </w:t>
        </w:r>
        <w:proofErr w:type="spellStart"/>
        <w:r w:rsidR="00F279CE" w:rsidRPr="00F279CE">
          <w:t>te</w:t>
        </w:r>
        <w:proofErr w:type="spellEnd"/>
        <w:r w:rsidR="00F279CE" w:rsidRPr="00F279CE">
          <w:t xml:space="preserve"> </w:t>
        </w:r>
      </w:ins>
      <w:proofErr w:type="spellStart"/>
      <w:ins w:id="443" w:author="Graaf, S.C. de (Bastiaan)" w:date="2023-05-12T13:08:00Z">
        <w:r w:rsidR="0047791B">
          <w:t>bepalen</w:t>
        </w:r>
      </w:ins>
      <w:proofErr w:type="spellEnd"/>
      <w:ins w:id="444" w:author="Graaf, S.C. de (Bastiaan)" w:date="2023-05-12T12:49:00Z">
        <w:r w:rsidR="00F279CE" w:rsidRPr="00F279CE">
          <w:t xml:space="preserve"> in </w:t>
        </w:r>
      </w:ins>
      <w:proofErr w:type="spellStart"/>
      <w:ins w:id="445" w:author="Graaf, S.C. de (Bastiaan)" w:date="2023-05-12T14:13:00Z">
        <w:r w:rsidR="000B0E91">
          <w:t>drie</w:t>
        </w:r>
        <w:proofErr w:type="spellEnd"/>
        <w:r w:rsidR="000B0E91">
          <w:t xml:space="preserve"> monsters: </w:t>
        </w:r>
        <w:proofErr w:type="spellStart"/>
        <w:r w:rsidR="000B0E91">
          <w:t>E</w:t>
        </w:r>
      </w:ins>
      <w:ins w:id="446" w:author="Graaf, S.C. de (Bastiaan)" w:date="2023-05-12T12:49:00Z">
        <w:r w:rsidR="00F279CE" w:rsidRPr="00F279CE">
          <w:t>en</w:t>
        </w:r>
        <w:proofErr w:type="spellEnd"/>
        <w:r w:rsidR="00F279CE" w:rsidRPr="00F279CE">
          <w:t xml:space="preserve"> </w:t>
        </w:r>
        <w:proofErr w:type="spellStart"/>
        <w:r w:rsidR="00F279CE" w:rsidRPr="00F279CE">
          <w:t>zuiver</w:t>
        </w:r>
        <w:proofErr w:type="spellEnd"/>
        <w:r w:rsidR="00F279CE" w:rsidRPr="00F279CE">
          <w:t xml:space="preserve"> </w:t>
        </w:r>
        <w:proofErr w:type="spellStart"/>
        <w:r w:rsidR="00F279CE" w:rsidRPr="00F279CE">
          <w:t>monoklonaal</w:t>
        </w:r>
        <w:proofErr w:type="spellEnd"/>
        <w:r w:rsidR="00F279CE" w:rsidRPr="00F279CE">
          <w:t xml:space="preserve"> </w:t>
        </w:r>
        <w:proofErr w:type="spellStart"/>
        <w:r w:rsidR="00F279CE" w:rsidRPr="00F279CE">
          <w:t>antilichaammonster</w:t>
        </w:r>
        <w:proofErr w:type="spellEnd"/>
        <w:r w:rsidR="00F279CE" w:rsidRPr="00F279CE">
          <w:t xml:space="preserve">, </w:t>
        </w:r>
        <w:proofErr w:type="spellStart"/>
        <w:r w:rsidR="00F279CE" w:rsidRPr="00F279CE">
          <w:t>een</w:t>
        </w:r>
        <w:proofErr w:type="spellEnd"/>
        <w:r w:rsidR="00F279CE" w:rsidRPr="00F279CE">
          <w:t xml:space="preserve"> </w:t>
        </w:r>
        <w:proofErr w:type="spellStart"/>
        <w:r w:rsidR="00F279CE" w:rsidRPr="00F279CE">
          <w:t>equimolair</w:t>
        </w:r>
        <w:proofErr w:type="spellEnd"/>
        <w:r w:rsidR="00F279CE" w:rsidRPr="00F279CE">
          <w:t xml:space="preserve"> </w:t>
        </w:r>
        <w:proofErr w:type="spellStart"/>
        <w:r w:rsidR="00F279CE" w:rsidRPr="00F279CE">
          <w:t>mengsel</w:t>
        </w:r>
        <w:proofErr w:type="spellEnd"/>
        <w:r w:rsidR="00F279CE" w:rsidRPr="00F279CE">
          <w:t xml:space="preserve"> van </w:t>
        </w:r>
        <w:proofErr w:type="spellStart"/>
        <w:r w:rsidR="00F279CE" w:rsidRPr="00F279CE">
          <w:t>drie</w:t>
        </w:r>
        <w:proofErr w:type="spellEnd"/>
        <w:r w:rsidR="00F279CE" w:rsidRPr="00F279CE">
          <w:t xml:space="preserve"> </w:t>
        </w:r>
        <w:proofErr w:type="spellStart"/>
        <w:r w:rsidR="00F279CE" w:rsidRPr="00F279CE">
          <w:t>monoklonale</w:t>
        </w:r>
        <w:proofErr w:type="spellEnd"/>
        <w:r w:rsidR="00F279CE" w:rsidRPr="00F279CE">
          <w:t xml:space="preserve"> </w:t>
        </w:r>
        <w:proofErr w:type="spellStart"/>
        <w:r w:rsidR="00F279CE" w:rsidRPr="00F279CE">
          <w:t>antilichamen</w:t>
        </w:r>
        <w:proofErr w:type="spellEnd"/>
        <w:r w:rsidR="00F279CE" w:rsidRPr="00F279CE">
          <w:t xml:space="preserve"> en </w:t>
        </w:r>
        <w:proofErr w:type="spellStart"/>
        <w:r w:rsidR="00F279CE" w:rsidRPr="00F279CE">
          <w:t>een</w:t>
        </w:r>
        <w:proofErr w:type="spellEnd"/>
        <w:r w:rsidR="00F279CE" w:rsidRPr="00F279CE">
          <w:t xml:space="preserve"> </w:t>
        </w:r>
        <w:proofErr w:type="spellStart"/>
        <w:r w:rsidR="00F279CE" w:rsidRPr="00F279CE">
          <w:t>polyklonaal</w:t>
        </w:r>
        <w:proofErr w:type="spellEnd"/>
        <w:r w:rsidR="00F279CE" w:rsidRPr="00F279CE">
          <w:t xml:space="preserve"> </w:t>
        </w:r>
        <w:proofErr w:type="spellStart"/>
        <w:r w:rsidR="00F279CE" w:rsidRPr="00F279CE">
          <w:t>serummonster</w:t>
        </w:r>
        <w:proofErr w:type="spellEnd"/>
        <w:r w:rsidR="00F279CE" w:rsidRPr="00F279CE">
          <w:t xml:space="preserve">. </w:t>
        </w:r>
        <w:proofErr w:type="spellStart"/>
        <w:r w:rsidR="00F279CE" w:rsidRPr="00F279CE">
          <w:t>Deze</w:t>
        </w:r>
        <w:proofErr w:type="spellEnd"/>
        <w:r w:rsidR="00F279CE" w:rsidRPr="00F279CE">
          <w:t xml:space="preserve"> </w:t>
        </w:r>
        <w:proofErr w:type="spellStart"/>
        <w:r w:rsidR="00F279CE" w:rsidRPr="00F279CE">
          <w:t>aanpak</w:t>
        </w:r>
        <w:proofErr w:type="spellEnd"/>
        <w:r w:rsidR="00F279CE" w:rsidRPr="00F279CE">
          <w:t xml:space="preserve"> </w:t>
        </w:r>
        <w:proofErr w:type="spellStart"/>
        <w:r w:rsidR="00F279CE" w:rsidRPr="00F279CE">
          <w:t>biedt</w:t>
        </w:r>
        <w:proofErr w:type="spellEnd"/>
        <w:r w:rsidR="00F279CE" w:rsidRPr="00F279CE">
          <w:t xml:space="preserve"> </w:t>
        </w:r>
        <w:proofErr w:type="spellStart"/>
        <w:r w:rsidR="00F279CE" w:rsidRPr="00F279CE">
          <w:t>een</w:t>
        </w:r>
        <w:proofErr w:type="spellEnd"/>
        <w:r w:rsidR="00F279CE" w:rsidRPr="00F279CE">
          <w:t xml:space="preserve"> </w:t>
        </w:r>
      </w:ins>
      <w:proofErr w:type="spellStart"/>
      <w:ins w:id="447" w:author="Graaf, S.C. de (Bastiaan)" w:date="2023-05-12T14:14:00Z">
        <w:r w:rsidR="007D35DD">
          <w:t>generaliseerbare</w:t>
        </w:r>
      </w:ins>
      <w:proofErr w:type="spellEnd"/>
      <w:ins w:id="448" w:author="Graaf, S.C. de (Bastiaan)" w:date="2023-05-12T12:49:00Z">
        <w:r w:rsidR="00F279CE" w:rsidRPr="00F279CE">
          <w:t xml:space="preserve"> workflow die in </w:t>
        </w:r>
        <w:proofErr w:type="spellStart"/>
        <w:r w:rsidR="00F279CE" w:rsidRPr="00F279CE">
          <w:t>toekomstige</w:t>
        </w:r>
        <w:proofErr w:type="spellEnd"/>
        <w:r w:rsidR="00F279CE" w:rsidRPr="00F279CE">
          <w:t xml:space="preserve"> studies </w:t>
        </w:r>
        <w:proofErr w:type="spellStart"/>
        <w:r w:rsidR="00F279CE" w:rsidRPr="00F279CE">
          <w:t>kan</w:t>
        </w:r>
        <w:proofErr w:type="spellEnd"/>
        <w:r w:rsidR="00F279CE" w:rsidRPr="00F279CE">
          <w:t xml:space="preserve"> worden </w:t>
        </w:r>
        <w:proofErr w:type="spellStart"/>
        <w:r w:rsidR="00F279CE" w:rsidRPr="00F279CE">
          <w:t>gebruikt</w:t>
        </w:r>
        <w:proofErr w:type="spellEnd"/>
        <w:r w:rsidR="00F279CE" w:rsidRPr="00F279CE">
          <w:t xml:space="preserve"> om </w:t>
        </w:r>
        <w:proofErr w:type="spellStart"/>
        <w:r w:rsidR="00F279CE" w:rsidRPr="00F279CE">
          <w:t>complexe</w:t>
        </w:r>
        <w:proofErr w:type="spellEnd"/>
        <w:r w:rsidR="00F279CE" w:rsidRPr="00F279CE">
          <w:t xml:space="preserve"> monsters met </w:t>
        </w:r>
        <w:proofErr w:type="spellStart"/>
        <w:r w:rsidR="00F279CE" w:rsidRPr="00F279CE">
          <w:t>hoge</w:t>
        </w:r>
        <w:proofErr w:type="spellEnd"/>
        <w:r w:rsidR="00F279CE" w:rsidRPr="00F279CE">
          <w:t xml:space="preserve"> </w:t>
        </w:r>
        <w:proofErr w:type="spellStart"/>
        <w:r w:rsidR="00F279CE" w:rsidRPr="00F279CE">
          <w:t>nauwkeurigheid</w:t>
        </w:r>
        <w:proofErr w:type="spellEnd"/>
        <w:r w:rsidR="00F279CE" w:rsidRPr="00F279CE">
          <w:t xml:space="preserve"> </w:t>
        </w:r>
        <w:proofErr w:type="spellStart"/>
        <w:r w:rsidR="00F279CE" w:rsidRPr="00F279CE">
          <w:t>te</w:t>
        </w:r>
        <w:proofErr w:type="spellEnd"/>
        <w:r w:rsidR="00F279CE" w:rsidRPr="00F279CE">
          <w:t xml:space="preserve"> </w:t>
        </w:r>
        <w:proofErr w:type="spellStart"/>
        <w:r w:rsidR="00F279CE" w:rsidRPr="00F279CE">
          <w:t>sequencen</w:t>
        </w:r>
        <w:proofErr w:type="spellEnd"/>
        <w:r w:rsidR="00F279CE" w:rsidRPr="00F279CE">
          <w:t xml:space="preserve"> en </w:t>
        </w:r>
      </w:ins>
      <w:proofErr w:type="spellStart"/>
      <w:ins w:id="449" w:author="Graaf, S.C. de (Bastiaan)" w:date="2023-05-12T13:09:00Z">
        <w:r w:rsidR="0047791B">
          <w:t>brengt</w:t>
        </w:r>
        <w:proofErr w:type="spellEnd"/>
        <w:r w:rsidR="0047791B">
          <w:t xml:space="preserve"> </w:t>
        </w:r>
        <w:proofErr w:type="spellStart"/>
        <w:r w:rsidR="0047791B">
          <w:t>ons</w:t>
        </w:r>
        <w:proofErr w:type="spellEnd"/>
        <w:r w:rsidR="0047791B">
          <w:t xml:space="preserve"> </w:t>
        </w:r>
        <w:proofErr w:type="spellStart"/>
        <w:r w:rsidR="0047791B">
          <w:t>dichter</w:t>
        </w:r>
        <w:proofErr w:type="spellEnd"/>
        <w:r w:rsidR="0047791B">
          <w:t xml:space="preserve"> </w:t>
        </w:r>
        <w:proofErr w:type="spellStart"/>
        <w:r w:rsidR="0047791B">
          <w:t>bij</w:t>
        </w:r>
      </w:ins>
      <w:proofErr w:type="spellEnd"/>
      <w:ins w:id="450" w:author="Graaf, S.C. de (Bastiaan)" w:date="2023-05-12T12:49:00Z">
        <w:r w:rsidR="00F279CE" w:rsidRPr="00F279CE">
          <w:t xml:space="preserve"> </w:t>
        </w:r>
        <w:proofErr w:type="spellStart"/>
        <w:r w:rsidR="00F279CE" w:rsidRPr="00F279CE">
          <w:t>volledige</w:t>
        </w:r>
        <w:proofErr w:type="spellEnd"/>
        <w:r w:rsidR="00F279CE" w:rsidRPr="00F279CE">
          <w:t xml:space="preserve"> </w:t>
        </w:r>
        <w:proofErr w:type="spellStart"/>
        <w:r w:rsidR="00F279CE" w:rsidRPr="00F279CE">
          <w:t>automatisering</w:t>
        </w:r>
        <w:proofErr w:type="spellEnd"/>
        <w:r w:rsidR="00F279CE" w:rsidRPr="00F279CE">
          <w:t xml:space="preserve"> van </w:t>
        </w:r>
      </w:ins>
      <w:proofErr w:type="spellStart"/>
      <w:ins w:id="451" w:author="Graaf, S.C. de (Bastiaan)" w:date="2023-05-12T13:09:00Z">
        <w:r w:rsidR="0047791B">
          <w:t>di</w:t>
        </w:r>
      </w:ins>
      <w:ins w:id="452" w:author="Graaf, S.C. de (Bastiaan)" w:date="2023-05-12T12:49:00Z">
        <w:r w:rsidR="00F279CE" w:rsidRPr="00F279CE">
          <w:t>t</w:t>
        </w:r>
        <w:proofErr w:type="spellEnd"/>
        <w:r w:rsidR="00F279CE" w:rsidRPr="00F279CE">
          <w:t xml:space="preserve"> </w:t>
        </w:r>
        <w:proofErr w:type="spellStart"/>
        <w:r w:rsidR="00F279CE" w:rsidRPr="00F279CE">
          <w:t>proces</w:t>
        </w:r>
        <w:proofErr w:type="spellEnd"/>
        <w:r w:rsidR="00F279CE" w:rsidRPr="00F279CE">
          <w:t>.</w:t>
        </w:r>
      </w:ins>
      <w:del w:id="453" w:author="Graaf, S.C. de (Bastiaan)" w:date="2023-05-12T12:49:00Z">
        <w:r w:rsidRPr="00CD788A" w:rsidDel="00F279CE">
          <w:delText xml:space="preserve">bouwden we voort op het proof-of-concept voor endogene antilichaam-sequentiebepaling dat in hoofdstuk 2 werd gepresenteerd, om een meer gestandaardiseerde en breed toepasbare workflow te creëren voor het sequencen van antilichaamketens in mengsels met behulp van een combinatie van peptide- en eiwit-gecentreerde massaspectrometrie. De voorgestelde aanpak volgt een doelketen in een modulaire, drietrapsproces gebaseerd op kiemlijndomeinen. Het begint met het sequencen van de framework-regio's, gevolgd door de complementariteitsbepalende regio's met flankerende framework-regio's, en uiteindelijk volledige ketensequenties. Door integratie van middle-down fragmentatie konden we ambiguïteit oplossen in de </w:delText>
        </w:r>
        <w:r w:rsidR="00513372" w:rsidDel="00F279CE">
          <w:delText>\emph{de novo}</w:delText>
        </w:r>
        <w:r w:rsidRPr="00CD788A" w:rsidDel="00F279CE">
          <w:delText>-sequentievoorspellingen voor de hypervariabele complementariteitsbepalende regio's. Hiervoor filterden we kandidaat-sequenties door hun theoretische massa te vergelijken met de afstand tussen aangrenzende framework-regio's. We hebben de effectiviteit van deze aanpak aangetoond door een enkel gericht keten accuraat te sequencen in een zuivere monoclonale antilichaammonster, een equimolair mengsel van drie monoclonale antilichamen, en een polyclonaal serummonster. Deze aanpak biedt een breed toepasbare workflow die in toekomstige studies kan worden gebruikt om complexe monsters met hoge nauwkeurigheid te sequencen, en is daarnaast een stap richting volledige automatisering van het proces.</w:delText>
        </w:r>
      </w:del>
      <w:r w:rsidR="004713AA">
        <w:t>\\</w:t>
      </w:r>
    </w:p>
    <w:p w14:paraId="5E69B332" w14:textId="05E8AB50" w:rsidR="00EC12C5" w:rsidRDefault="00FE0E0B" w:rsidP="008E3D97">
      <w:pPr>
        <w:rPr>
          <w:ins w:id="454" w:author="Graaf, S.C. de (Bastiaan)" w:date="2023-05-12T14:23:00Z"/>
        </w:rPr>
      </w:pPr>
      <w:r>
        <w:t>\end{</w:t>
      </w:r>
      <w:proofErr w:type="spellStart"/>
      <w:r>
        <w:t>otherlanguage</w:t>
      </w:r>
      <w:proofErr w:type="spellEnd"/>
      <w:r>
        <w:t>}</w:t>
      </w:r>
      <w:bookmarkStart w:id="455" w:name="_Hlk134802614"/>
    </w:p>
    <w:bookmarkEnd w:id="455"/>
    <w:p w14:paraId="135463A8" w14:textId="77777777" w:rsidR="0078152B" w:rsidRDefault="0078152B" w:rsidP="00FE0E0B"/>
    <w:p w14:paraId="1A0C9249" w14:textId="77777777"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p>
    <w:p w14:paraId="6F54AC32" w14:textId="77777777"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C586C0"/>
          <w:sz w:val="21"/>
          <w:szCs w:val="21"/>
        </w:rPr>
        <w:t>\</w:t>
      </w:r>
      <w:proofErr w:type="spellStart"/>
      <w:r w:rsidRPr="00672813">
        <w:rPr>
          <w:rFonts w:ascii="Fira Code" w:eastAsia="Times New Roman" w:hAnsi="Fira Code" w:cs="Fira Code"/>
          <w:color w:val="C586C0"/>
          <w:sz w:val="21"/>
          <w:szCs w:val="21"/>
        </w:rPr>
        <w:t>clearpage</w:t>
      </w:r>
      <w:proofErr w:type="spellEnd"/>
    </w:p>
    <w:p w14:paraId="1E5EE46A" w14:textId="77777777"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\section*</w:t>
      </w:r>
      <w:r w:rsidRPr="00672813">
        <w:rPr>
          <w:rFonts w:ascii="Fira Code" w:eastAsia="Times New Roman" w:hAnsi="Fira Code" w:cs="Fira Code"/>
          <w:color w:val="D4D4D4"/>
          <w:sz w:val="21"/>
          <w:szCs w:val="21"/>
        </w:rPr>
        <w:t>{References}</w:t>
      </w:r>
    </w:p>
    <w:p w14:paraId="396D7FDD" w14:textId="5C5C0A91"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w:t>
      </w:r>
      <w:proofErr w:type="spellStart"/>
      <w:r w:rsidRPr="00672813">
        <w:rPr>
          <w:rFonts w:ascii="Fira Code" w:eastAsia="Times New Roman" w:hAnsi="Fira Code" w:cs="Fira Code"/>
          <w:color w:val="DCDCAA"/>
          <w:sz w:val="21"/>
          <w:szCs w:val="21"/>
        </w:rPr>
        <w:t>bibliographystyle</w:t>
      </w:r>
      <w:proofErr w:type="spellEnd"/>
      <w:r w:rsidRPr="00672813">
        <w:rPr>
          <w:rFonts w:ascii="Fira Code" w:eastAsia="Times New Roman" w:hAnsi="Fira Code" w:cs="Fira Code"/>
          <w:color w:val="D4D4D4"/>
          <w:sz w:val="21"/>
          <w:szCs w:val="21"/>
        </w:rPr>
        <w:t>{</w:t>
      </w:r>
      <w:proofErr w:type="spellStart"/>
      <w:r w:rsidRPr="00672813">
        <w:rPr>
          <w:rFonts w:ascii="Fira Code" w:eastAsia="Times New Roman" w:hAnsi="Fira Code" w:cs="Fira Code"/>
          <w:color w:val="D4D4D4"/>
          <w:sz w:val="21"/>
          <w:szCs w:val="21"/>
        </w:rPr>
        <w:t>Stylesettings</w:t>
      </w:r>
      <w:proofErr w:type="spellEnd"/>
      <w:r w:rsidRPr="00672813">
        <w:rPr>
          <w:rFonts w:ascii="Fira Code" w:eastAsia="Times New Roman" w:hAnsi="Fira Code" w:cs="Fira Code"/>
          <w:color w:val="D4D4D4"/>
          <w:sz w:val="21"/>
          <w:szCs w:val="21"/>
        </w:rPr>
        <w:t>/</w:t>
      </w:r>
      <w:proofErr w:type="spellStart"/>
      <w:r w:rsidRPr="00672813">
        <w:rPr>
          <w:rFonts w:ascii="Fira Code" w:eastAsia="Times New Roman" w:hAnsi="Fira Code" w:cs="Fira Code"/>
          <w:color w:val="D4D4D4"/>
          <w:sz w:val="21"/>
          <w:szCs w:val="21"/>
        </w:rPr>
        <w:t>pnas</w:t>
      </w:r>
      <w:proofErr w:type="spellEnd"/>
      <w:r w:rsidRPr="00672813">
        <w:rPr>
          <w:rFonts w:ascii="Fira Code" w:eastAsia="Times New Roman" w:hAnsi="Fira Code" w:cs="Fira Code"/>
          <w:color w:val="D4D4D4"/>
          <w:sz w:val="21"/>
          <w:szCs w:val="21"/>
        </w:rPr>
        <w:t>}</w:t>
      </w:r>
      <w:r w:rsidR="005E1565">
        <w:rPr>
          <w:rFonts w:ascii="Fira Code" w:eastAsia="Times New Roman" w:hAnsi="Fira Code" w:cs="Fira Code"/>
          <w:color w:val="D4D4D4"/>
          <w:sz w:val="21"/>
          <w:szCs w:val="21"/>
        </w:rPr>
        <w:br/>
      </w:r>
      <w:r w:rsidR="005E1565" w:rsidRPr="0070194B">
        <w:rPr>
          <w:rFonts w:ascii="Fira Code" w:eastAsia="Times New Roman" w:hAnsi="Fira Code" w:cs="Fira Code"/>
          <w:color w:val="DCDCAA"/>
          <w:sz w:val="21"/>
          <w:szCs w:val="21"/>
        </w:rPr>
        <w:t>\</w:t>
      </w:r>
      <w:proofErr w:type="spellStart"/>
      <w:r w:rsidR="005E1565" w:rsidRPr="0070194B">
        <w:rPr>
          <w:rFonts w:ascii="Fira Code" w:eastAsia="Times New Roman" w:hAnsi="Fira Code" w:cs="Fira Code"/>
          <w:color w:val="DCDCAA"/>
          <w:sz w:val="21"/>
          <w:szCs w:val="21"/>
        </w:rPr>
        <w:t>patchcmd</w:t>
      </w:r>
      <w:proofErr w:type="spellEnd"/>
      <w:r w:rsidR="005E1565" w:rsidRPr="0070194B">
        <w:rPr>
          <w:rFonts w:ascii="Fira Code" w:eastAsia="Times New Roman" w:hAnsi="Fira Code" w:cs="Fira Code"/>
          <w:color w:val="D4D4D4"/>
          <w:sz w:val="21"/>
          <w:szCs w:val="21"/>
        </w:rPr>
        <w:t>{</w:t>
      </w:r>
      <w:r w:rsidR="005E1565" w:rsidRPr="0070194B">
        <w:rPr>
          <w:rFonts w:ascii="Fira Code" w:eastAsia="Times New Roman" w:hAnsi="Fira Code" w:cs="Fira Code"/>
          <w:color w:val="DCDCAA"/>
          <w:sz w:val="21"/>
          <w:szCs w:val="21"/>
        </w:rPr>
        <w:t>\</w:t>
      </w:r>
      <w:proofErr w:type="spellStart"/>
      <w:r w:rsidR="005E1565" w:rsidRPr="0070194B">
        <w:rPr>
          <w:rFonts w:ascii="Fira Code" w:eastAsia="Times New Roman" w:hAnsi="Fira Code" w:cs="Fira Code"/>
          <w:color w:val="DCDCAA"/>
          <w:sz w:val="21"/>
          <w:szCs w:val="21"/>
        </w:rPr>
        <w:t>thebibliography</w:t>
      </w:r>
      <w:proofErr w:type="spellEnd"/>
      <w:r w:rsidR="005E1565" w:rsidRPr="0070194B">
        <w:rPr>
          <w:rFonts w:ascii="Fira Code" w:eastAsia="Times New Roman" w:hAnsi="Fira Code" w:cs="Fira Code"/>
          <w:color w:val="D4D4D4"/>
          <w:sz w:val="21"/>
          <w:szCs w:val="21"/>
        </w:rPr>
        <w:t>}</w:t>
      </w:r>
      <w:r w:rsidR="005E1565">
        <w:rPr>
          <w:rFonts w:ascii="Fira Code" w:eastAsia="Times New Roman" w:hAnsi="Fira Code" w:cs="Fira Code"/>
          <w:color w:val="D4D4D4"/>
          <w:sz w:val="21"/>
          <w:szCs w:val="21"/>
        </w:rPr>
        <w:br/>
      </w:r>
      <w:r w:rsidR="005E1565" w:rsidRPr="0070194B">
        <w:rPr>
          <w:rFonts w:ascii="Fira Code" w:eastAsia="Times New Roman" w:hAnsi="Fira Code" w:cs="Fira Code"/>
          <w:color w:val="D4D4D4"/>
          <w:sz w:val="21"/>
          <w:szCs w:val="21"/>
        </w:rPr>
        <w:t>{</w:t>
      </w:r>
      <w:r w:rsidR="005E1565" w:rsidRPr="0070194B">
        <w:rPr>
          <w:rFonts w:ascii="Fira Code" w:eastAsia="Times New Roman" w:hAnsi="Fira Code" w:cs="Fira Code"/>
          <w:color w:val="DCDCAA"/>
          <w:sz w:val="21"/>
          <w:szCs w:val="21"/>
        </w:rPr>
        <w:t>\</w:t>
      </w:r>
      <w:proofErr w:type="spellStart"/>
      <w:r w:rsidR="005E1565" w:rsidRPr="0070194B">
        <w:rPr>
          <w:rFonts w:ascii="Fira Code" w:eastAsia="Times New Roman" w:hAnsi="Fira Code" w:cs="Fira Code"/>
          <w:color w:val="DCDCAA"/>
          <w:sz w:val="21"/>
          <w:szCs w:val="21"/>
        </w:rPr>
        <w:t>clubpenalty</w:t>
      </w:r>
      <w:proofErr w:type="spellEnd"/>
      <w:r w:rsidR="005E1565" w:rsidRPr="0070194B">
        <w:rPr>
          <w:rFonts w:ascii="Fira Code" w:eastAsia="Times New Roman" w:hAnsi="Fira Code" w:cs="Fira Code"/>
          <w:color w:val="D4D4D4"/>
          <w:sz w:val="21"/>
          <w:szCs w:val="21"/>
        </w:rPr>
        <w:t xml:space="preserve"> 4000</w:t>
      </w:r>
      <w:r w:rsidR="005E1565" w:rsidRPr="0070194B">
        <w:rPr>
          <w:rFonts w:ascii="Fira Code" w:eastAsia="Times New Roman" w:hAnsi="Fira Code" w:cs="Fira Code"/>
          <w:color w:val="DCDCAA"/>
          <w:sz w:val="21"/>
          <w:szCs w:val="21"/>
        </w:rPr>
        <w:t>\</w:t>
      </w:r>
      <w:proofErr w:type="spellStart"/>
      <w:r w:rsidR="005E1565" w:rsidRPr="0070194B">
        <w:rPr>
          <w:rFonts w:ascii="Fira Code" w:eastAsia="Times New Roman" w:hAnsi="Fira Code" w:cs="Fira Code"/>
          <w:color w:val="DCDCAA"/>
          <w:sz w:val="21"/>
          <w:szCs w:val="21"/>
        </w:rPr>
        <w:t>widowpenalty</w:t>
      </w:r>
      <w:proofErr w:type="spellEnd"/>
      <w:r w:rsidR="005E1565" w:rsidRPr="0070194B">
        <w:rPr>
          <w:rFonts w:ascii="Fira Code" w:eastAsia="Times New Roman" w:hAnsi="Fira Code" w:cs="Fira Code"/>
          <w:color w:val="D4D4D4"/>
          <w:sz w:val="21"/>
          <w:szCs w:val="21"/>
        </w:rPr>
        <w:t xml:space="preserve"> 4000}</w:t>
      </w:r>
      <w:r w:rsidR="005E1565">
        <w:rPr>
          <w:rFonts w:ascii="Fira Code" w:eastAsia="Times New Roman" w:hAnsi="Fira Code" w:cs="Fira Code"/>
          <w:color w:val="D4D4D4"/>
          <w:sz w:val="21"/>
          <w:szCs w:val="21"/>
        </w:rPr>
        <w:br/>
      </w:r>
      <w:r w:rsidR="005E1565" w:rsidRPr="0070194B">
        <w:rPr>
          <w:rFonts w:ascii="Fira Code" w:eastAsia="Times New Roman" w:hAnsi="Fira Code" w:cs="Fira Code"/>
          <w:color w:val="D4D4D4"/>
          <w:sz w:val="21"/>
          <w:szCs w:val="21"/>
        </w:rPr>
        <w:t>{</w:t>
      </w:r>
      <w:r w:rsidR="005E1565" w:rsidRPr="0070194B">
        <w:rPr>
          <w:rFonts w:ascii="Fira Code" w:eastAsia="Times New Roman" w:hAnsi="Fira Code" w:cs="Fira Code"/>
          <w:color w:val="DCDCAA"/>
          <w:sz w:val="21"/>
          <w:szCs w:val="21"/>
        </w:rPr>
        <w:t>\</w:t>
      </w:r>
      <w:proofErr w:type="spellStart"/>
      <w:r w:rsidR="005E1565" w:rsidRPr="0070194B">
        <w:rPr>
          <w:rFonts w:ascii="Fira Code" w:eastAsia="Times New Roman" w:hAnsi="Fira Code" w:cs="Fira Code"/>
          <w:color w:val="DCDCAA"/>
          <w:sz w:val="21"/>
          <w:szCs w:val="21"/>
        </w:rPr>
        <w:t>clubpenalties</w:t>
      </w:r>
      <w:proofErr w:type="spellEnd"/>
      <w:r w:rsidR="005E1565" w:rsidRPr="0070194B">
        <w:rPr>
          <w:rFonts w:ascii="Fira Code" w:eastAsia="Times New Roman" w:hAnsi="Fira Code" w:cs="Fira Code"/>
          <w:color w:val="D4D4D4"/>
          <w:sz w:val="21"/>
          <w:szCs w:val="21"/>
        </w:rPr>
        <w:t xml:space="preserve"> 1 10000 </w:t>
      </w:r>
      <w:r w:rsidR="005E1565" w:rsidRPr="0070194B">
        <w:rPr>
          <w:rFonts w:ascii="Fira Code" w:eastAsia="Times New Roman" w:hAnsi="Fira Code" w:cs="Fira Code"/>
          <w:color w:val="DCDCAA"/>
          <w:sz w:val="21"/>
          <w:szCs w:val="21"/>
        </w:rPr>
        <w:t>\</w:t>
      </w:r>
      <w:proofErr w:type="spellStart"/>
      <w:r w:rsidR="005E1565" w:rsidRPr="0070194B">
        <w:rPr>
          <w:rFonts w:ascii="Fira Code" w:eastAsia="Times New Roman" w:hAnsi="Fira Code" w:cs="Fira Code"/>
          <w:color w:val="DCDCAA"/>
          <w:sz w:val="21"/>
          <w:szCs w:val="21"/>
        </w:rPr>
        <w:t>widowpenalties</w:t>
      </w:r>
      <w:proofErr w:type="spellEnd"/>
      <w:r w:rsidR="005E1565" w:rsidRPr="0070194B">
        <w:rPr>
          <w:rFonts w:ascii="Fira Code" w:eastAsia="Times New Roman" w:hAnsi="Fira Code" w:cs="Fira Code"/>
          <w:color w:val="D4D4D4"/>
          <w:sz w:val="21"/>
          <w:szCs w:val="21"/>
        </w:rPr>
        <w:t xml:space="preserve"> 1 10000 }</w:t>
      </w:r>
      <w:r w:rsidR="005E1565">
        <w:rPr>
          <w:rFonts w:ascii="Fira Code" w:eastAsia="Times New Roman" w:hAnsi="Fira Code" w:cs="Fira Code"/>
          <w:color w:val="D4D4D4"/>
          <w:sz w:val="21"/>
          <w:szCs w:val="21"/>
        </w:rPr>
        <w:br/>
      </w:r>
      <w:r w:rsidR="005E1565" w:rsidRPr="0070194B">
        <w:rPr>
          <w:rFonts w:ascii="Fira Code" w:eastAsia="Times New Roman" w:hAnsi="Fira Code" w:cs="Fira Code"/>
          <w:color w:val="D4D4D4"/>
          <w:sz w:val="21"/>
          <w:szCs w:val="21"/>
        </w:rPr>
        <w:t>{}{}</w:t>
      </w:r>
    </w:p>
    <w:p w14:paraId="38CF1475" w14:textId="01821C2D" w:rsidR="00672813" w:rsidRPr="00672813" w:rsidRDefault="00672813" w:rsidP="00672813">
      <w:pPr>
        <w:shd w:val="clear" w:color="auto" w:fill="1E1E1E"/>
        <w:spacing w:after="0" w:line="285" w:lineRule="atLeast"/>
        <w:rPr>
          <w:rFonts w:ascii="Fira Code" w:eastAsia="Times New Roman" w:hAnsi="Fira Code" w:cs="Fira Code"/>
          <w:color w:val="D4D4D4"/>
          <w:sz w:val="21"/>
          <w:szCs w:val="21"/>
        </w:rPr>
      </w:pPr>
      <w:r w:rsidRPr="00672813">
        <w:rPr>
          <w:rFonts w:ascii="Fira Code" w:eastAsia="Times New Roman" w:hAnsi="Fira Code" w:cs="Fira Code"/>
          <w:color w:val="DCDCAA"/>
          <w:sz w:val="21"/>
          <w:szCs w:val="21"/>
        </w:rPr>
        <w:t>\bibliography</w:t>
      </w:r>
      <w:r w:rsidRPr="00672813">
        <w:rPr>
          <w:rFonts w:ascii="Fira Code" w:eastAsia="Times New Roman" w:hAnsi="Fira Code" w:cs="Fira Code"/>
          <w:color w:val="D4D4D4"/>
          <w:sz w:val="21"/>
          <w:szCs w:val="21"/>
        </w:rPr>
        <w:t>{</w:t>
      </w:r>
      <w:proofErr w:type="spellStart"/>
      <w:r w:rsidR="00C212BB">
        <w:rPr>
          <w:rFonts w:ascii="Fira Code" w:eastAsia="Times New Roman" w:hAnsi="Fira Code" w:cs="Fira Code"/>
          <w:color w:val="D4D4D4"/>
          <w:sz w:val="21"/>
          <w:szCs w:val="21"/>
        </w:rPr>
        <w:t>chapmerge</w:t>
      </w:r>
      <w:proofErr w:type="spellEnd"/>
      <w:r w:rsidRPr="00672813">
        <w:rPr>
          <w:rFonts w:ascii="Fira Code" w:eastAsia="Times New Roman" w:hAnsi="Fira Code" w:cs="Fira Code"/>
          <w:color w:val="D4D4D4"/>
          <w:sz w:val="21"/>
          <w:szCs w:val="21"/>
        </w:rPr>
        <w:t>}</w:t>
      </w:r>
    </w:p>
    <w:p w14:paraId="748DED4A" w14:textId="4A2F94F6" w:rsidR="00722C73" w:rsidRDefault="00672813" w:rsidP="00D20722">
      <w:pPr>
        <w:shd w:val="clear" w:color="auto" w:fill="1E1E1E"/>
        <w:spacing w:after="0" w:line="285" w:lineRule="atLeast"/>
        <w:rPr>
          <w:ins w:id="456" w:author="Graaf, S.C. de (Bastiaan)" w:date="2023-05-16T13:14:00Z"/>
          <w:rFonts w:ascii="Fira Code" w:eastAsia="Times New Roman" w:hAnsi="Fira Code" w:cs="Fira Code"/>
          <w:color w:val="DCDCAA"/>
          <w:sz w:val="21"/>
          <w:szCs w:val="21"/>
        </w:rPr>
      </w:pPr>
      <w:r w:rsidRPr="00672813">
        <w:rPr>
          <w:rFonts w:ascii="Fira Code" w:eastAsia="Times New Roman" w:hAnsi="Fira Code" w:cs="Fira Code"/>
          <w:color w:val="DCDCAA"/>
          <w:sz w:val="21"/>
          <w:szCs w:val="21"/>
        </w:rPr>
        <w:t>\</w:t>
      </w:r>
      <w:proofErr w:type="spellStart"/>
      <w:r w:rsidRPr="00672813">
        <w:rPr>
          <w:rFonts w:ascii="Fira Code" w:eastAsia="Times New Roman" w:hAnsi="Fira Code" w:cs="Fira Code"/>
          <w:color w:val="DCDCAA"/>
          <w:sz w:val="21"/>
          <w:szCs w:val="21"/>
        </w:rPr>
        <w:t>stopthumb</w:t>
      </w:r>
      <w:proofErr w:type="spellEnd"/>
    </w:p>
    <w:p w14:paraId="46993B48" w14:textId="61AA40C6" w:rsidR="00E20BB6" w:rsidRPr="00D20722" w:rsidRDefault="00E20BB6" w:rsidP="007E78FC">
      <w:pPr>
        <w:shd w:val="clear" w:color="auto" w:fill="1E1E1E"/>
        <w:spacing w:after="0" w:line="285" w:lineRule="atLeast"/>
        <w:rPr>
          <w:rFonts w:ascii="Fira Code" w:eastAsia="Times New Roman" w:hAnsi="Fira Code" w:cs="Fira Code"/>
          <w:color w:val="D4D4D4"/>
          <w:sz w:val="21"/>
          <w:szCs w:val="21"/>
        </w:rPr>
      </w:pPr>
    </w:p>
    <w:sectPr w:rsidR="00E20BB6" w:rsidRPr="00D20722" w:rsidSect="00EE1096">
      <w:pgSz w:w="9634" w:h="13594"/>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7" w:author="Graaf, S.C. de (Bastiaan)" w:date="2023-03-15T15:09:00Z" w:initials="GSd(">
    <w:p w14:paraId="44866EFA" w14:textId="77777777" w:rsidR="00672813" w:rsidRDefault="00672813" w:rsidP="00672813">
      <w:pPr>
        <w:pStyle w:val="CommentText"/>
      </w:pPr>
      <w:r>
        <w:rPr>
          <w:rStyle w:val="CommentReference"/>
        </w:rPr>
        <w:annotationRef/>
      </w:r>
      <w:r>
        <w:rPr>
          <w:lang w:val="en-GB"/>
        </w:rPr>
        <w:t>optional</w:t>
      </w:r>
    </w:p>
  </w:comment>
  <w:comment w:id="80" w:author="Graaf, S.C. de (Bastiaan)" w:date="2023-03-15T16:02:00Z" w:initials="GSd(">
    <w:p w14:paraId="745C50C6" w14:textId="77777777" w:rsidR="00672813" w:rsidRDefault="00672813" w:rsidP="00672813">
      <w:pPr>
        <w:pStyle w:val="CommentText"/>
      </w:pPr>
      <w:r>
        <w:rPr>
          <w:rStyle w:val="CommentReference"/>
        </w:rPr>
        <w:annotationRef/>
      </w:r>
      <w:r>
        <w:rPr>
          <w:lang w:val="en-GB"/>
        </w:rPr>
        <w:t>Optional</w:t>
      </w:r>
    </w:p>
  </w:comment>
  <w:comment w:id="88" w:author="Graaf, S.C. de (Bastiaan)" w:date="2023-03-15T16:43:00Z" w:initials="GSd(">
    <w:p w14:paraId="1493A19C" w14:textId="77777777" w:rsidR="00672813" w:rsidRDefault="00672813" w:rsidP="00672813">
      <w:pPr>
        <w:pStyle w:val="CommentText"/>
      </w:pPr>
      <w:r>
        <w:rPr>
          <w:rStyle w:val="CommentReference"/>
        </w:rPr>
        <w:annotationRef/>
      </w:r>
      <w:r>
        <w:rPr>
          <w:lang w:val="en-GB"/>
        </w:rPr>
        <w:t>Optional</w:t>
      </w:r>
    </w:p>
  </w:comment>
  <w:comment w:id="89" w:author="Graaf, S.C. de (Bastiaan)" w:date="2023-03-15T16:51:00Z" w:initials="GSd(">
    <w:p w14:paraId="7EABA3E0" w14:textId="77777777" w:rsidR="00672813" w:rsidRDefault="00672813" w:rsidP="00672813">
      <w:pPr>
        <w:pStyle w:val="CommentText"/>
      </w:pPr>
      <w:r>
        <w:rPr>
          <w:rStyle w:val="CommentReference"/>
        </w:rPr>
        <w:annotationRef/>
      </w:r>
      <w:r>
        <w:rPr>
          <w:lang w:val="en-GB"/>
        </w:rPr>
        <w:t>quantify</w:t>
      </w:r>
    </w:p>
  </w:comment>
  <w:comment w:id="196" w:author="Graaf, S.C. de (Bastiaan)" w:date="2023-05-12T12:02:00Z" w:initials="GSd(">
    <w:p w14:paraId="16C079AB" w14:textId="77777777" w:rsidR="009B3409" w:rsidRDefault="009B3409" w:rsidP="00D77529">
      <w:pPr>
        <w:pStyle w:val="CommentText"/>
      </w:pPr>
      <w:r>
        <w:rPr>
          <w:rStyle w:val="CommentReference"/>
        </w:rPr>
        <w:annotationRef/>
      </w:r>
      <w:r>
        <w:t>Wut</w:t>
      </w:r>
    </w:p>
  </w:comment>
  <w:comment w:id="208" w:author="Graaf, S.C. de (Bastiaan)" w:date="2023-05-12T12:02:00Z" w:initials="GSd(">
    <w:p w14:paraId="53297DAB" w14:textId="77777777" w:rsidR="009B3409" w:rsidRDefault="009B3409" w:rsidP="009B3409">
      <w:pPr>
        <w:pStyle w:val="CommentText"/>
      </w:pPr>
      <w:r>
        <w:rPr>
          <w:rStyle w:val="CommentReference"/>
        </w:rPr>
        <w:annotationRef/>
      </w:r>
      <w:r>
        <w:t>Wut</w:t>
      </w:r>
    </w:p>
  </w:comment>
  <w:comment w:id="211" w:author="Graaf, S.C. de (Bastiaan)" w:date="2023-05-12T12:05:00Z" w:initials="GSd(">
    <w:p w14:paraId="755B0C73" w14:textId="77777777" w:rsidR="009B3409" w:rsidRDefault="009B3409" w:rsidP="00933D61">
      <w:pPr>
        <w:pStyle w:val="CommentText"/>
      </w:pPr>
      <w:r>
        <w:rPr>
          <w:rStyle w:val="CommentReference"/>
        </w:rPr>
        <w:annotationRef/>
      </w:r>
      <w:r>
        <w:t>Wut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866EFA" w15:done="0"/>
  <w15:commentEx w15:paraId="745C50C6" w15:done="0"/>
  <w15:commentEx w15:paraId="1493A19C" w15:done="0"/>
  <w15:commentEx w15:paraId="7EABA3E0" w15:done="0"/>
  <w15:commentEx w15:paraId="16C079AB" w15:done="0"/>
  <w15:commentEx w15:paraId="53297DAB" w15:done="0"/>
  <w15:commentEx w15:paraId="755B0C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C5E23" w16cex:dateUtc="2023-03-15T14:09:00Z"/>
  <w16cex:commentExtensible w16cex:durableId="27BC6A84" w16cex:dateUtc="2023-03-15T15:02:00Z"/>
  <w16cex:commentExtensible w16cex:durableId="27BC743B" w16cex:dateUtc="2023-03-15T15:43:00Z"/>
  <w16cex:commentExtensible w16cex:durableId="27BC760C" w16cex:dateUtc="2023-03-15T15:51:00Z"/>
  <w16cex:commentExtensible w16cex:durableId="2808A96C" w16cex:dateUtc="2023-05-12T10:02:00Z"/>
  <w16cex:commentExtensible w16cex:durableId="2808A9C1" w16cex:dateUtc="2023-05-12T10:02:00Z"/>
  <w16cex:commentExtensible w16cex:durableId="2808AA03" w16cex:dateUtc="2023-05-12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866EFA" w16cid:durableId="27BC5E23"/>
  <w16cid:commentId w16cid:paraId="745C50C6" w16cid:durableId="27BC6A84"/>
  <w16cid:commentId w16cid:paraId="1493A19C" w16cid:durableId="27BC743B"/>
  <w16cid:commentId w16cid:paraId="7EABA3E0" w16cid:durableId="27BC760C"/>
  <w16cid:commentId w16cid:paraId="16C079AB" w16cid:durableId="2808A96C"/>
  <w16cid:commentId w16cid:paraId="53297DAB" w16cid:durableId="2808A9C1"/>
  <w16cid:commentId w16cid:paraId="755B0C73" w16cid:durableId="2808AA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af, S.C. de (Bastiaan)">
    <w15:presenceInfo w15:providerId="AD" w15:userId="S::s.c.degraaf@uu.nl::cf431a3b-2f78-4eb5-99bc-fe2000999c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64"/>
    <w:rsid w:val="00007F71"/>
    <w:rsid w:val="00057AD1"/>
    <w:rsid w:val="0007185B"/>
    <w:rsid w:val="000A5EB0"/>
    <w:rsid w:val="000B0E91"/>
    <w:rsid w:val="000C267C"/>
    <w:rsid w:val="000E0952"/>
    <w:rsid w:val="00104A6C"/>
    <w:rsid w:val="00114136"/>
    <w:rsid w:val="00147A6F"/>
    <w:rsid w:val="00162457"/>
    <w:rsid w:val="0018360F"/>
    <w:rsid w:val="001A5375"/>
    <w:rsid w:val="0021633A"/>
    <w:rsid w:val="00220687"/>
    <w:rsid w:val="00221A11"/>
    <w:rsid w:val="00223DCC"/>
    <w:rsid w:val="00235022"/>
    <w:rsid w:val="0024379C"/>
    <w:rsid w:val="00261A80"/>
    <w:rsid w:val="002E72C3"/>
    <w:rsid w:val="002F1802"/>
    <w:rsid w:val="002F7064"/>
    <w:rsid w:val="00347554"/>
    <w:rsid w:val="00380B0A"/>
    <w:rsid w:val="003855CA"/>
    <w:rsid w:val="003966EB"/>
    <w:rsid w:val="003A7848"/>
    <w:rsid w:val="003B4B0D"/>
    <w:rsid w:val="003C22E0"/>
    <w:rsid w:val="003C751A"/>
    <w:rsid w:val="003E73A9"/>
    <w:rsid w:val="0040670E"/>
    <w:rsid w:val="00410231"/>
    <w:rsid w:val="0041117B"/>
    <w:rsid w:val="00437E8C"/>
    <w:rsid w:val="00441C32"/>
    <w:rsid w:val="00462FBB"/>
    <w:rsid w:val="004713AA"/>
    <w:rsid w:val="0047791B"/>
    <w:rsid w:val="00482E75"/>
    <w:rsid w:val="0049012B"/>
    <w:rsid w:val="00491EF3"/>
    <w:rsid w:val="00494525"/>
    <w:rsid w:val="004C20A3"/>
    <w:rsid w:val="0051097F"/>
    <w:rsid w:val="00513372"/>
    <w:rsid w:val="005350DF"/>
    <w:rsid w:val="00560BA0"/>
    <w:rsid w:val="00567F0D"/>
    <w:rsid w:val="005D4597"/>
    <w:rsid w:val="005E1565"/>
    <w:rsid w:val="005F41CD"/>
    <w:rsid w:val="006161BE"/>
    <w:rsid w:val="00633EF1"/>
    <w:rsid w:val="00636D30"/>
    <w:rsid w:val="00672813"/>
    <w:rsid w:val="00675539"/>
    <w:rsid w:val="006B4A93"/>
    <w:rsid w:val="006E1FEE"/>
    <w:rsid w:val="00703426"/>
    <w:rsid w:val="007050AE"/>
    <w:rsid w:val="00722C73"/>
    <w:rsid w:val="007272AA"/>
    <w:rsid w:val="007563C0"/>
    <w:rsid w:val="00765ABA"/>
    <w:rsid w:val="00765EFC"/>
    <w:rsid w:val="0078152B"/>
    <w:rsid w:val="00781755"/>
    <w:rsid w:val="007838F5"/>
    <w:rsid w:val="007D35DD"/>
    <w:rsid w:val="007D3E9D"/>
    <w:rsid w:val="007D3EA5"/>
    <w:rsid w:val="007E017A"/>
    <w:rsid w:val="007E78FC"/>
    <w:rsid w:val="008148BF"/>
    <w:rsid w:val="00823DA4"/>
    <w:rsid w:val="0085623F"/>
    <w:rsid w:val="0086227A"/>
    <w:rsid w:val="00864B73"/>
    <w:rsid w:val="008B6CB2"/>
    <w:rsid w:val="008C1B81"/>
    <w:rsid w:val="008E1E0D"/>
    <w:rsid w:val="008E3D97"/>
    <w:rsid w:val="008F5515"/>
    <w:rsid w:val="0090481E"/>
    <w:rsid w:val="00907675"/>
    <w:rsid w:val="0091024B"/>
    <w:rsid w:val="00910745"/>
    <w:rsid w:val="00915101"/>
    <w:rsid w:val="009163A1"/>
    <w:rsid w:val="00926DFD"/>
    <w:rsid w:val="009317C4"/>
    <w:rsid w:val="00954B74"/>
    <w:rsid w:val="00955A1B"/>
    <w:rsid w:val="00996A2C"/>
    <w:rsid w:val="009A4F72"/>
    <w:rsid w:val="009B3409"/>
    <w:rsid w:val="009B5639"/>
    <w:rsid w:val="009D0E65"/>
    <w:rsid w:val="009F0FAD"/>
    <w:rsid w:val="00A16BB9"/>
    <w:rsid w:val="00A17012"/>
    <w:rsid w:val="00A21D4F"/>
    <w:rsid w:val="00A466A7"/>
    <w:rsid w:val="00A92C99"/>
    <w:rsid w:val="00AA65D7"/>
    <w:rsid w:val="00AC68A3"/>
    <w:rsid w:val="00AE01A4"/>
    <w:rsid w:val="00B15D75"/>
    <w:rsid w:val="00B1649B"/>
    <w:rsid w:val="00B26A94"/>
    <w:rsid w:val="00B31B28"/>
    <w:rsid w:val="00B3345C"/>
    <w:rsid w:val="00B859C2"/>
    <w:rsid w:val="00BE20FE"/>
    <w:rsid w:val="00BF25FB"/>
    <w:rsid w:val="00C212BB"/>
    <w:rsid w:val="00C36B8E"/>
    <w:rsid w:val="00C921D0"/>
    <w:rsid w:val="00CC1C42"/>
    <w:rsid w:val="00CC1CD1"/>
    <w:rsid w:val="00CC3015"/>
    <w:rsid w:val="00CD788A"/>
    <w:rsid w:val="00D20722"/>
    <w:rsid w:val="00D27F0F"/>
    <w:rsid w:val="00D71178"/>
    <w:rsid w:val="00DA7941"/>
    <w:rsid w:val="00DD283E"/>
    <w:rsid w:val="00DD482D"/>
    <w:rsid w:val="00DE75EF"/>
    <w:rsid w:val="00E20BB6"/>
    <w:rsid w:val="00E21BCB"/>
    <w:rsid w:val="00E239FE"/>
    <w:rsid w:val="00E26229"/>
    <w:rsid w:val="00E30CF4"/>
    <w:rsid w:val="00E56175"/>
    <w:rsid w:val="00E57716"/>
    <w:rsid w:val="00E62D30"/>
    <w:rsid w:val="00E77D28"/>
    <w:rsid w:val="00EB23CD"/>
    <w:rsid w:val="00EC12C5"/>
    <w:rsid w:val="00EC35B0"/>
    <w:rsid w:val="00ED5651"/>
    <w:rsid w:val="00EE1096"/>
    <w:rsid w:val="00EE3C9F"/>
    <w:rsid w:val="00EF3907"/>
    <w:rsid w:val="00EF4F27"/>
    <w:rsid w:val="00EF6801"/>
    <w:rsid w:val="00F005EC"/>
    <w:rsid w:val="00F279CE"/>
    <w:rsid w:val="00F3793C"/>
    <w:rsid w:val="00F43941"/>
    <w:rsid w:val="00F61C2A"/>
    <w:rsid w:val="00F97C5D"/>
    <w:rsid w:val="00FC00CD"/>
    <w:rsid w:val="00FD1150"/>
    <w:rsid w:val="00FD2A5D"/>
    <w:rsid w:val="00FD33F6"/>
    <w:rsid w:val="00FD7806"/>
    <w:rsid w:val="00FE0E0B"/>
    <w:rsid w:val="00FF3BC3"/>
    <w:rsid w:val="00FF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9A36"/>
  <w15:chartTrackingRefBased/>
  <w15:docId w15:val="{F2EA352B-938A-4113-A509-947E367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941"/>
    <w:rPr>
      <w:rFonts w:cstheme="minorHAnsi"/>
      <w:sz w:val="19"/>
      <w:szCs w:val="19"/>
    </w:rPr>
  </w:style>
  <w:style w:type="paragraph" w:styleId="Heading1">
    <w:name w:val="heading 1"/>
    <w:basedOn w:val="Normal"/>
    <w:next w:val="Normal"/>
    <w:link w:val="Heading1Char"/>
    <w:uiPriority w:val="9"/>
    <w:qFormat/>
    <w:rsid w:val="00672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28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28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728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8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28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2813"/>
    <w:rPr>
      <w:rFonts w:asciiTheme="majorHAnsi" w:eastAsiaTheme="majorEastAsia" w:hAnsiTheme="majorHAnsi" w:cstheme="majorBidi"/>
      <w:i/>
      <w:iCs/>
      <w:color w:val="2F5496" w:themeColor="accent1" w:themeShade="BF"/>
      <w:sz w:val="19"/>
      <w:szCs w:val="19"/>
    </w:rPr>
  </w:style>
  <w:style w:type="character" w:styleId="CommentReference">
    <w:name w:val="annotation reference"/>
    <w:basedOn w:val="DefaultParagraphFont"/>
    <w:uiPriority w:val="99"/>
    <w:semiHidden/>
    <w:unhideWhenUsed/>
    <w:rsid w:val="00672813"/>
    <w:rPr>
      <w:sz w:val="16"/>
      <w:szCs w:val="16"/>
    </w:rPr>
  </w:style>
  <w:style w:type="paragraph" w:styleId="CommentText">
    <w:name w:val="annotation text"/>
    <w:basedOn w:val="Normal"/>
    <w:link w:val="CommentTextChar"/>
    <w:uiPriority w:val="99"/>
    <w:unhideWhenUsed/>
    <w:rsid w:val="00672813"/>
    <w:pPr>
      <w:spacing w:line="240" w:lineRule="auto"/>
    </w:pPr>
    <w:rPr>
      <w:sz w:val="20"/>
      <w:szCs w:val="20"/>
      <w:lang w:val="nl-NL"/>
    </w:rPr>
  </w:style>
  <w:style w:type="character" w:customStyle="1" w:styleId="CommentTextChar">
    <w:name w:val="Comment Text Char"/>
    <w:basedOn w:val="DefaultParagraphFont"/>
    <w:link w:val="CommentText"/>
    <w:uiPriority w:val="99"/>
    <w:rsid w:val="00672813"/>
    <w:rPr>
      <w:rFonts w:cstheme="minorHAnsi"/>
      <w:sz w:val="20"/>
      <w:szCs w:val="20"/>
      <w:lang w:val="nl-NL"/>
    </w:rPr>
  </w:style>
  <w:style w:type="character" w:styleId="FootnoteReference">
    <w:name w:val="footnote reference"/>
    <w:basedOn w:val="DefaultParagraphFont"/>
    <w:uiPriority w:val="99"/>
    <w:rsid w:val="00672813"/>
    <w:rPr>
      <w:vertAlign w:val="superscript"/>
    </w:rPr>
  </w:style>
  <w:style w:type="character" w:customStyle="1" w:styleId="contentpasted1">
    <w:name w:val="contentpasted1"/>
    <w:basedOn w:val="DefaultParagraphFont"/>
    <w:rsid w:val="00672813"/>
  </w:style>
  <w:style w:type="character" w:customStyle="1" w:styleId="Heading1Char">
    <w:name w:val="Heading 1 Char"/>
    <w:basedOn w:val="DefaultParagraphFont"/>
    <w:link w:val="Heading1"/>
    <w:uiPriority w:val="9"/>
    <w:rsid w:val="00672813"/>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261A80"/>
    <w:pPr>
      <w:spacing w:after="0" w:line="240" w:lineRule="auto"/>
    </w:pPr>
    <w:rPr>
      <w:rFonts w:cstheme="minorHAnsi"/>
      <w:sz w:val="19"/>
      <w:szCs w:val="19"/>
    </w:rPr>
  </w:style>
  <w:style w:type="paragraph" w:styleId="CommentSubject">
    <w:name w:val="annotation subject"/>
    <w:basedOn w:val="CommentText"/>
    <w:next w:val="CommentText"/>
    <w:link w:val="CommentSubjectChar"/>
    <w:uiPriority w:val="99"/>
    <w:semiHidden/>
    <w:unhideWhenUsed/>
    <w:rsid w:val="009B3409"/>
    <w:rPr>
      <w:b/>
      <w:bCs/>
      <w:lang w:val="en-US"/>
    </w:rPr>
  </w:style>
  <w:style w:type="character" w:customStyle="1" w:styleId="CommentSubjectChar">
    <w:name w:val="Comment Subject Char"/>
    <w:basedOn w:val="CommentTextChar"/>
    <w:link w:val="CommentSubject"/>
    <w:uiPriority w:val="99"/>
    <w:semiHidden/>
    <w:rsid w:val="009B3409"/>
    <w:rPr>
      <w:rFonts w:cstheme="minorHAnsi"/>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4197">
      <w:bodyDiv w:val="1"/>
      <w:marLeft w:val="0"/>
      <w:marRight w:val="0"/>
      <w:marTop w:val="0"/>
      <w:marBottom w:val="0"/>
      <w:divBdr>
        <w:top w:val="none" w:sz="0" w:space="0" w:color="auto"/>
        <w:left w:val="none" w:sz="0" w:space="0" w:color="auto"/>
        <w:bottom w:val="none" w:sz="0" w:space="0" w:color="auto"/>
        <w:right w:val="none" w:sz="0" w:space="0" w:color="auto"/>
      </w:divBdr>
      <w:divsChild>
        <w:div w:id="624309712">
          <w:marLeft w:val="0"/>
          <w:marRight w:val="0"/>
          <w:marTop w:val="0"/>
          <w:marBottom w:val="0"/>
          <w:divBdr>
            <w:top w:val="none" w:sz="0" w:space="0" w:color="auto"/>
            <w:left w:val="none" w:sz="0" w:space="0" w:color="auto"/>
            <w:bottom w:val="none" w:sz="0" w:space="0" w:color="auto"/>
            <w:right w:val="none" w:sz="0" w:space="0" w:color="auto"/>
          </w:divBdr>
          <w:divsChild>
            <w:div w:id="776364222">
              <w:marLeft w:val="0"/>
              <w:marRight w:val="0"/>
              <w:marTop w:val="0"/>
              <w:marBottom w:val="0"/>
              <w:divBdr>
                <w:top w:val="none" w:sz="0" w:space="0" w:color="auto"/>
                <w:left w:val="none" w:sz="0" w:space="0" w:color="auto"/>
                <w:bottom w:val="none" w:sz="0" w:space="0" w:color="auto"/>
                <w:right w:val="none" w:sz="0" w:space="0" w:color="auto"/>
              </w:divBdr>
            </w:div>
            <w:div w:id="263149968">
              <w:marLeft w:val="0"/>
              <w:marRight w:val="0"/>
              <w:marTop w:val="0"/>
              <w:marBottom w:val="0"/>
              <w:divBdr>
                <w:top w:val="none" w:sz="0" w:space="0" w:color="auto"/>
                <w:left w:val="none" w:sz="0" w:space="0" w:color="auto"/>
                <w:bottom w:val="none" w:sz="0" w:space="0" w:color="auto"/>
                <w:right w:val="none" w:sz="0" w:space="0" w:color="auto"/>
              </w:divBdr>
            </w:div>
            <w:div w:id="2041080595">
              <w:marLeft w:val="0"/>
              <w:marRight w:val="0"/>
              <w:marTop w:val="0"/>
              <w:marBottom w:val="0"/>
              <w:divBdr>
                <w:top w:val="none" w:sz="0" w:space="0" w:color="auto"/>
                <w:left w:val="none" w:sz="0" w:space="0" w:color="auto"/>
                <w:bottom w:val="none" w:sz="0" w:space="0" w:color="auto"/>
                <w:right w:val="none" w:sz="0" w:space="0" w:color="auto"/>
              </w:divBdr>
            </w:div>
            <w:div w:id="1711343982">
              <w:marLeft w:val="0"/>
              <w:marRight w:val="0"/>
              <w:marTop w:val="0"/>
              <w:marBottom w:val="0"/>
              <w:divBdr>
                <w:top w:val="none" w:sz="0" w:space="0" w:color="auto"/>
                <w:left w:val="none" w:sz="0" w:space="0" w:color="auto"/>
                <w:bottom w:val="none" w:sz="0" w:space="0" w:color="auto"/>
                <w:right w:val="none" w:sz="0" w:space="0" w:color="auto"/>
              </w:divBdr>
            </w:div>
            <w:div w:id="14302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3811">
      <w:bodyDiv w:val="1"/>
      <w:marLeft w:val="0"/>
      <w:marRight w:val="0"/>
      <w:marTop w:val="0"/>
      <w:marBottom w:val="0"/>
      <w:divBdr>
        <w:top w:val="none" w:sz="0" w:space="0" w:color="auto"/>
        <w:left w:val="none" w:sz="0" w:space="0" w:color="auto"/>
        <w:bottom w:val="none" w:sz="0" w:space="0" w:color="auto"/>
        <w:right w:val="none" w:sz="0" w:space="0" w:color="auto"/>
      </w:divBdr>
      <w:divsChild>
        <w:div w:id="1434202986">
          <w:marLeft w:val="0"/>
          <w:marRight w:val="0"/>
          <w:marTop w:val="0"/>
          <w:marBottom w:val="0"/>
          <w:divBdr>
            <w:top w:val="none" w:sz="0" w:space="0" w:color="auto"/>
            <w:left w:val="none" w:sz="0" w:space="0" w:color="auto"/>
            <w:bottom w:val="none" w:sz="0" w:space="0" w:color="auto"/>
            <w:right w:val="none" w:sz="0" w:space="0" w:color="auto"/>
          </w:divBdr>
          <w:divsChild>
            <w:div w:id="2028942251">
              <w:marLeft w:val="0"/>
              <w:marRight w:val="0"/>
              <w:marTop w:val="0"/>
              <w:marBottom w:val="0"/>
              <w:divBdr>
                <w:top w:val="none" w:sz="0" w:space="0" w:color="auto"/>
                <w:left w:val="none" w:sz="0" w:space="0" w:color="auto"/>
                <w:bottom w:val="none" w:sz="0" w:space="0" w:color="auto"/>
                <w:right w:val="none" w:sz="0" w:space="0" w:color="auto"/>
              </w:divBdr>
            </w:div>
            <w:div w:id="841361410">
              <w:marLeft w:val="0"/>
              <w:marRight w:val="0"/>
              <w:marTop w:val="0"/>
              <w:marBottom w:val="0"/>
              <w:divBdr>
                <w:top w:val="none" w:sz="0" w:space="0" w:color="auto"/>
                <w:left w:val="none" w:sz="0" w:space="0" w:color="auto"/>
                <w:bottom w:val="none" w:sz="0" w:space="0" w:color="auto"/>
                <w:right w:val="none" w:sz="0" w:space="0" w:color="auto"/>
              </w:divBdr>
            </w:div>
            <w:div w:id="1511214309">
              <w:marLeft w:val="0"/>
              <w:marRight w:val="0"/>
              <w:marTop w:val="0"/>
              <w:marBottom w:val="0"/>
              <w:divBdr>
                <w:top w:val="none" w:sz="0" w:space="0" w:color="auto"/>
                <w:left w:val="none" w:sz="0" w:space="0" w:color="auto"/>
                <w:bottom w:val="none" w:sz="0" w:space="0" w:color="auto"/>
                <w:right w:val="none" w:sz="0" w:space="0" w:color="auto"/>
              </w:divBdr>
            </w:div>
            <w:div w:id="293223303">
              <w:marLeft w:val="0"/>
              <w:marRight w:val="0"/>
              <w:marTop w:val="0"/>
              <w:marBottom w:val="0"/>
              <w:divBdr>
                <w:top w:val="none" w:sz="0" w:space="0" w:color="auto"/>
                <w:left w:val="none" w:sz="0" w:space="0" w:color="auto"/>
                <w:bottom w:val="none" w:sz="0" w:space="0" w:color="auto"/>
                <w:right w:val="none" w:sz="0" w:space="0" w:color="auto"/>
              </w:divBdr>
            </w:div>
            <w:div w:id="1106581654">
              <w:marLeft w:val="0"/>
              <w:marRight w:val="0"/>
              <w:marTop w:val="0"/>
              <w:marBottom w:val="0"/>
              <w:divBdr>
                <w:top w:val="none" w:sz="0" w:space="0" w:color="auto"/>
                <w:left w:val="none" w:sz="0" w:space="0" w:color="auto"/>
                <w:bottom w:val="none" w:sz="0" w:space="0" w:color="auto"/>
                <w:right w:val="none" w:sz="0" w:space="0" w:color="auto"/>
              </w:divBdr>
            </w:div>
            <w:div w:id="1280718706">
              <w:marLeft w:val="0"/>
              <w:marRight w:val="0"/>
              <w:marTop w:val="0"/>
              <w:marBottom w:val="0"/>
              <w:divBdr>
                <w:top w:val="none" w:sz="0" w:space="0" w:color="auto"/>
                <w:left w:val="none" w:sz="0" w:space="0" w:color="auto"/>
                <w:bottom w:val="none" w:sz="0" w:space="0" w:color="auto"/>
                <w:right w:val="none" w:sz="0" w:space="0" w:color="auto"/>
              </w:divBdr>
            </w:div>
            <w:div w:id="493570646">
              <w:marLeft w:val="0"/>
              <w:marRight w:val="0"/>
              <w:marTop w:val="0"/>
              <w:marBottom w:val="0"/>
              <w:divBdr>
                <w:top w:val="none" w:sz="0" w:space="0" w:color="auto"/>
                <w:left w:val="none" w:sz="0" w:space="0" w:color="auto"/>
                <w:bottom w:val="none" w:sz="0" w:space="0" w:color="auto"/>
                <w:right w:val="none" w:sz="0" w:space="0" w:color="auto"/>
              </w:divBdr>
            </w:div>
            <w:div w:id="14344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1979">
      <w:bodyDiv w:val="1"/>
      <w:marLeft w:val="0"/>
      <w:marRight w:val="0"/>
      <w:marTop w:val="0"/>
      <w:marBottom w:val="0"/>
      <w:divBdr>
        <w:top w:val="none" w:sz="0" w:space="0" w:color="auto"/>
        <w:left w:val="none" w:sz="0" w:space="0" w:color="auto"/>
        <w:bottom w:val="none" w:sz="0" w:space="0" w:color="auto"/>
        <w:right w:val="none" w:sz="0" w:space="0" w:color="auto"/>
      </w:divBdr>
    </w:div>
    <w:div w:id="352151014">
      <w:bodyDiv w:val="1"/>
      <w:marLeft w:val="0"/>
      <w:marRight w:val="0"/>
      <w:marTop w:val="0"/>
      <w:marBottom w:val="0"/>
      <w:divBdr>
        <w:top w:val="none" w:sz="0" w:space="0" w:color="auto"/>
        <w:left w:val="none" w:sz="0" w:space="0" w:color="auto"/>
        <w:bottom w:val="none" w:sz="0" w:space="0" w:color="auto"/>
        <w:right w:val="none" w:sz="0" w:space="0" w:color="auto"/>
      </w:divBdr>
      <w:divsChild>
        <w:div w:id="1876119184">
          <w:marLeft w:val="0"/>
          <w:marRight w:val="0"/>
          <w:marTop w:val="0"/>
          <w:marBottom w:val="0"/>
          <w:divBdr>
            <w:top w:val="none" w:sz="0" w:space="0" w:color="auto"/>
            <w:left w:val="none" w:sz="0" w:space="0" w:color="auto"/>
            <w:bottom w:val="none" w:sz="0" w:space="0" w:color="auto"/>
            <w:right w:val="none" w:sz="0" w:space="0" w:color="auto"/>
          </w:divBdr>
          <w:divsChild>
            <w:div w:id="1204439412">
              <w:marLeft w:val="0"/>
              <w:marRight w:val="0"/>
              <w:marTop w:val="0"/>
              <w:marBottom w:val="0"/>
              <w:divBdr>
                <w:top w:val="none" w:sz="0" w:space="0" w:color="auto"/>
                <w:left w:val="none" w:sz="0" w:space="0" w:color="auto"/>
                <w:bottom w:val="none" w:sz="0" w:space="0" w:color="auto"/>
                <w:right w:val="none" w:sz="0" w:space="0" w:color="auto"/>
              </w:divBdr>
            </w:div>
            <w:div w:id="924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6081">
      <w:bodyDiv w:val="1"/>
      <w:marLeft w:val="0"/>
      <w:marRight w:val="0"/>
      <w:marTop w:val="0"/>
      <w:marBottom w:val="0"/>
      <w:divBdr>
        <w:top w:val="none" w:sz="0" w:space="0" w:color="auto"/>
        <w:left w:val="none" w:sz="0" w:space="0" w:color="auto"/>
        <w:bottom w:val="none" w:sz="0" w:space="0" w:color="auto"/>
        <w:right w:val="none" w:sz="0" w:space="0" w:color="auto"/>
      </w:divBdr>
    </w:div>
    <w:div w:id="605314037">
      <w:bodyDiv w:val="1"/>
      <w:marLeft w:val="0"/>
      <w:marRight w:val="0"/>
      <w:marTop w:val="0"/>
      <w:marBottom w:val="0"/>
      <w:divBdr>
        <w:top w:val="none" w:sz="0" w:space="0" w:color="auto"/>
        <w:left w:val="none" w:sz="0" w:space="0" w:color="auto"/>
        <w:bottom w:val="none" w:sz="0" w:space="0" w:color="auto"/>
        <w:right w:val="none" w:sz="0" w:space="0" w:color="auto"/>
      </w:divBdr>
      <w:divsChild>
        <w:div w:id="931015007">
          <w:marLeft w:val="0"/>
          <w:marRight w:val="0"/>
          <w:marTop w:val="0"/>
          <w:marBottom w:val="0"/>
          <w:divBdr>
            <w:top w:val="none" w:sz="0" w:space="0" w:color="auto"/>
            <w:left w:val="none" w:sz="0" w:space="0" w:color="auto"/>
            <w:bottom w:val="none" w:sz="0" w:space="0" w:color="auto"/>
            <w:right w:val="none" w:sz="0" w:space="0" w:color="auto"/>
          </w:divBdr>
          <w:divsChild>
            <w:div w:id="8467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352">
      <w:bodyDiv w:val="1"/>
      <w:marLeft w:val="0"/>
      <w:marRight w:val="0"/>
      <w:marTop w:val="0"/>
      <w:marBottom w:val="0"/>
      <w:divBdr>
        <w:top w:val="none" w:sz="0" w:space="0" w:color="auto"/>
        <w:left w:val="none" w:sz="0" w:space="0" w:color="auto"/>
        <w:bottom w:val="none" w:sz="0" w:space="0" w:color="auto"/>
        <w:right w:val="none" w:sz="0" w:space="0" w:color="auto"/>
      </w:divBdr>
    </w:div>
    <w:div w:id="838691028">
      <w:bodyDiv w:val="1"/>
      <w:marLeft w:val="0"/>
      <w:marRight w:val="0"/>
      <w:marTop w:val="0"/>
      <w:marBottom w:val="0"/>
      <w:divBdr>
        <w:top w:val="none" w:sz="0" w:space="0" w:color="auto"/>
        <w:left w:val="none" w:sz="0" w:space="0" w:color="auto"/>
        <w:bottom w:val="none" w:sz="0" w:space="0" w:color="auto"/>
        <w:right w:val="none" w:sz="0" w:space="0" w:color="auto"/>
      </w:divBdr>
    </w:div>
    <w:div w:id="1609968790">
      <w:bodyDiv w:val="1"/>
      <w:marLeft w:val="0"/>
      <w:marRight w:val="0"/>
      <w:marTop w:val="0"/>
      <w:marBottom w:val="0"/>
      <w:divBdr>
        <w:top w:val="none" w:sz="0" w:space="0" w:color="auto"/>
        <w:left w:val="none" w:sz="0" w:space="0" w:color="auto"/>
        <w:bottom w:val="none" w:sz="0" w:space="0" w:color="auto"/>
        <w:right w:val="none" w:sz="0" w:space="0" w:color="auto"/>
      </w:divBdr>
      <w:divsChild>
        <w:div w:id="1980069095">
          <w:marLeft w:val="0"/>
          <w:marRight w:val="0"/>
          <w:marTop w:val="0"/>
          <w:marBottom w:val="0"/>
          <w:divBdr>
            <w:top w:val="none" w:sz="0" w:space="0" w:color="auto"/>
            <w:left w:val="none" w:sz="0" w:space="0" w:color="auto"/>
            <w:bottom w:val="none" w:sz="0" w:space="0" w:color="auto"/>
            <w:right w:val="none" w:sz="0" w:space="0" w:color="auto"/>
          </w:divBdr>
          <w:divsChild>
            <w:div w:id="18460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0027">
      <w:bodyDiv w:val="1"/>
      <w:marLeft w:val="0"/>
      <w:marRight w:val="0"/>
      <w:marTop w:val="0"/>
      <w:marBottom w:val="0"/>
      <w:divBdr>
        <w:top w:val="none" w:sz="0" w:space="0" w:color="auto"/>
        <w:left w:val="none" w:sz="0" w:space="0" w:color="auto"/>
        <w:bottom w:val="none" w:sz="0" w:space="0" w:color="auto"/>
        <w:right w:val="none" w:sz="0" w:space="0" w:color="auto"/>
      </w:divBdr>
      <w:divsChild>
        <w:div w:id="1223100416">
          <w:marLeft w:val="0"/>
          <w:marRight w:val="0"/>
          <w:marTop w:val="0"/>
          <w:marBottom w:val="0"/>
          <w:divBdr>
            <w:top w:val="none" w:sz="0" w:space="0" w:color="auto"/>
            <w:left w:val="none" w:sz="0" w:space="0" w:color="auto"/>
            <w:bottom w:val="none" w:sz="0" w:space="0" w:color="auto"/>
            <w:right w:val="none" w:sz="0" w:space="0" w:color="auto"/>
          </w:divBdr>
          <w:divsChild>
            <w:div w:id="18713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5371">
      <w:bodyDiv w:val="1"/>
      <w:marLeft w:val="0"/>
      <w:marRight w:val="0"/>
      <w:marTop w:val="0"/>
      <w:marBottom w:val="0"/>
      <w:divBdr>
        <w:top w:val="none" w:sz="0" w:space="0" w:color="auto"/>
        <w:left w:val="none" w:sz="0" w:space="0" w:color="auto"/>
        <w:bottom w:val="none" w:sz="0" w:space="0" w:color="auto"/>
        <w:right w:val="none" w:sz="0" w:space="0" w:color="auto"/>
      </w:divBdr>
      <w:divsChild>
        <w:div w:id="889849959">
          <w:marLeft w:val="0"/>
          <w:marRight w:val="0"/>
          <w:marTop w:val="0"/>
          <w:marBottom w:val="0"/>
          <w:divBdr>
            <w:top w:val="none" w:sz="0" w:space="0" w:color="auto"/>
            <w:left w:val="none" w:sz="0" w:space="0" w:color="auto"/>
            <w:bottom w:val="none" w:sz="0" w:space="0" w:color="auto"/>
            <w:right w:val="none" w:sz="0" w:space="0" w:color="auto"/>
          </w:divBdr>
          <w:divsChild>
            <w:div w:id="908660751">
              <w:marLeft w:val="0"/>
              <w:marRight w:val="0"/>
              <w:marTop w:val="0"/>
              <w:marBottom w:val="0"/>
              <w:divBdr>
                <w:top w:val="none" w:sz="0" w:space="0" w:color="auto"/>
                <w:left w:val="none" w:sz="0" w:space="0" w:color="auto"/>
                <w:bottom w:val="none" w:sz="0" w:space="0" w:color="auto"/>
                <w:right w:val="none" w:sz="0" w:space="0" w:color="auto"/>
              </w:divBdr>
            </w:div>
            <w:div w:id="298919336">
              <w:marLeft w:val="0"/>
              <w:marRight w:val="0"/>
              <w:marTop w:val="0"/>
              <w:marBottom w:val="0"/>
              <w:divBdr>
                <w:top w:val="none" w:sz="0" w:space="0" w:color="auto"/>
                <w:left w:val="none" w:sz="0" w:space="0" w:color="auto"/>
                <w:bottom w:val="none" w:sz="0" w:space="0" w:color="auto"/>
                <w:right w:val="none" w:sz="0" w:space="0" w:color="auto"/>
              </w:divBdr>
            </w:div>
            <w:div w:id="1055349693">
              <w:marLeft w:val="0"/>
              <w:marRight w:val="0"/>
              <w:marTop w:val="0"/>
              <w:marBottom w:val="0"/>
              <w:divBdr>
                <w:top w:val="none" w:sz="0" w:space="0" w:color="auto"/>
                <w:left w:val="none" w:sz="0" w:space="0" w:color="auto"/>
                <w:bottom w:val="none" w:sz="0" w:space="0" w:color="auto"/>
                <w:right w:val="none" w:sz="0" w:space="0" w:color="auto"/>
              </w:divBdr>
            </w:div>
            <w:div w:id="1986355563">
              <w:marLeft w:val="0"/>
              <w:marRight w:val="0"/>
              <w:marTop w:val="0"/>
              <w:marBottom w:val="0"/>
              <w:divBdr>
                <w:top w:val="none" w:sz="0" w:space="0" w:color="auto"/>
                <w:left w:val="none" w:sz="0" w:space="0" w:color="auto"/>
                <w:bottom w:val="none" w:sz="0" w:space="0" w:color="auto"/>
                <w:right w:val="none" w:sz="0" w:space="0" w:color="auto"/>
              </w:divBdr>
            </w:div>
            <w:div w:id="1891526770">
              <w:marLeft w:val="0"/>
              <w:marRight w:val="0"/>
              <w:marTop w:val="0"/>
              <w:marBottom w:val="0"/>
              <w:divBdr>
                <w:top w:val="none" w:sz="0" w:space="0" w:color="auto"/>
                <w:left w:val="none" w:sz="0" w:space="0" w:color="auto"/>
                <w:bottom w:val="none" w:sz="0" w:space="0" w:color="auto"/>
                <w:right w:val="none" w:sz="0" w:space="0" w:color="auto"/>
              </w:divBdr>
            </w:div>
            <w:div w:id="2146776240">
              <w:marLeft w:val="0"/>
              <w:marRight w:val="0"/>
              <w:marTop w:val="0"/>
              <w:marBottom w:val="0"/>
              <w:divBdr>
                <w:top w:val="none" w:sz="0" w:space="0" w:color="auto"/>
                <w:left w:val="none" w:sz="0" w:space="0" w:color="auto"/>
                <w:bottom w:val="none" w:sz="0" w:space="0" w:color="auto"/>
                <w:right w:val="none" w:sz="0" w:space="0" w:color="auto"/>
              </w:divBdr>
            </w:div>
            <w:div w:id="1780832592">
              <w:marLeft w:val="0"/>
              <w:marRight w:val="0"/>
              <w:marTop w:val="0"/>
              <w:marBottom w:val="0"/>
              <w:divBdr>
                <w:top w:val="none" w:sz="0" w:space="0" w:color="auto"/>
                <w:left w:val="none" w:sz="0" w:space="0" w:color="auto"/>
                <w:bottom w:val="none" w:sz="0" w:space="0" w:color="auto"/>
                <w:right w:val="none" w:sz="0" w:space="0" w:color="auto"/>
              </w:divBdr>
            </w:div>
            <w:div w:id="21354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DD30D-A7AA-4EBD-BBCE-0DC22B09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3098</TotalTime>
  <Pages>14</Pages>
  <Words>21207</Words>
  <Characters>120881</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Graaf, S.C. de (Bastiaan)</dc:creator>
  <cp:keywords/>
  <dc:description/>
  <cp:lastModifiedBy>Graaf, S.C. de (Bastiaan)</cp:lastModifiedBy>
  <cp:revision>61</cp:revision>
  <dcterms:created xsi:type="dcterms:W3CDTF">2023-03-16T15:25:00Z</dcterms:created>
  <dcterms:modified xsi:type="dcterms:W3CDTF">2023-06-14T09:55:00Z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http://www.zotero.org/styles/elsevier-vancouver</vt:lpwstr>
  </property>
  <property fmtid="{D5CDD505-2E9C-101B-9397-08002B2CF9AE}" pid="7" name="Mendeley Recent Style Name 2_1">
    <vt:lpwstr>Elsevier - Vancouver</vt:lpwstr>
  </property>
  <property fmtid="{D5CDD505-2E9C-101B-9397-08002B2CF9AE}" pid="8" name="Mendeley Recent Style Id 3_1">
    <vt:lpwstr>http://www.zotero.org/styles/elsevier-vancouver2</vt:lpwstr>
  </property>
  <property fmtid="{D5CDD505-2E9C-101B-9397-08002B2CF9AE}" pid="9" name="Mendeley Recent Style Name 3_1">
    <vt:lpwstr>Elsevier - Vancouver2</vt:lpwstr>
  </property>
  <property fmtid="{D5CDD505-2E9C-101B-9397-08002B2CF9AE}" pid="10" name="Mendeley Recent Style Id 4_1">
    <vt:lpwstr>http://www.zotero.org/styles/elsevier-vancouver3</vt:lpwstr>
  </property>
  <property fmtid="{D5CDD505-2E9C-101B-9397-08002B2CF9AE}" pid="11" name="Mendeley Recent Style Name 4_1">
    <vt:lpwstr>Elsevier - Vancouver3</vt:lpwstr>
  </property>
  <property fmtid="{D5CDD505-2E9C-101B-9397-08002B2CF9AE}" pid="12" name="Mendeley Recent Style Id 5_1">
    <vt:lpwstr>http://www.zotero.org/styles/elsevier-vancouver6</vt:lpwstr>
  </property>
  <property fmtid="{D5CDD505-2E9C-101B-9397-08002B2CF9AE}" pid="13" name="Mendeley Recent Style Name 5_1">
    <vt:lpwstr>Elsevier - Vancouver6</vt:lpwstr>
  </property>
  <property fmtid="{D5CDD505-2E9C-101B-9397-08002B2CF9AE}" pid="14" name="Mendeley Recent Style Id 6_1">
    <vt:lpwstr>http://www.zotero.org/styles/frontiers</vt:lpwstr>
  </property>
  <property fmtid="{D5CDD505-2E9C-101B-9397-08002B2CF9AE}" pid="15" name="Mendeley Recent Style Name 6_1">
    <vt:lpwstr>Frontiers journals</vt:lpwstr>
  </property>
  <property fmtid="{D5CDD505-2E9C-101B-9397-08002B2CF9AE}" pid="16" name="Mendeley Recent Style Id 7_1">
    <vt:lpwstr>http://www.zotero.org/styles/frontiers2</vt:lpwstr>
  </property>
  <property fmtid="{D5CDD505-2E9C-101B-9397-08002B2CF9AE}" pid="17" name="Mendeley Recent Style Name 7_1">
    <vt:lpwstr>Frontiers_vancouver</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http://www.zotero.org/styles/bibtexaasaaaa</vt:lpwstr>
  </property>
  <property fmtid="{D5CDD505-2E9C-101B-9397-08002B2CF9AE}" pid="21" name="Mendeley Recent Style Name 9_1">
    <vt:lpwstr>WordToLatex2</vt:lpwstr>
  </property>
  <property fmtid="{D5CDD505-2E9C-101B-9397-08002B2CF9AE}" pid="22" name="Mendeley Citation Style_1">
    <vt:lpwstr>http://www.zotero.org/styles/bibtexaasaaaa</vt:lpwstr>
  </property>
  <property fmtid="{D5CDD505-2E9C-101B-9397-08002B2CF9AE}" pid="23" name="Mendeley Document_1">
    <vt:lpwstr>True</vt:lpwstr>
  </property>
  <property fmtid="{D5CDD505-2E9C-101B-9397-08002B2CF9AE}" pid="24" name="Mendeley Unique User Id_1">
    <vt:lpwstr>b17b735f-00e6-38fc-8601-96d5a4fd41f9</vt:lpwstr>
  </property>
</Properties>
</file>